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6591B" w14:textId="301903BF" w:rsidR="002F574D" w:rsidRPr="00F423F0" w:rsidRDefault="006C5BD7" w:rsidP="00F423F0">
      <w:pPr>
        <w:pStyle w:val="Title"/>
        <w:spacing w:line="360" w:lineRule="auto"/>
        <w:rPr>
          <w:b/>
          <w:sz w:val="52"/>
          <w:lang w:val="en-US"/>
        </w:rPr>
      </w:pPr>
      <w:r w:rsidRPr="00F423F0">
        <w:rPr>
          <w:b/>
          <w:sz w:val="52"/>
          <w:lang w:val="en-US"/>
        </w:rPr>
        <w:t>Variable selection in individual patient data meta-analysis</w:t>
      </w:r>
    </w:p>
    <w:p w14:paraId="1FE51E2D" w14:textId="77777777" w:rsidR="006C5BD7" w:rsidRDefault="006C5BD7" w:rsidP="00F423F0">
      <w:pPr>
        <w:rPr>
          <w:lang w:val="en-US"/>
        </w:rPr>
      </w:pPr>
    </w:p>
    <w:p w14:paraId="33C3751F" w14:textId="77777777" w:rsidR="006C5BD7" w:rsidRDefault="006C5BD7" w:rsidP="00F423F0">
      <w:pPr>
        <w:jc w:val="center"/>
        <w:rPr>
          <w:rFonts w:cs="Times New Roman"/>
          <w:lang w:val="en-US"/>
        </w:rPr>
      </w:pPr>
      <w:r w:rsidRPr="006C5BD7">
        <w:rPr>
          <w:rFonts w:cs="Times New Roman"/>
          <w:lang w:val="en-US"/>
        </w:rPr>
        <w:t>Michael Seo</w:t>
      </w:r>
      <w:r w:rsidRPr="006C5BD7">
        <w:rPr>
          <w:rFonts w:cs="Times New Roman"/>
          <w:vertAlign w:val="superscript"/>
          <w:lang w:val="en-US"/>
        </w:rPr>
        <w:t>1</w:t>
      </w:r>
      <w:r>
        <w:rPr>
          <w:rFonts w:cs="Times New Roman"/>
          <w:lang w:val="en-US"/>
        </w:rPr>
        <w:t>, Orestis Efthimiou</w:t>
      </w:r>
      <w:r w:rsidRPr="006C5BD7">
        <w:rPr>
          <w:rFonts w:cs="Times New Roman"/>
          <w:vertAlign w:val="superscript"/>
          <w:lang w:val="en-US"/>
        </w:rPr>
        <w:t>1</w:t>
      </w:r>
    </w:p>
    <w:p w14:paraId="6C70F8C1" w14:textId="77777777" w:rsidR="006C5BD7" w:rsidRDefault="00D96D5E" w:rsidP="00F423F0">
      <w:pPr>
        <w:jc w:val="center"/>
        <w:rPr>
          <w:rFonts w:cs="Times New Roman"/>
          <w:lang w:val="en-US"/>
        </w:rPr>
      </w:pPr>
      <w:r w:rsidRPr="006C5BD7">
        <w:rPr>
          <w:rFonts w:cs="Times New Roman"/>
          <w:vertAlign w:val="superscript"/>
          <w:lang w:val="en-US"/>
        </w:rPr>
        <w:t>1</w:t>
      </w:r>
      <w:r w:rsidR="006C5BD7">
        <w:rPr>
          <w:rFonts w:cs="Times New Roman"/>
          <w:lang w:val="en-US"/>
        </w:rPr>
        <w:t>Institute of Social and Preventive Medicine, University of Bern, Bern, Switzerland</w:t>
      </w:r>
    </w:p>
    <w:p w14:paraId="450403CB" w14:textId="77777777" w:rsidR="006C5BD7" w:rsidRDefault="006C5BD7" w:rsidP="00F423F0">
      <w:pPr>
        <w:rPr>
          <w:rFonts w:cs="Times New Roman"/>
          <w:lang w:val="en-US"/>
        </w:rPr>
      </w:pPr>
    </w:p>
    <w:p w14:paraId="46124A01" w14:textId="77777777" w:rsidR="006C5BD7" w:rsidRDefault="006C5BD7" w:rsidP="00F423F0">
      <w:pPr>
        <w:rPr>
          <w:rFonts w:cs="Times New Roman"/>
          <w:lang w:val="en-US"/>
        </w:rPr>
      </w:pPr>
      <w:r>
        <w:rPr>
          <w:rFonts w:cs="Times New Roman"/>
          <w:lang w:val="en-US"/>
        </w:rPr>
        <w:t>Abstract</w:t>
      </w:r>
    </w:p>
    <w:p w14:paraId="46ADD83D" w14:textId="77777777" w:rsidR="006C5BD7" w:rsidRDefault="006C5BD7" w:rsidP="00F423F0">
      <w:pPr>
        <w:rPr>
          <w:rFonts w:cs="Times New Roman"/>
          <w:i/>
          <w:lang w:val="en-US"/>
        </w:rPr>
      </w:pPr>
      <w:r w:rsidRPr="006C5BD7">
        <w:rPr>
          <w:rFonts w:cs="Times New Roman"/>
          <w:i/>
          <w:lang w:val="en-US"/>
        </w:rPr>
        <w:t>…to write last</w:t>
      </w:r>
    </w:p>
    <w:p w14:paraId="164D67C4" w14:textId="77777777" w:rsidR="006C5BD7" w:rsidRDefault="006C5BD7" w:rsidP="00F423F0">
      <w:pPr>
        <w:rPr>
          <w:rFonts w:cs="Times New Roman"/>
          <w:i/>
          <w:lang w:val="en-US"/>
        </w:rPr>
      </w:pPr>
    </w:p>
    <w:p w14:paraId="3292883F" w14:textId="77777777" w:rsidR="006C5BD7" w:rsidRDefault="006C5BD7" w:rsidP="00F423F0">
      <w:pPr>
        <w:rPr>
          <w:rFonts w:cs="Times New Roman"/>
          <w:i/>
          <w:lang w:val="en-US"/>
        </w:rPr>
      </w:pPr>
    </w:p>
    <w:p w14:paraId="3A819BA6" w14:textId="77777777" w:rsidR="006C5BD7" w:rsidRDefault="006C5BD7" w:rsidP="00F423F0">
      <w:pPr>
        <w:rPr>
          <w:rFonts w:cs="Times New Roman"/>
          <w:i/>
          <w:lang w:val="en-US"/>
        </w:rPr>
      </w:pPr>
    </w:p>
    <w:p w14:paraId="193D0314" w14:textId="77777777" w:rsidR="006C5BD7" w:rsidRDefault="006C5BD7" w:rsidP="00F423F0">
      <w:pPr>
        <w:rPr>
          <w:rFonts w:cs="Times New Roman"/>
          <w:i/>
          <w:lang w:val="en-US"/>
        </w:rPr>
      </w:pPr>
    </w:p>
    <w:p w14:paraId="54ABCC96" w14:textId="77777777" w:rsidR="006C5BD7" w:rsidRDefault="006C5BD7" w:rsidP="00F423F0">
      <w:pPr>
        <w:rPr>
          <w:rFonts w:cs="Times New Roman"/>
          <w:i/>
          <w:lang w:val="en-US"/>
        </w:rPr>
      </w:pPr>
    </w:p>
    <w:p w14:paraId="5DD48AC8" w14:textId="77777777" w:rsidR="006C5BD7" w:rsidRDefault="006C5BD7" w:rsidP="00F423F0">
      <w:pPr>
        <w:rPr>
          <w:rFonts w:cs="Times New Roman"/>
          <w:i/>
          <w:lang w:val="en-US"/>
        </w:rPr>
      </w:pPr>
    </w:p>
    <w:p w14:paraId="3DDCF0E6" w14:textId="77777777" w:rsidR="006C5BD7" w:rsidRDefault="006C5BD7" w:rsidP="00F423F0">
      <w:pPr>
        <w:rPr>
          <w:rFonts w:cs="Times New Roman"/>
          <w:i/>
          <w:lang w:val="en-US"/>
        </w:rPr>
      </w:pPr>
    </w:p>
    <w:p w14:paraId="60128404" w14:textId="77777777" w:rsidR="006C5BD7" w:rsidRDefault="006C5BD7" w:rsidP="00F423F0">
      <w:pPr>
        <w:rPr>
          <w:rFonts w:cs="Times New Roman"/>
          <w:i/>
          <w:lang w:val="en-US"/>
        </w:rPr>
      </w:pPr>
    </w:p>
    <w:p w14:paraId="415F6CD6" w14:textId="77777777" w:rsidR="006C5BD7" w:rsidRDefault="006C5BD7" w:rsidP="00F423F0">
      <w:pPr>
        <w:rPr>
          <w:rFonts w:cs="Times New Roman"/>
          <w:i/>
          <w:lang w:val="en-US"/>
        </w:rPr>
      </w:pPr>
    </w:p>
    <w:p w14:paraId="04DF305A" w14:textId="77777777" w:rsidR="006C5BD7" w:rsidRDefault="006C5BD7" w:rsidP="00F423F0">
      <w:pPr>
        <w:rPr>
          <w:rFonts w:cs="Times New Roman"/>
          <w:i/>
          <w:lang w:val="en-US"/>
        </w:rPr>
      </w:pPr>
    </w:p>
    <w:p w14:paraId="014EA1AC" w14:textId="77777777" w:rsidR="006C5BD7" w:rsidRDefault="006C5BD7" w:rsidP="00F423F0">
      <w:pPr>
        <w:rPr>
          <w:rFonts w:cs="Times New Roman"/>
          <w:i/>
          <w:lang w:val="en-US"/>
        </w:rPr>
      </w:pPr>
    </w:p>
    <w:p w14:paraId="409D0712" w14:textId="77777777" w:rsidR="006C5BD7" w:rsidRDefault="006C5BD7" w:rsidP="00F423F0">
      <w:pPr>
        <w:rPr>
          <w:rFonts w:cs="Times New Roman"/>
          <w:i/>
          <w:lang w:val="en-US"/>
        </w:rPr>
      </w:pPr>
    </w:p>
    <w:p w14:paraId="6325113C" w14:textId="77777777" w:rsidR="006C5BD7" w:rsidRDefault="006C5BD7" w:rsidP="00F423F0">
      <w:pPr>
        <w:rPr>
          <w:rFonts w:cs="Times New Roman"/>
          <w:i/>
          <w:lang w:val="en-US"/>
        </w:rPr>
      </w:pPr>
    </w:p>
    <w:p w14:paraId="20130BFB" w14:textId="77777777" w:rsidR="006C5BD7" w:rsidRDefault="006C5BD7" w:rsidP="00F423F0">
      <w:pPr>
        <w:rPr>
          <w:rFonts w:cs="Times New Roman"/>
          <w:i/>
          <w:lang w:val="en-US"/>
        </w:rPr>
      </w:pPr>
    </w:p>
    <w:p w14:paraId="15BF6637" w14:textId="77777777" w:rsidR="006C5BD7" w:rsidRDefault="006C5BD7" w:rsidP="00F423F0">
      <w:pPr>
        <w:rPr>
          <w:rFonts w:cs="Times New Roman"/>
          <w:i/>
          <w:lang w:val="en-US"/>
        </w:rPr>
      </w:pPr>
    </w:p>
    <w:p w14:paraId="6AC11123" w14:textId="77777777" w:rsidR="006C5BD7" w:rsidRDefault="006C5BD7" w:rsidP="00F423F0">
      <w:pPr>
        <w:rPr>
          <w:rFonts w:cs="Times New Roman"/>
          <w:i/>
          <w:lang w:val="en-US"/>
        </w:rPr>
      </w:pPr>
    </w:p>
    <w:p w14:paraId="5947144C" w14:textId="77777777" w:rsidR="006C5BD7" w:rsidRDefault="006C5BD7" w:rsidP="00F423F0">
      <w:pPr>
        <w:rPr>
          <w:rFonts w:cs="Times New Roman"/>
          <w:i/>
          <w:lang w:val="en-US"/>
        </w:rPr>
      </w:pPr>
    </w:p>
    <w:p w14:paraId="16E2814D" w14:textId="77777777" w:rsidR="00D5760F" w:rsidRDefault="006C5BD7" w:rsidP="008501A4">
      <w:pPr>
        <w:pStyle w:val="Heading1"/>
      </w:pPr>
      <w:r w:rsidRPr="00D5760F">
        <w:lastRenderedPageBreak/>
        <w:t>Introduction</w:t>
      </w:r>
    </w:p>
    <w:p w14:paraId="24D055E4" w14:textId="77777777" w:rsidR="00934943" w:rsidRDefault="00934943" w:rsidP="00E533FE">
      <w:pPr>
        <w:rPr>
          <w:lang w:val="en-US"/>
        </w:rPr>
      </w:pPr>
      <w:r>
        <w:rPr>
          <w:lang w:val="en-US"/>
        </w:rPr>
        <w:t>Individual patient data (</w:t>
      </w:r>
      <w:r w:rsidRPr="007D7B0E">
        <w:rPr>
          <w:lang w:val="en-US"/>
        </w:rPr>
        <w:t>IPD</w:t>
      </w:r>
      <w:r>
        <w:rPr>
          <w:lang w:val="en-US"/>
        </w:rPr>
        <w:t>)</w:t>
      </w:r>
      <w:r w:rsidRPr="007D7B0E">
        <w:rPr>
          <w:lang w:val="en-US"/>
        </w:rPr>
        <w:t xml:space="preserve"> meta-analysis</w:t>
      </w:r>
      <w:r>
        <w:rPr>
          <w:lang w:val="en-US"/>
        </w:rPr>
        <w:t xml:space="preserve"> (MA) of Randomized Clinical trials (RCTs) is</w:t>
      </w:r>
      <w:r w:rsidRPr="007D7B0E">
        <w:rPr>
          <w:lang w:val="en-US"/>
        </w:rPr>
        <w:t xml:space="preserve"> considered </w:t>
      </w:r>
      <w:r>
        <w:rPr>
          <w:lang w:val="en-US"/>
        </w:rPr>
        <w:t>to be the gold standard in evidence synthesis.</w:t>
      </w:r>
      <w:r>
        <w:rPr>
          <w:lang w:val="en-US"/>
        </w:rPr>
        <w:fldChar w:fldCharType="begin"/>
      </w:r>
      <w:r>
        <w:rPr>
          <w:lang w:val="en-US"/>
        </w:rPr>
        <w:instrText xml:space="preserve"> ADDIN ZOTERO_ITEM CSL_CITATION {"citationID":"tt1TgSJG","properties":{"formattedCitation":"\\super 1\\nosupersub{}","plainCitation":"1","noteIndex":0},"citationItems":[{"id":38,"uris":["http://zotero.org/users/local/zYjsauan/items/QUU2G4RU"],"uri":["http://zotero.org/users/local/zYjsauan/items/QUU2G4RU"],"itemData":{"id":38,"type":"article-journal","title":"Systematic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schema":"https://github.com/citation-style-language/schema/raw/master/csl-citation.json"} </w:instrText>
      </w:r>
      <w:r>
        <w:rPr>
          <w:lang w:val="en-US"/>
        </w:rPr>
        <w:fldChar w:fldCharType="separate"/>
      </w:r>
      <w:r w:rsidRPr="00120654">
        <w:rPr>
          <w:rFonts w:cs="Times New Roman"/>
          <w:szCs w:val="24"/>
          <w:vertAlign w:val="superscript"/>
          <w:lang w:val="en-US"/>
        </w:rPr>
        <w:t>1</w:t>
      </w:r>
      <w:r>
        <w:rPr>
          <w:lang w:val="en-US"/>
        </w:rPr>
        <w:fldChar w:fldCharType="end"/>
      </w:r>
      <w:r>
        <w:rPr>
          <w:lang w:val="en-US"/>
        </w:rPr>
        <w:t xml:space="preserve"> Despite being more resource-intensive than the standard aggregate data (AD) MA, IPD MA achieves higher power to detect differential treatment than the AD MA since it models the individual outcome across hundreds or thousands of patients as opposed to usually few available studies. Furthermore, IPD MA is less prone to ecological bias as within trial information can be directly used to estimate how patient-level characteristics modify treatment effect.</w:t>
      </w:r>
      <w:r>
        <w:rPr>
          <w:lang w:val="en-US"/>
        </w:rPr>
        <w:fldChar w:fldCharType="begin"/>
      </w:r>
      <w:r>
        <w:rPr>
          <w:lang w:val="en-US"/>
        </w:rPr>
        <w:instrText xml:space="preserve"> ADDIN ZOTERO_ITEM CSL_CITATION {"citationID":"f8TgmTOR","properties":{"formattedCitation":"\\super 1\\uc0\\u8211{}3\\nosupersub{}","plainCitation":"1–3","noteIndex":0},"citationItems":[{"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Group"}],"issued":{"date-parts":[["2015",12]]}}}],"schema":"https://github.com/citation-style-language/schema/raw/master/csl-citation.json"} </w:instrText>
      </w:r>
      <w:r>
        <w:rPr>
          <w:lang w:val="en-US"/>
        </w:rPr>
        <w:fldChar w:fldCharType="separate"/>
      </w:r>
      <w:r w:rsidRPr="00120654">
        <w:rPr>
          <w:rFonts w:cs="Times New Roman"/>
          <w:szCs w:val="24"/>
          <w:vertAlign w:val="superscript"/>
          <w:lang w:val="en-US"/>
        </w:rPr>
        <w:t>1–3</w:t>
      </w:r>
      <w:r>
        <w:rPr>
          <w:lang w:val="en-US"/>
        </w:rPr>
        <w:fldChar w:fldCharType="end"/>
      </w:r>
    </w:p>
    <w:p w14:paraId="1EC7CE6D" w14:textId="42006931" w:rsidR="00934943" w:rsidRDefault="00934943" w:rsidP="00E533FE">
      <w:pPr>
        <w:rPr>
          <w:lang w:val="en-US"/>
        </w:rPr>
      </w:pPr>
      <w:r>
        <w:rPr>
          <w:lang w:val="en-US"/>
        </w:rPr>
        <w:t>There are two general ways to perform an IPD MA usually termed one-stage and two-stage approaches. A two-stage approach first analyzes each study separately and then uses standard meta-analysis methods to pool the aggregate term of interest, such as the estimate of treatment effect and its standard error. A one-stage approach simultaneously models the individual participant data from all studies while keeping intact the randomization of each study, i.e. accounting for the clustering of individual patients. One-stage approaches are usually thought to offer greater flexibility than two-stage approaches to distinguish differences between patients both within and across studies.</w:t>
      </w:r>
      <w:r>
        <w:rPr>
          <w:lang w:val="en-US"/>
        </w:rPr>
        <w:fldChar w:fldCharType="begin"/>
      </w:r>
      <w:r>
        <w:rPr>
          <w:lang w:val="en-US"/>
        </w:rPr>
        <w:instrText xml:space="preserve"> ADDIN ZOTERO_ITEM CSL_CITATION {"citationID":"1ZJ8P22U","properties":{"formattedCitation":"\\super 1\\uc0\\u8211{}3\\nosupersub{}","plainCitation":"1–3","noteIndex":0},"citationItems":[{"id":38,"uris":["http://zotero.org/users/local/zYjsauan/items/QUU2G4RU"],"uri":["http://zotero.org/users/local/zYjsauan/items/QUU2G4RU"],"itemData":{"id":38,"type":"article-journal","title":"Systematic review of methods for individual patient data meta- analysis with binary outcomes","container-title":"BMC medical research methodology","page":"79","volume":"14","source":"PubMed","abstract":"BACKGROUND: Meta-analyses (MA) based on individual patient data (IPD) are regarded as the gold standard for meta-analyses and are becoming increasingly common, having several advantages over meta-analyses of summary statistics. These analyses are being undertaken in an increasing diversity of settings, often having a binary outcome. In a previous systematic review of articles published between 1999-2001, the statistical approach was seldom reported in sufficient detail, and the outcome was binary in 32% of the studies considered. Here, we explore statistical methods used for IPD-MA of binary outcomes only, a decade later.\nMETHODS: We selected 56 articles, published in 2011 that presented results from an individual patient data meta-analysis. Of these, 26 considered a binary outcome. Here, we review 26 IPD-MA published during 2011 to consider: the goal of the study and reason for conducting an IPD-MA, whether they obtained all the data they sought, the approach used in their analysis, for instance, a two-stage or a one stage model, and the assumption of fixed or random effects. We also investigated how heterogeneity across studies was described and how studies investigated the effects of covariates.\nRESULTS: 19 of the 26 IPD-MA used a one-stage approach. 9 IPD-MA used a one-stage random treatment-effect logistic regression model, allowing the treatment effect to vary across studies. Twelve IPD-MA presented some form of statistic to measure heterogeneity across studies, though these were usually calculated using two-stage approach. Subgroup analyses were undertaken in all IPD-MA that aimed to estimate a treatment effect or safety of a treatment,. Sixteen meta-analyses obtained 90% or more of the patients sought.\nCONCLUSION: Evidence from this systematic review shows that the use of binary outcomes in assessing the effects of health care problems has increased, with random effects logistic regression the most common method of analysis. Methods are still often not reported in enough detail. Results also show that heterogeneity of treatment effects is discussed in most applications.","DOI":"10.1186/1471-2288-14-79","ISSN":"1471-2288","note":"PMID: 24943877\nPMCID: PMC4074845","journalAbbreviation":"BMC Med Res Methodol","language":"eng","author":[{"family":"Thomas","given":"Doneal"},{"family":"Radji","given":"Sanyath"},{"family":"Benedetti","given":"Andrea"}],"issued":{"date-parts":[["2014",6,19]]}}},{"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Group"}],"issued":{"date-parts":[["2015",12]]}}}],"schema":"https://github.com/citation-style-language/schema/raw/master/csl-citation.json"} </w:instrText>
      </w:r>
      <w:r>
        <w:rPr>
          <w:lang w:val="en-US"/>
        </w:rPr>
        <w:fldChar w:fldCharType="separate"/>
      </w:r>
      <w:r w:rsidRPr="00120654">
        <w:rPr>
          <w:rFonts w:cs="Times New Roman"/>
          <w:szCs w:val="24"/>
          <w:vertAlign w:val="superscript"/>
          <w:lang w:val="en-US"/>
        </w:rPr>
        <w:t>1–3</w:t>
      </w:r>
      <w:r>
        <w:rPr>
          <w:lang w:val="en-US"/>
        </w:rPr>
        <w:fldChar w:fldCharType="end"/>
      </w:r>
      <w:r>
        <w:rPr>
          <w:lang w:val="en-US"/>
        </w:rPr>
        <w:t xml:space="preserve"> </w:t>
      </w:r>
    </w:p>
    <w:p w14:paraId="2C92C70C" w14:textId="16112B95" w:rsidR="00C0731E" w:rsidRDefault="00645C25" w:rsidP="00E533FE">
      <w:pPr>
        <w:rPr>
          <w:lang w:val="en-US"/>
        </w:rPr>
      </w:pPr>
      <w:ins w:id="0" w:author="Efthimiou, Orestis (ISPM)" w:date="2019-08-15T09:17:00Z">
        <w:r>
          <w:rPr>
            <w:lang w:val="en-US"/>
          </w:rPr>
          <w:t xml:space="preserve">The usual </w:t>
        </w:r>
      </w:ins>
      <w:del w:id="1" w:author="Efthimiou, Orestis (ISPM)" w:date="2019-08-15T09:17:00Z">
        <w:r w:rsidR="00724B54" w:rsidDel="00645C25">
          <w:rPr>
            <w:lang w:val="en-US"/>
          </w:rPr>
          <w:delText>C</w:delText>
        </w:r>
        <w:r w:rsidR="00BA3BA5" w:rsidDel="00645C25">
          <w:rPr>
            <w:lang w:val="en-US"/>
          </w:rPr>
          <w:delText xml:space="preserve">ommon </w:delText>
        </w:r>
      </w:del>
      <w:r w:rsidR="00911037">
        <w:rPr>
          <w:lang w:val="en-US"/>
        </w:rPr>
        <w:t xml:space="preserve">goal of </w:t>
      </w:r>
      <w:ins w:id="2" w:author="Efthimiou, Orestis (ISPM)" w:date="2019-08-15T09:18:00Z">
        <w:r>
          <w:rPr>
            <w:lang w:val="en-US"/>
          </w:rPr>
          <w:t xml:space="preserve">an </w:t>
        </w:r>
      </w:ins>
      <w:r w:rsidR="00911037">
        <w:rPr>
          <w:lang w:val="en-US"/>
        </w:rPr>
        <w:t xml:space="preserve">IPD MA is to estimate the relative treatment effect, </w:t>
      </w:r>
      <w:r w:rsidR="006D0DEE">
        <w:rPr>
          <w:lang w:val="en-US"/>
        </w:rPr>
        <w:t>accounting for possible differences in the distribut</w:t>
      </w:r>
      <w:r w:rsidR="001B373D">
        <w:rPr>
          <w:lang w:val="en-US"/>
        </w:rPr>
        <w:t xml:space="preserve">ion of covariates among trials. Another goal </w:t>
      </w:r>
      <w:r w:rsidR="00934943">
        <w:rPr>
          <w:lang w:val="en-US"/>
        </w:rPr>
        <w:t xml:space="preserve">is </w:t>
      </w:r>
      <w:r w:rsidR="001B373D">
        <w:rPr>
          <w:lang w:val="en-US"/>
        </w:rPr>
        <w:t>to identify possible treatment covariate interactions (i.e. effect modification).</w:t>
      </w:r>
      <w:r w:rsidR="00C16EE6">
        <w:rPr>
          <w:lang w:val="en-US"/>
        </w:rPr>
        <w:fldChar w:fldCharType="begin"/>
      </w:r>
      <w:r w:rsidR="00120654">
        <w:rPr>
          <w:lang w:val="en-US"/>
        </w:rPr>
        <w:instrText xml:space="preserve"> ADDIN ZOTERO_ITEM CSL_CITATION {"citationID":"HKqqXbAp","properties":{"formattedCitation":"\\super 2\\nosupersub{}","plainCitation":"2","noteIndex":0},"citationItems":[{"id":27,"uris":["http://zotero.org/users/local/zYjsauan/items/W99GBPPW"],"uri":["http://zotero.org/users/local/zYjsauan/items/W99GBPPW"],"itemData":{"id":27,"type":"article-journal","title":"Meta-analysis of individual participant data: rationale, conduct, and reporting","container-title":"BMJ","page":"c221","volume":"340","source":"www.bmj.com","abstract":"&lt;p&gt;The use of individual participant data instead of aggregate data in meta-analyses has many potential advantages, both statistically and clinically. &lt;b&gt;Richard D Riley and colleagues&lt;/b&gt; describe the rationale for an individual participant data meta-analysis and outline how to conduct this type of study &lt;/p&gt;","DOI":"10.1136/bmj.c221","ISSN":"0959-8138, 1468-5833","note":"PMID: 20139215","title-short":"Meta-analysis of individual participant data","journalAbbreviation":"BMJ","language":"en","author":[{"family":"Riley","given":"Richard D."},{"family":"Lambert","given":"Paul C."},{"family":"Abo-Zaid","given":"Ghada"}],"issued":{"date-parts":[["2010",2,5]]}}}],"schema":"https://github.com/citation-style-language/schema/raw/master/csl-citation.json"} </w:instrText>
      </w:r>
      <w:r w:rsidR="00C16EE6">
        <w:rPr>
          <w:lang w:val="en-US"/>
        </w:rPr>
        <w:fldChar w:fldCharType="separate"/>
      </w:r>
      <w:r w:rsidR="00120654" w:rsidRPr="00120654">
        <w:rPr>
          <w:rFonts w:cs="Times New Roman"/>
          <w:szCs w:val="24"/>
          <w:vertAlign w:val="superscript"/>
          <w:lang w:val="en-US"/>
        </w:rPr>
        <w:t>2</w:t>
      </w:r>
      <w:r w:rsidR="00C16EE6">
        <w:rPr>
          <w:lang w:val="en-US"/>
        </w:rPr>
        <w:fldChar w:fldCharType="end"/>
      </w:r>
      <w:r w:rsidR="001B373D">
        <w:rPr>
          <w:lang w:val="en-US"/>
        </w:rPr>
        <w:t xml:space="preserve"> </w:t>
      </w:r>
      <w:r w:rsidR="00CE7FC4">
        <w:rPr>
          <w:lang w:val="en-US"/>
        </w:rPr>
        <w:t xml:space="preserve">If </w:t>
      </w:r>
      <w:r w:rsidR="00D24B1C">
        <w:rPr>
          <w:lang w:val="en-US"/>
        </w:rPr>
        <w:t>important interactions are present, there may be impor</w:t>
      </w:r>
      <w:r w:rsidR="002E0549">
        <w:rPr>
          <w:lang w:val="en-US"/>
        </w:rPr>
        <w:t>tant clinical implications, i.e.</w:t>
      </w:r>
      <w:r w:rsidR="00D24B1C">
        <w:rPr>
          <w:lang w:val="en-US"/>
        </w:rPr>
        <w:t xml:space="preserve"> on whether to treat a particular patient subgroup</w:t>
      </w:r>
      <w:r w:rsidR="002E0549">
        <w:rPr>
          <w:lang w:val="en-US"/>
        </w:rPr>
        <w:t>.</w:t>
      </w:r>
      <w:r w:rsidR="00CA1F0C">
        <w:rPr>
          <w:lang w:val="en-US"/>
        </w:rPr>
        <w:t xml:space="preserve"> For both goals, it is important to</w:t>
      </w:r>
      <w:r w:rsidR="00865627">
        <w:rPr>
          <w:lang w:val="en-US"/>
        </w:rPr>
        <w:t xml:space="preserve"> include in the analysis relevant patient-level covariates. </w:t>
      </w:r>
      <w:r w:rsidR="00C16EE6">
        <w:rPr>
          <w:lang w:val="en-US"/>
        </w:rPr>
        <w:t>H</w:t>
      </w:r>
      <w:r w:rsidR="00CA1F0C">
        <w:rPr>
          <w:lang w:val="en-US"/>
        </w:rPr>
        <w:t>owever, studies often collect</w:t>
      </w:r>
      <w:r w:rsidR="007B4F04">
        <w:rPr>
          <w:lang w:val="en-US"/>
        </w:rPr>
        <w:t xml:space="preserve"> large number of</w:t>
      </w:r>
      <w:r w:rsidR="00CA1F0C">
        <w:rPr>
          <w:lang w:val="en-US"/>
        </w:rPr>
        <w:t xml:space="preserve"> covariates, some of which might be unrel</w:t>
      </w:r>
      <w:r w:rsidR="00210AA3">
        <w:rPr>
          <w:lang w:val="en-US"/>
        </w:rPr>
        <w:t>ated to the outcome of interest.</w:t>
      </w:r>
      <w:r w:rsidR="00210AA3">
        <w:rPr>
          <w:lang w:val="en-US"/>
        </w:rPr>
        <w:fldChar w:fldCharType="begin"/>
      </w:r>
      <w:r w:rsidR="00120654">
        <w:rPr>
          <w:lang w:val="en-US"/>
        </w:rPr>
        <w:instrText xml:space="preserve"> ADDIN ZOTERO_ITEM CSL_CITATION {"citationID":"JACjDkLI","properties":{"formattedCitation":"\\super 4\\nosupersub{}","plainCitation":"4","noteIndex":0},"citationItems":[{"id":93,"uris":["http://zotero.org/users/local/zYjsauan/items/H7U6HA8A"],"uri":["http://zotero.org/users/local/zYjsauan/items/H7U6HA8A"],"itemData":{"id":93,"type":"article-journal","title":"Variable selection – A review and recommendations for the practicing statistician","container-title":"Biometrical Journal. Biometrische Zeitschrift","page":"431-449","volume":"60","issue":"3","source":"PubMed Central","abstract":"Statistical models support medical research by facilitating individualized outcome prognostication conditional on independent variables or by estimating effects of risk factors adjusted for covariates. Theory of statistical models is well‐established if the set of independent variables to consider is fixed and small. Hence, we can assume that effect estimates are unbiased and the usual methods for confidence interval estimation are valid. In routine work, however, it is not known a priori which covariates should be included in a model, and often we are confronted with the number of candidate variables in the range 10–30. This number is often too large to be considered in a statistical model. We provide an overview of various available variable selection methods that are based on significance or information criteria, penalized likelihood, the change‐in‐estimate criterion, background knowledge, or combinations thereof. These methods were usually developed in the context of a linear regression model and then transferred to more generalized linear models or models for censored survival data. Variable selection, in particular if used in explanatory modeling where effect estimates are of central interest, can compromise stability of a final model, unbiasedness of regression coefficients, and validity of p‐values or confidence intervals. Therefore, we give pragmatic recommendations for the practicing statistician on application of variable selection methods in general (low‐dimensional) modeling problems and on performing stability investigations and inference. We also propose some quantities based on resampling the entire variable selection process to be routinely reported by software packages offering automated variable selection algorithms.","DOI":"10.1002/bimj.201700067","ISSN":"0323-3847","note":"PMID: 29292533\nPMCID: PMC5969114","journalAbbreviation":"Biom J","author":[{"family":"Heinze","given":"Georg"},{"family":"Wallisch","given":"Christine"},{"family":"Dunkler","given":"Daniela"}],"issued":{"date-parts":[["2018",5]]}}}],"schema":"https://github.com/citation-style-language/schema/raw/master/csl-citation.json"} </w:instrText>
      </w:r>
      <w:r w:rsidR="00210AA3">
        <w:rPr>
          <w:lang w:val="en-US"/>
        </w:rPr>
        <w:fldChar w:fldCharType="separate"/>
      </w:r>
      <w:r w:rsidR="00120654" w:rsidRPr="00120654">
        <w:rPr>
          <w:rFonts w:cs="Times New Roman"/>
          <w:szCs w:val="24"/>
          <w:vertAlign w:val="superscript"/>
          <w:lang w:val="en-US"/>
        </w:rPr>
        <w:t>4</w:t>
      </w:r>
      <w:r w:rsidR="00210AA3">
        <w:rPr>
          <w:lang w:val="en-US"/>
        </w:rPr>
        <w:fldChar w:fldCharType="end"/>
      </w:r>
      <w:r w:rsidR="00210AA3">
        <w:rPr>
          <w:lang w:val="en-US"/>
        </w:rPr>
        <w:t xml:space="preserve"> </w:t>
      </w:r>
      <w:commentRangeStart w:id="3"/>
      <w:r w:rsidR="00CA1F0C">
        <w:rPr>
          <w:lang w:val="en-US"/>
        </w:rPr>
        <w:t>Including all covariates in a model</w:t>
      </w:r>
      <w:r w:rsidR="007B4F04">
        <w:rPr>
          <w:lang w:val="en-US"/>
        </w:rPr>
        <w:t xml:space="preserve"> will give</w:t>
      </w:r>
      <w:r w:rsidR="00CA1F0C">
        <w:rPr>
          <w:lang w:val="en-US"/>
        </w:rPr>
        <w:t xml:space="preserve"> more </w:t>
      </w:r>
      <w:r w:rsidR="003F095A">
        <w:rPr>
          <w:lang w:val="en-US"/>
        </w:rPr>
        <w:t>complicated</w:t>
      </w:r>
      <w:r w:rsidR="00175B36">
        <w:rPr>
          <w:lang w:val="en-US"/>
        </w:rPr>
        <w:t xml:space="preserve"> models</w:t>
      </w:r>
      <w:r w:rsidR="00CA1F0C">
        <w:rPr>
          <w:lang w:val="en-US"/>
        </w:rPr>
        <w:t xml:space="preserve"> and</w:t>
      </w:r>
      <w:r w:rsidR="007B4F04">
        <w:rPr>
          <w:lang w:val="en-US"/>
        </w:rPr>
        <w:t xml:space="preserve"> may </w:t>
      </w:r>
      <w:r w:rsidR="00CA1F0C">
        <w:rPr>
          <w:lang w:val="en-US"/>
        </w:rPr>
        <w:t>lead to overfitting</w:t>
      </w:r>
      <w:commentRangeEnd w:id="3"/>
      <w:r>
        <w:rPr>
          <w:rStyle w:val="CommentReference"/>
          <w:rFonts w:eastAsiaTheme="minorHAnsi"/>
          <w:lang w:val="en-US" w:eastAsia="en-US"/>
        </w:rPr>
        <w:commentReference w:id="3"/>
      </w:r>
      <w:r w:rsidR="00CA1F0C">
        <w:rPr>
          <w:lang w:val="en-US"/>
        </w:rPr>
        <w:t>. On the other hand, including too few covariates runs the risk of missing important covariates that moderate the effect.</w:t>
      </w:r>
      <w:r w:rsidR="0072555A">
        <w:rPr>
          <w:lang w:val="en-US"/>
        </w:rPr>
        <w:t xml:space="preserve"> Thus, selecting which variables to include in an IPD MA is an important question.</w:t>
      </w:r>
      <w:r w:rsidR="00C0731E">
        <w:rPr>
          <w:lang w:val="en-US"/>
        </w:rPr>
        <w:t xml:space="preserve"> </w:t>
      </w:r>
    </w:p>
    <w:p w14:paraId="09D0D4DB" w14:textId="17BBB09C" w:rsidR="006C7338" w:rsidRDefault="0052192F" w:rsidP="00E533FE">
      <w:pPr>
        <w:rPr>
          <w:lang w:val="en-US"/>
        </w:rPr>
      </w:pPr>
      <w:commentRangeStart w:id="4"/>
      <w:r>
        <w:rPr>
          <w:lang w:val="en-US"/>
        </w:rPr>
        <w:t>Variable</w:t>
      </w:r>
      <w:commentRangeEnd w:id="4"/>
      <w:r w:rsidR="00C0731E">
        <w:rPr>
          <w:rStyle w:val="CommentReference"/>
          <w:rFonts w:eastAsiaTheme="minorHAnsi"/>
          <w:lang w:val="en-US" w:eastAsia="en-US"/>
        </w:rPr>
        <w:commentReference w:id="4"/>
      </w:r>
      <w:r>
        <w:rPr>
          <w:lang w:val="en-US"/>
        </w:rPr>
        <w:t xml:space="preserve"> selection has a long h</w:t>
      </w:r>
      <w:r w:rsidR="00E903C0">
        <w:rPr>
          <w:lang w:val="en-US"/>
        </w:rPr>
        <w:t>istory in statistics.</w:t>
      </w:r>
      <w:r w:rsidR="00A94397">
        <w:rPr>
          <w:lang w:val="en-US"/>
        </w:rPr>
        <w:fldChar w:fldCharType="begin"/>
      </w:r>
      <w:r w:rsidR="00120654">
        <w:rPr>
          <w:lang w:val="en-US"/>
        </w:rPr>
        <w:instrText xml:space="preserve"> ADDIN ZOTERO_ITEM CSL_CITATION {"citationID":"wAeeCu2S","properties":{"formattedCitation":"\\super 5\\nosupersub{}","plainCitation":"5","noteIndex":0},"citationItems":[{"id":91,"uris":["http://zotero.org/users/local/zYjsauan/items/9S4BXV8N"],"uri":["http://zotero.org/users/local/zYjsauan/items/9S4BXV8N"],"itemData":{"id":91,"type":"article-journal","title":"Selection of Subsets of Regression Variables","container-title":"Journal of the Royal Statistical Society. Series A (General)","page":"389-425","volume":"147","issue":"3","source":"JSTOR","archive":"JSTOR","abstract":"Computational algorithms for selecting subsets of regression variables are discussed. Only linear models and the least-squares criterion are considered. The use of planar-rotation algorithms, instead of Gauss-Jordan methods, is advocated. The advantages and disadvantages of a number of \"cheap\" search methods are described for use when it is not feasible to carry out an exhaustive search for the best-fitting subsets. Hypothesis testing for three purposes is considered, namely (i) testing for zero regression coefficients for remaining variables, (ii) comparing subsets and (iii) testing for any predictive value in a selected subset. Three small data sets are used to illustrate these test. Spjøtvoll's (1972a) test is discussed in detail, though an extension to this test appears desirable. Estimation problems have largely been overlooked in the past. Three types of bias are identified, namely that due to the omission of variables, that due to competition for selection and that due to the stopping rule. The emphasis here is on competition bias, which can be of the order of two or more standard errors when coefficients are estimated from the same data as were used to select the subset. Five possible ways of handling this bias are listed. This is the area most urgently requiring further research. Mean squared errors of prediction and stopping rules are briefly discussed. Competition bias invalidates the use of existing stopping rules as they are commonly applied to try to produce optimal prediction equations.","DOI":"10.2307/2981576","ISSN":"0035-9238","author":[{"family":"Miller","given":"Alan J."}],"issued":{"date-parts":[["1984"]]}}}],"schema":"https://github.com/citation-style-language/schema/raw/master/csl-citation.json"} </w:instrText>
      </w:r>
      <w:r w:rsidR="00A94397">
        <w:rPr>
          <w:lang w:val="en-US"/>
        </w:rPr>
        <w:fldChar w:fldCharType="separate"/>
      </w:r>
      <w:r w:rsidR="00120654" w:rsidRPr="00120654">
        <w:rPr>
          <w:rFonts w:cs="Times New Roman"/>
          <w:szCs w:val="24"/>
          <w:vertAlign w:val="superscript"/>
          <w:lang w:val="en-US"/>
        </w:rPr>
        <w:t>5</w:t>
      </w:r>
      <w:r w:rsidR="00A94397">
        <w:rPr>
          <w:lang w:val="en-US"/>
        </w:rPr>
        <w:fldChar w:fldCharType="end"/>
      </w:r>
      <w:r w:rsidR="00E903C0">
        <w:rPr>
          <w:lang w:val="en-US"/>
        </w:rPr>
        <w:t xml:space="preserve"> </w:t>
      </w:r>
      <w:r w:rsidR="002F4C2D">
        <w:rPr>
          <w:lang w:val="en-US"/>
        </w:rPr>
        <w:t>S</w:t>
      </w:r>
      <w:r w:rsidR="00175B36">
        <w:rPr>
          <w:lang w:val="en-US"/>
        </w:rPr>
        <w:t>imple methods select</w:t>
      </w:r>
      <w:r w:rsidR="009A22C4">
        <w:rPr>
          <w:lang w:val="en-US"/>
        </w:rPr>
        <w:t xml:space="preserve"> variables based on a</w:t>
      </w:r>
      <w:r w:rsidR="00C0731E">
        <w:rPr>
          <w:lang w:val="en-US"/>
        </w:rPr>
        <w:t xml:space="preserve"> selection criterion such as AIC.</w:t>
      </w:r>
      <w:r w:rsidR="009A22C4">
        <w:rPr>
          <w:lang w:val="en-US"/>
        </w:rPr>
        <w:t xml:space="preserve"> </w:t>
      </w:r>
      <w:r w:rsidR="002F4C2D">
        <w:rPr>
          <w:lang w:val="en-US"/>
        </w:rPr>
        <w:t>For example, stepwise</w:t>
      </w:r>
      <w:r w:rsidR="00B83195">
        <w:rPr>
          <w:lang w:val="en-US"/>
        </w:rPr>
        <w:t xml:space="preserve"> selection is</w:t>
      </w:r>
      <w:r w:rsidR="009A22C4">
        <w:rPr>
          <w:lang w:val="en-US"/>
        </w:rPr>
        <w:t xml:space="preserve"> </w:t>
      </w:r>
      <w:r w:rsidR="00B83195">
        <w:rPr>
          <w:lang w:val="en-US"/>
        </w:rPr>
        <w:t xml:space="preserve">a </w:t>
      </w:r>
      <w:r w:rsidR="00B6609A">
        <w:rPr>
          <w:lang w:val="en-US"/>
        </w:rPr>
        <w:t xml:space="preserve">very </w:t>
      </w:r>
      <w:r w:rsidR="009A22C4">
        <w:rPr>
          <w:lang w:val="en-US"/>
        </w:rPr>
        <w:t>popular</w:t>
      </w:r>
      <w:r w:rsidR="00175B36">
        <w:rPr>
          <w:lang w:val="en-US"/>
        </w:rPr>
        <w:t xml:space="preserve"> approach</w:t>
      </w:r>
      <w:r w:rsidR="009A22C4">
        <w:rPr>
          <w:lang w:val="en-US"/>
        </w:rPr>
        <w:t>, but</w:t>
      </w:r>
      <w:r w:rsidR="002F4C2D">
        <w:rPr>
          <w:lang w:val="en-US"/>
        </w:rPr>
        <w:t xml:space="preserve"> has been </w:t>
      </w:r>
      <w:r w:rsidR="00B6609A">
        <w:rPr>
          <w:lang w:val="en-US"/>
        </w:rPr>
        <w:t>often</w:t>
      </w:r>
      <w:r w:rsidR="009A22C4">
        <w:rPr>
          <w:lang w:val="en-US"/>
        </w:rPr>
        <w:t xml:space="preserve"> criticized</w:t>
      </w:r>
      <w:r w:rsidR="00B6609A">
        <w:rPr>
          <w:lang w:val="en-US"/>
        </w:rPr>
        <w:t>.</w:t>
      </w:r>
      <w:r w:rsidR="00B6609A">
        <w:rPr>
          <w:lang w:val="en-US"/>
        </w:rPr>
        <w:fldChar w:fldCharType="begin"/>
      </w:r>
      <w:r w:rsidR="00120654">
        <w:rPr>
          <w:lang w:val="en-US"/>
        </w:rPr>
        <w:instrText xml:space="preserve"> ADDIN ZOTERO_ITEM CSL_CITATION {"citationID":"JaElvQ3a","properties":{"formattedCitation":"\\super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B6609A">
        <w:rPr>
          <w:lang w:val="en-US"/>
        </w:rPr>
        <w:fldChar w:fldCharType="separate"/>
      </w:r>
      <w:r w:rsidR="00120654" w:rsidRPr="00120654">
        <w:rPr>
          <w:rFonts w:cs="Times New Roman"/>
          <w:szCs w:val="24"/>
          <w:vertAlign w:val="superscript"/>
          <w:lang w:val="en-US"/>
        </w:rPr>
        <w:t>6</w:t>
      </w:r>
      <w:r w:rsidR="00B6609A">
        <w:rPr>
          <w:lang w:val="en-US"/>
        </w:rPr>
        <w:fldChar w:fldCharType="end"/>
      </w:r>
      <w:r w:rsidR="009A22C4">
        <w:rPr>
          <w:lang w:val="en-US"/>
        </w:rPr>
        <w:t xml:space="preserve"> Relatively more recent techniques such as LASSO have gained ground</w:t>
      </w:r>
      <w:r w:rsidR="005B0541">
        <w:rPr>
          <w:lang w:val="en-US"/>
        </w:rPr>
        <w:t>.</w:t>
      </w:r>
      <w:r w:rsidR="00C360D1">
        <w:rPr>
          <w:lang w:val="en-US"/>
        </w:rPr>
        <w:t xml:space="preserve"> </w:t>
      </w:r>
      <w:r w:rsidR="00410901">
        <w:rPr>
          <w:lang w:val="en-US"/>
        </w:rPr>
        <w:t>Through e</w:t>
      </w:r>
      <w:r w:rsidR="00C360D1">
        <w:rPr>
          <w:lang w:val="en-US"/>
        </w:rPr>
        <w:t xml:space="preserve">fficient algorithm </w:t>
      </w:r>
      <w:commentRangeStart w:id="5"/>
      <w:r w:rsidR="00C360D1">
        <w:rPr>
          <w:lang w:val="en-US"/>
        </w:rPr>
        <w:t>such as least angle regression</w:t>
      </w:r>
      <w:commentRangeEnd w:id="5"/>
      <w:r w:rsidR="00645C25">
        <w:rPr>
          <w:rStyle w:val="CommentReference"/>
          <w:rFonts w:eastAsiaTheme="minorHAnsi"/>
          <w:lang w:val="en-US" w:eastAsia="en-US"/>
        </w:rPr>
        <w:commentReference w:id="5"/>
      </w:r>
      <w:r w:rsidR="00410901">
        <w:rPr>
          <w:lang w:val="en-US"/>
        </w:rPr>
        <w:t>, LASSO</w:t>
      </w:r>
      <w:r w:rsidR="00787CB6">
        <w:rPr>
          <w:lang w:val="en-US"/>
        </w:rPr>
        <w:t xml:space="preserve"> </w:t>
      </w:r>
      <w:r w:rsidR="00377BB7">
        <w:rPr>
          <w:lang w:val="en-US"/>
        </w:rPr>
        <w:t xml:space="preserve">shrinks large coefficients to </w:t>
      </w:r>
      <w:r w:rsidR="00787CB6">
        <w:rPr>
          <w:lang w:val="en-US"/>
        </w:rPr>
        <w:t>reduce overfitting and select</w:t>
      </w:r>
      <w:r w:rsidR="00CD09FB">
        <w:rPr>
          <w:lang w:val="en-US"/>
        </w:rPr>
        <w:t>s</w:t>
      </w:r>
      <w:r w:rsidR="00787CB6">
        <w:rPr>
          <w:lang w:val="en-US"/>
        </w:rPr>
        <w:t xml:space="preserve"> variable</w:t>
      </w:r>
      <w:r w:rsidR="00377BB7">
        <w:rPr>
          <w:lang w:val="en-US"/>
        </w:rPr>
        <w:t>s</w:t>
      </w:r>
      <w:r w:rsidR="00787CB6">
        <w:rPr>
          <w:lang w:val="en-US"/>
        </w:rPr>
        <w:t xml:space="preserve"> by forcing certain variables to zero.</w:t>
      </w:r>
      <w:r w:rsidR="00C360D1">
        <w:rPr>
          <w:lang w:val="en-US"/>
        </w:rPr>
        <w:fldChar w:fldCharType="begin"/>
      </w:r>
      <w:r w:rsidR="006F7F30">
        <w:rPr>
          <w:lang w:val="en-US"/>
        </w:rPr>
        <w:instrText xml:space="preserve"> ADDIN ZOTERO_ITEM CSL_CITATION {"citationID":"aVZeNQ09","properties":{"formattedCitation":"\\super 6\\uc0\\u8211{}8\\nosupersub{}","plainCitation":"6–8","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id":98,"uris":["http://zotero.org/users/local/zYjsauan/items/KIHQFPAC"],"uri":["http://zotero.org/users/local/zYjsauan/items/KIHQFPAC"],"itemData":{"id":98,"type":"article-journal","title":"Least angle regression","container-title":"The Annals of Statistics","page":"407-499","volume":"32","issue":"2","source":"Project Euclid","abstract":"The purpose of model selection algorithms such as All Subsets, Forward Selection and Backward Elimination is to choose a linear model on the basis of the same set of data to which the model will be applied. Typically we have available a large collection of possible covariates from which we hope to select a parsimonious set for the efficient prediction of a response variable. Least Angle Regression (LARS), a new model selection algorithm, is a useful and less greedy version of traditional forward selection methods. Three main properties are derived: (1) A simple modification of the LARS algorithm implements the Lasso, an attractive version of ordinary least squares that constrains the sum of the absolute regression coefficients; the LARS modification calculates all possible Lasso estimates for a given problem, using an order of magnitude less computer time than previous methods. (2) A different LARS modification efficiently implements Forward Stagewise linear regression, another promising new model selection method; this connection explains the similar numerical results previously observed for the Lasso and Stagewise, and helps us understand the properties of both methods, which are seen as constrained versions of the simpler LARS algorithm. (3) A simple approximation for the degrees of freedom of a LARS estimate is available, from which we derive a Cp estimate of prediction error; this allows a principled choice among the range of possible LARS estimates. LARS and its variants are computationally efficient: the paper describes a publicly available algorithm that requires only the same order of magnitude of computational effort as ordinary least squares applied to the full set of covariates.","DOI":"10.1214/009053604000000067","ISSN":"0090-5364, 2168-8966","note":"MR: MR2060166\nZbl: 1091.62054","journalAbbreviation":"Ann. Statist.","language":"en","author":[{"family":"Efron","given":"Bradley"},{"family":"Hastie","given":"Trevor"},{"family":"Johnstone","given":"Iain"},{"family":"Tibshirani","given":"Robert"}],"issued":{"date-parts":[["2004",4]]}}},{"id":143,"uris":["http://zotero.org/users/local/zYjsauan/items/YJEJDDY8"],"uri":["http://zotero.org/users/local/zYjsauan/items/YJEJDDY8"],"itemData":{"id":143,"type":"article-journal","title":"Regularization Paths for Generalized Linear Models via Coordinate Descent","container-title":"Journal of statistical software","page":"1-22","volume":"33","issue":"1","archive":"PubMed","archive_location":"20808728","abstract":"We develop fast algorithms for estimation of generalized linear models with convex penalties. The models include linear regression, two-class logistic regression, and </w:instrText>
      </w:r>
      <w:r w:rsidR="006F7F30">
        <w:rPr>
          <w:rFonts w:hint="eastAsia"/>
          <w:lang w:val="en-US"/>
        </w:rPr>
        <w:instrText xml:space="preserve">multinomial regression problems while the penalties include </w:instrText>
      </w:r>
      <w:r w:rsidR="006F7F30">
        <w:rPr>
          <w:rFonts w:hint="eastAsia"/>
          <w:lang w:val="en-US"/>
        </w:rPr>
        <w:instrText>ℓ</w:instrText>
      </w:r>
      <w:r w:rsidR="006F7F30">
        <w:rPr>
          <w:rFonts w:hint="eastAsia"/>
          <w:lang w:val="en-US"/>
        </w:rPr>
        <w:instrText xml:space="preserve">(1) (the lasso), </w:instrText>
      </w:r>
      <w:r w:rsidR="006F7F30">
        <w:rPr>
          <w:rFonts w:hint="eastAsia"/>
          <w:lang w:val="en-US"/>
        </w:rPr>
        <w:instrText>ℓ</w:instrText>
      </w:r>
      <w:r w:rsidR="006F7F30">
        <w:rPr>
          <w:rFonts w:hint="eastAsia"/>
          <w:lang w:val="en-US"/>
        </w:rPr>
        <w:instrText>(2) (ridge regression) and mixtures of the two (the elastic net). The algorithms use cyclical coordinate descent, computed along a regularization path. The methods can handle l</w:instrText>
      </w:r>
      <w:r w:rsidR="006F7F30">
        <w:rPr>
          <w:lang w:val="en-US"/>
        </w:rPr>
        <w:instrText xml:space="preserve">arge problems and can also deal efficiently with sparse features. In comparative timings we find that the new algorithms are considerably faster than competing methods.","ISSN":"1548-7660","journalAbbreviation":"J Stat Softw","language":"eng","author":[{"family":"Friedman","given":"Jerome"},{"family":"Hastie","given":"Trevor"},{"family":"Tibshirani","given":"Rob"}],"issued":{"date-parts":[["2010"]]}}}],"schema":"https://github.com/citation-style-language/schema/raw/master/csl-citation.json"} </w:instrText>
      </w:r>
      <w:r w:rsidR="00C360D1">
        <w:rPr>
          <w:lang w:val="en-US"/>
        </w:rPr>
        <w:fldChar w:fldCharType="separate"/>
      </w:r>
      <w:r w:rsidR="006F7F30" w:rsidRPr="006F7F30">
        <w:rPr>
          <w:rFonts w:cs="Times New Roman"/>
          <w:szCs w:val="24"/>
          <w:vertAlign w:val="superscript"/>
          <w:lang w:val="en-US"/>
        </w:rPr>
        <w:t>6–8</w:t>
      </w:r>
      <w:r w:rsidR="00C360D1">
        <w:rPr>
          <w:lang w:val="en-US"/>
        </w:rPr>
        <w:fldChar w:fldCharType="end"/>
      </w:r>
      <w:r w:rsidR="006C7338">
        <w:rPr>
          <w:lang w:val="en-US"/>
        </w:rPr>
        <w:t xml:space="preserve"> </w:t>
      </w:r>
      <w:r w:rsidR="00C360D1">
        <w:rPr>
          <w:lang w:val="en-US"/>
        </w:rPr>
        <w:t>Since the development of LASSO, there has been many extensio</w:t>
      </w:r>
      <w:r w:rsidR="00CB7FEE">
        <w:rPr>
          <w:lang w:val="en-US"/>
        </w:rPr>
        <w:t>ns. One particular model applies</w:t>
      </w:r>
      <w:r w:rsidR="00C360D1">
        <w:rPr>
          <w:lang w:val="en-US"/>
        </w:rPr>
        <w:t xml:space="preserve"> LASSO to generalized linear mixed effects model, which is often used in IPD MA.</w:t>
      </w:r>
      <w:r w:rsidR="00B5513E">
        <w:rPr>
          <w:lang w:val="en-US"/>
        </w:rPr>
        <w:fldChar w:fldCharType="begin"/>
      </w:r>
      <w:r w:rsidR="006F7F30">
        <w:rPr>
          <w:lang w:val="en-US"/>
        </w:rPr>
        <w:instrText xml:space="preserve"> ADDIN ZOTERO_ITEM CSL_CITATION {"citationID":"xBNPsArh","properties":{"formattedCitation":"\\super 3,9\\nosupersub{}","plainCitation":"3,9","noteIndex":0},"citationItems":[{"id":84,"uris":["http://zotero.org/users/local/zYjsauan/items/FN4QUAED"],"uri":["http://zotero.org/users/local/zYjsauan/items/FN4QUAED"],"itemData":{"id":84,"type":"article-journal","title":"Get real in individual participant data (IPD) meta-analysis: a review of the methodology","container-title":"Research Synthesis Methods","page":"293-309","volume":"6","issue":"4","source":"PubMed","abstract":"Individual participant data (IPD) meta-analysis is an increasingly used approach for synthesizing and investigating treatment effect estimates. Over the past few years, numerous methods for conducting an IPD meta-analysis (IPD-MA) have been proposed, often making different assumptions and modeling choices while addressing a similar research question. We conducted a literature review to provide an overview of methods for performing an IPD-MA using evidence from clinical trials or non-randomized studies when investigating treatment efficacy. With this review, we aim to assist researchers in choosing the appropriate methods and provide recommendations on their implementation when planning and conducting an IPD-MA.","DOI":"10.1002/jrsm.1160","ISSN":"1759-2887","note":"PMID: 26287812\nPMCID: PMC5042043","title-short":"Get real in individual participant data (IPD) meta-analysis","journalAbbreviation":"Res Synth Methods","language":"eng","author":[{"family":"Debray","given":"Thomas P. A."},{"family":"Moons","given":"Karel G. M."},{"family":"Valkenhoef","given":"Gert","non-dropping-particle":"van"},{"family":"Efthimiou","given":"Orestis"},{"family":"Hummel","given":"Noemi"},{"family":"Groenwold","given":"Rolf H. H."},{"family":"Reitsma","given":"Johannes B."},{"literal":"GetReal Methods Review Group"}],"issued":{"date-parts":[["2015",12]]}}},{"id":127,"uris":["http://zotero.org/users/local/zYjsauan/items/6WXMDMV7"],"uri":["http://zotero.org/users/local/zYjsauan/items/6WXMDMV7"],"itemData":{"id":127,"type":"article-journal","title":"Variable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B5513E">
        <w:rPr>
          <w:lang w:val="en-US"/>
        </w:rPr>
        <w:fldChar w:fldCharType="separate"/>
      </w:r>
      <w:r w:rsidR="006F7F30" w:rsidRPr="006F7F30">
        <w:rPr>
          <w:rFonts w:cs="Times New Roman"/>
          <w:szCs w:val="24"/>
          <w:vertAlign w:val="superscript"/>
          <w:lang w:val="en-US"/>
        </w:rPr>
        <w:t>3,9</w:t>
      </w:r>
      <w:r w:rsidR="00B5513E">
        <w:rPr>
          <w:lang w:val="en-US"/>
        </w:rPr>
        <w:fldChar w:fldCharType="end"/>
      </w:r>
      <w:r w:rsidR="00C360D1">
        <w:rPr>
          <w:lang w:val="en-US"/>
        </w:rPr>
        <w:t xml:space="preserve"> </w:t>
      </w:r>
      <w:r w:rsidR="007A2AE7">
        <w:rPr>
          <w:lang w:val="en-US"/>
        </w:rPr>
        <w:t xml:space="preserve">Bayesian methods </w:t>
      </w:r>
      <w:r w:rsidR="004429EA">
        <w:rPr>
          <w:lang w:val="en-US"/>
        </w:rPr>
        <w:t>have also been developed</w:t>
      </w:r>
      <w:r w:rsidR="007A2AE7">
        <w:rPr>
          <w:lang w:val="en-US"/>
        </w:rPr>
        <w:t xml:space="preserve">. Bayesian LASSO has an advantage of </w:t>
      </w:r>
      <w:r w:rsidR="0030526E">
        <w:rPr>
          <w:lang w:val="en-US"/>
        </w:rPr>
        <w:t>obtaining</w:t>
      </w:r>
      <w:r w:rsidR="0013418C">
        <w:rPr>
          <w:lang w:val="en-US"/>
        </w:rPr>
        <w:t xml:space="preserve"> standard error bounds, which is not </w:t>
      </w:r>
      <w:del w:id="6" w:author="Efthimiou, Orestis (ISPM)" w:date="2019-08-15T09:20:00Z">
        <w:r w:rsidR="0013418C" w:rsidDel="00645C25">
          <w:rPr>
            <w:lang w:val="en-US"/>
          </w:rPr>
          <w:delText xml:space="preserve">reported </w:delText>
        </w:r>
      </w:del>
      <w:ins w:id="7" w:author="Efthimiou, Orestis (ISPM)" w:date="2019-08-15T09:20:00Z">
        <w:r w:rsidR="00645C25">
          <w:rPr>
            <w:lang w:val="en-US"/>
          </w:rPr>
          <w:t xml:space="preserve">readily available </w:t>
        </w:r>
      </w:ins>
      <w:r w:rsidR="0013418C">
        <w:rPr>
          <w:lang w:val="en-US"/>
        </w:rPr>
        <w:t>in classical LASSO</w:t>
      </w:r>
      <w:r w:rsidR="00CD09FB">
        <w:rPr>
          <w:lang w:val="en-US"/>
        </w:rPr>
        <w:t xml:space="preserve"> unless bootstrap</w:t>
      </w:r>
      <w:r w:rsidR="00AA6114">
        <w:rPr>
          <w:lang w:val="en-US"/>
        </w:rPr>
        <w:t xml:space="preserve"> </w:t>
      </w:r>
      <w:r w:rsidR="00CD09FB">
        <w:rPr>
          <w:lang w:val="en-US"/>
        </w:rPr>
        <w:t>is used</w:t>
      </w:r>
      <w:r w:rsidR="0013418C">
        <w:rPr>
          <w:lang w:val="en-US"/>
        </w:rPr>
        <w:t>.</w:t>
      </w:r>
      <w:r w:rsidR="005A573D">
        <w:rPr>
          <w:lang w:val="en-US"/>
        </w:rPr>
        <w:fldChar w:fldCharType="begin"/>
      </w:r>
      <w:r w:rsidR="006F7F30">
        <w:rPr>
          <w:lang w:val="en-US"/>
        </w:rPr>
        <w:instrText xml:space="preserve"> ADDIN ZOTERO_ITEM CSL_CITATION {"citationID":"X0S6YMNt","properties":{"formattedCitation":"\\super 10\\nosupersub{}","plainCitation":"10","noteIndex":0},"citationItems":[{"id":63,"uris":["http://zotero.org/users/local/zYjsauan/items/NKLUCHCV"],"uri":["http://zotero.org/users/local/zYjsauan/items/NKLUCHCV"],"itemData":{"id":63,"type":"article-journal","title":"The Bayesian Lasso","container-title":"Journal of the American Statistical Association","page":"681-686","volume":"103","issue":"482","source":"JSTOR","archive":"JSTOR","abstract":"The Lasso estimate for linear regression parameters can be interpreted as a Bayesian posterior mode estimate when the regression parameters have independent Laplace (i.e., double-exponential) priors. Gibbs sampling from this posterior is possible using an expanded hierarchy with conjugate normal priors for the regression parameters and independent exponential priors on their variances. A connection with the inverse-Gaussian distribution provides tractable full conditional distributions. The Bayesian Lasso provides interval estimates (Bayesian credible intervals) that can guide variable selection. Moreover, the structure of the hierarchical model provides both Bayesian and likelihood methods for selecting the Lasso parameter. Slight modifications lead to Bayesian versions of other Lasso-related estimation methods, including bridge regression and a robust variant.","ISSN":"0162-1459","author":[{"family":"Park","given":"Trevor"},{"family":"Casella","given":"George"}],"issued":{"date-parts":[["2008"]]}}}],"schema":"https://github.com/citation-style-language/schema/raw/master/csl-citation.json"} </w:instrText>
      </w:r>
      <w:r w:rsidR="005A573D">
        <w:rPr>
          <w:lang w:val="en-US"/>
        </w:rPr>
        <w:fldChar w:fldCharType="separate"/>
      </w:r>
      <w:r w:rsidR="006F7F30" w:rsidRPr="006F7F30">
        <w:rPr>
          <w:rFonts w:cs="Times New Roman"/>
          <w:szCs w:val="24"/>
          <w:vertAlign w:val="superscript"/>
          <w:lang w:val="en-US"/>
        </w:rPr>
        <w:t>10</w:t>
      </w:r>
      <w:r w:rsidR="005A573D">
        <w:rPr>
          <w:lang w:val="en-US"/>
        </w:rPr>
        <w:fldChar w:fldCharType="end"/>
      </w:r>
      <w:r w:rsidR="0013418C">
        <w:rPr>
          <w:lang w:val="en-US"/>
        </w:rPr>
        <w:t xml:space="preserve"> </w:t>
      </w:r>
      <w:r w:rsidR="00692008">
        <w:rPr>
          <w:lang w:val="en-US"/>
        </w:rPr>
        <w:t xml:space="preserve">Bayesian model averaging methods, such as stochastic search variable selection (SSVS) </w:t>
      </w:r>
      <w:r w:rsidR="00784AAC">
        <w:rPr>
          <w:lang w:val="en-US"/>
        </w:rPr>
        <w:t>has</w:t>
      </w:r>
      <w:r w:rsidR="00692008">
        <w:rPr>
          <w:lang w:val="en-US"/>
        </w:rPr>
        <w:t xml:space="preserve"> been developed to find robust estimatio</w:t>
      </w:r>
      <w:r w:rsidR="00315BA0">
        <w:rPr>
          <w:lang w:val="en-US"/>
        </w:rPr>
        <w:t>n of effect size</w:t>
      </w:r>
      <w:r w:rsidR="00692008">
        <w:rPr>
          <w:lang w:val="en-US"/>
        </w:rPr>
        <w:t>.</w:t>
      </w:r>
      <w:r w:rsidR="00E9715C">
        <w:rPr>
          <w:lang w:val="en-US"/>
        </w:rPr>
        <w:fldChar w:fldCharType="begin"/>
      </w:r>
      <w:r w:rsidR="006F7F30">
        <w:rPr>
          <w:lang w:val="en-US"/>
        </w:rPr>
        <w:instrText xml:space="preserve"> ADDIN ZOTERO_ITEM CSL_CITATION {"citationID":"sX6ZADsy","properties":{"formattedCitation":"\\super 11,12\\nosupersub{}","plainCitation":"11,12","noteIndex":0},"citationItems":[{"id":108,"uris":["http://zotero.org/users/local/zYjsauan/items/XUTVVH5V"],"uri":["http://zotero.org/users/local/zYjsauan/items/XUTVVH5V"],"itemData":{"id":108,"type":"article-journal","title":"A review of Bayesian variable selection methods: what, how and which","container-title":"Bayesian Analysis","page":"85-117","volume":"4","issue":"1","source":"Project Euclid","abstract":"The selection of variables in regression problems has occupied the minds of many statisticians. Several Bayesian variable selection methods have been developed, and we concentrate on the following methods: Kuo &amp; Mallick, Gibbs Variable Selection (GVS), Stochastic Search Variable Selection (SSVS), adaptive shrinkage with Jeffreys' prior or a Laplacian prior, and reversible jump MCMC. We review these methods, in the context of their different properties. We then implement the methods in BUGS, using both real and simulated data as examples, and investigate how the different methods perform in practice. Our results suggest that SSVS, reversible jump MCMC and adaptive shrinkage methods can all work well, but the choice of which method is better will depend on the priors that are used, and also on how they are implemented.","DOI":"10.1214/09-BA403","ISSN":"1936-0975, 1931-6690","note":"MR: MR2486240\nZbl: 1330.62291","title-short":"A review of Bayesian variable selection methods","journalAbbreviation":"Bayesian Anal.","language":"EN","author":[{"family":"O'Hara","given":"R. B."},{"family":"Sillanpää","given":"M. J."}],"issued":{"date-parts":[["2009",3]]}}},{"id":151,"uris":["http://zotero.org/users/local/zYjsauan/items/NPNFKQU2"],"uri":["http://zotero.org/users/local/zYjsauan/items/NPNFKQU2"],"itemData":{"id":151,"type":"article-journal","title":"Bayesian variable selection based on clinical relevance weights in small sample studies—Application to colon cancer","container-title":"Statistics in Medicine","page":"2228-2247","volume":"38","issue":"12","source":"Wiley Online Library","abstract":"Using clinical data to model the medical decisions behind sequential treatment actions raises methodological challenges. Physicians often have access to many covariates that may be used when making sequential treatment decisions for individual patients. Statistical variable selection methods may help finding which of these variables are used for this decision in everyday practice. When the sample size is not large, Bayesian variable selection methods can address this setting and allow for expert information to be incorporated into prior distributions. Motivated by clinical practice data involving repeated dose adaptation for Irinotecan in colorectal metastatic cancer, we propose a modification of the stochastic search variable selection (SSVS) method, which we call weight-based SSVS (WBS). We use clinical relevance weights elicited from physician experts to construct prior distributions, with the goal to identify the most influential toxicities and other covariates used for dose adjustment. We evaluate and compare the WBS model performance to the Lasso and SSVS through an extensive simulation study. The simulations show that WBS has better performance and lower rates of false positives and false negatives than the other methods but depends strongly on the covariate weights.","DOI":"10.1002/sim.8107","ISSN":"1097-0258","language":"en","author":[{"family":"Boulet","given":"Sandrine"},{"family":"Ursino","given":"Moreno"},{"family":"Thall","given":"Peter"},{"family":"Jannot","given":"Anne-Sophie"},{"family":"Zohar","given":"Sarah"}],"issued":{"date-parts":[["2019"]]}}}],"schema":"https://github.com/citation-style-language/schema/raw/master/csl-citation.json"} </w:instrText>
      </w:r>
      <w:r w:rsidR="00E9715C">
        <w:rPr>
          <w:lang w:val="en-US"/>
        </w:rPr>
        <w:fldChar w:fldCharType="separate"/>
      </w:r>
      <w:r w:rsidR="006F7F30" w:rsidRPr="006F7F30">
        <w:rPr>
          <w:rFonts w:cs="Times New Roman"/>
          <w:szCs w:val="24"/>
          <w:vertAlign w:val="superscript"/>
          <w:lang w:val="en-US"/>
        </w:rPr>
        <w:t>11,12</w:t>
      </w:r>
      <w:r w:rsidR="00E9715C">
        <w:rPr>
          <w:lang w:val="en-US"/>
        </w:rPr>
        <w:fldChar w:fldCharType="end"/>
      </w:r>
    </w:p>
    <w:p w14:paraId="02817A67" w14:textId="4DFD1ECD" w:rsidR="0052192F" w:rsidRDefault="005A573D" w:rsidP="00E533FE">
      <w:pPr>
        <w:rPr>
          <w:lang w:val="en-US"/>
        </w:rPr>
      </w:pPr>
      <w:r>
        <w:rPr>
          <w:lang w:val="en-US"/>
        </w:rPr>
        <w:lastRenderedPageBreak/>
        <w:t>It is currently</w:t>
      </w:r>
      <w:r w:rsidR="00865B92">
        <w:rPr>
          <w:lang w:val="en-US"/>
        </w:rPr>
        <w:t xml:space="preserve"> unclear how the aforementioned methods perform in an IPD meta-analysis, where the aim is estimation of treatment effects and interactions. Hereby</w:t>
      </w:r>
      <w:ins w:id="8" w:author="Efthimiou, Orestis (ISPM)" w:date="2019-08-15T09:21:00Z">
        <w:r w:rsidR="00645C25">
          <w:rPr>
            <w:lang w:val="en-US"/>
          </w:rPr>
          <w:t>,</w:t>
        </w:r>
      </w:ins>
      <w:r w:rsidR="00865B92">
        <w:rPr>
          <w:lang w:val="en-US"/>
        </w:rPr>
        <w:t xml:space="preserve"> we </w:t>
      </w:r>
      <w:r w:rsidR="000F49FC" w:rsidRPr="00E22D26">
        <w:rPr>
          <w:lang w:val="en-US"/>
        </w:rPr>
        <w:t xml:space="preserve">compare </w:t>
      </w:r>
      <w:ins w:id="9" w:author="Efthimiou, Orestis (ISPM)" w:date="2019-08-15T09:22:00Z">
        <w:r w:rsidR="00645C25">
          <w:rPr>
            <w:lang w:val="en-US"/>
          </w:rPr>
          <w:t xml:space="preserve">in simulations </w:t>
        </w:r>
      </w:ins>
      <w:r w:rsidR="000F49FC" w:rsidRPr="00E22D26">
        <w:rPr>
          <w:lang w:val="en-US"/>
        </w:rPr>
        <w:t xml:space="preserve">different methods ranging from </w:t>
      </w:r>
      <w:r w:rsidR="001C3398">
        <w:rPr>
          <w:lang w:val="en-US"/>
        </w:rPr>
        <w:t>naïve</w:t>
      </w:r>
      <w:r w:rsidR="000F49FC" w:rsidRPr="00E22D26">
        <w:rPr>
          <w:lang w:val="en-US"/>
        </w:rPr>
        <w:t xml:space="preserve"> models that pool all clinical trials into one dataset and random effects models that </w:t>
      </w:r>
      <w:r w:rsidR="001C3398">
        <w:rPr>
          <w:lang w:val="en-US"/>
        </w:rPr>
        <w:t>preserve the clustering of patients within studies</w:t>
      </w:r>
      <w:del w:id="10" w:author="Efthimiou, Orestis (ISPM)" w:date="2019-08-15T09:21:00Z">
        <w:r w:rsidR="001C3398" w:rsidDel="00645C25">
          <w:rPr>
            <w:lang w:val="en-US"/>
          </w:rPr>
          <w:delText xml:space="preserve">. </w:delText>
        </w:r>
        <w:r w:rsidR="00E44A4F" w:rsidDel="00645C25">
          <w:rPr>
            <w:lang w:val="en-US"/>
          </w:rPr>
          <w:delText>By comparison, w</w:delText>
        </w:r>
        <w:r w:rsidR="001C3398" w:rsidDel="00645C25">
          <w:rPr>
            <w:lang w:val="en-US"/>
          </w:rPr>
          <w:delText>e want t</w:delText>
        </w:r>
        <w:r w:rsidR="00E719A7" w:rsidDel="00645C25">
          <w:rPr>
            <w:lang w:val="en-US"/>
          </w:rPr>
          <w:delText>o</w:delText>
        </w:r>
        <w:r w:rsidR="001741E1" w:rsidDel="00645C25">
          <w:rPr>
            <w:lang w:val="en-US"/>
          </w:rPr>
          <w:delText xml:space="preserve"> </w:delText>
        </w:r>
        <w:r w:rsidR="00E719A7" w:rsidDel="00645C25">
          <w:rPr>
            <w:lang w:val="en-US"/>
          </w:rPr>
          <w:delText>explore whether</w:delText>
        </w:r>
        <w:r w:rsidR="00EE23FA" w:rsidDel="00645C25">
          <w:rPr>
            <w:lang w:val="en-US"/>
          </w:rPr>
          <w:delText xml:space="preserve"> </w:delText>
        </w:r>
        <w:r w:rsidR="00E719A7" w:rsidDel="00645C25">
          <w:rPr>
            <w:lang w:val="en-US"/>
          </w:rPr>
          <w:delText>we need to</w:delText>
        </w:r>
        <w:r w:rsidR="00EE23FA" w:rsidDel="00645C25">
          <w:rPr>
            <w:lang w:val="en-US"/>
          </w:rPr>
          <w:delText xml:space="preserve"> </w:delText>
        </w:r>
        <w:r w:rsidR="00E719A7" w:rsidDel="00645C25">
          <w:rPr>
            <w:lang w:val="en-US"/>
          </w:rPr>
          <w:delText xml:space="preserve">preserve the clustering of patients within studies when </w:delText>
        </w:r>
        <w:r w:rsidR="0047246B" w:rsidDel="00645C25">
          <w:rPr>
            <w:lang w:val="en-US"/>
          </w:rPr>
          <w:delText>performing</w:delText>
        </w:r>
        <w:r w:rsidR="00E719A7" w:rsidDel="00645C25">
          <w:rPr>
            <w:lang w:val="en-US"/>
          </w:rPr>
          <w:delText xml:space="preserve"> variable selection</w:delText>
        </w:r>
      </w:del>
      <w:r w:rsidR="00E719A7">
        <w:rPr>
          <w:lang w:val="en-US"/>
        </w:rPr>
        <w:t xml:space="preserve">. </w:t>
      </w:r>
      <w:r w:rsidR="009A22C4">
        <w:rPr>
          <w:lang w:val="en-US"/>
        </w:rPr>
        <w:t xml:space="preserve">We </w:t>
      </w:r>
      <w:del w:id="11" w:author="Efthimiou, Orestis (ISPM)" w:date="2019-08-15T09:23:00Z">
        <w:r w:rsidR="009A22C4" w:rsidDel="00645C25">
          <w:rPr>
            <w:lang w:val="en-US"/>
          </w:rPr>
          <w:delText>performed simulations to answer this question</w:delText>
        </w:r>
        <w:r w:rsidR="000E47C8" w:rsidDel="00645C25">
          <w:rPr>
            <w:lang w:val="en-US"/>
          </w:rPr>
          <w:delText xml:space="preserve"> and</w:delText>
        </w:r>
        <w:r w:rsidR="009A22C4" w:rsidDel="00645C25">
          <w:rPr>
            <w:lang w:val="en-US"/>
          </w:rPr>
          <w:delText xml:space="preserve"> </w:delText>
        </w:r>
      </w:del>
      <w:ins w:id="12" w:author="Efthimiou, Orestis (ISPM)" w:date="2019-08-15T09:23:00Z">
        <w:r w:rsidR="00645C25">
          <w:rPr>
            <w:lang w:val="en-US"/>
          </w:rPr>
          <w:t xml:space="preserve">also </w:t>
        </w:r>
      </w:ins>
      <w:del w:id="13" w:author="Efthimiou, Orestis (ISPM)" w:date="2019-08-15T09:23:00Z">
        <w:r w:rsidR="009A22C4" w:rsidDel="00645C25">
          <w:rPr>
            <w:lang w:val="en-US"/>
          </w:rPr>
          <w:delText>applied these methods</w:delText>
        </w:r>
      </w:del>
      <w:ins w:id="14" w:author="Efthimiou, Orestis (ISPM)" w:date="2019-08-15T09:23:00Z">
        <w:r w:rsidR="00645C25">
          <w:rPr>
            <w:lang w:val="en-US"/>
          </w:rPr>
          <w:t>use</w:t>
        </w:r>
      </w:ins>
      <w:del w:id="15" w:author="Efthimiou, Orestis (ISPM)" w:date="2019-08-15T09:23:00Z">
        <w:r w:rsidR="009A22C4" w:rsidDel="00645C25">
          <w:rPr>
            <w:lang w:val="en-US"/>
          </w:rPr>
          <w:delText xml:space="preserve"> to </w:delText>
        </w:r>
      </w:del>
      <w:ins w:id="16" w:author="Efthimiou, Orestis (ISPM)" w:date="2019-08-15T09:23:00Z">
        <w:r w:rsidR="00645C25">
          <w:rPr>
            <w:lang w:val="en-US"/>
          </w:rPr>
          <w:t xml:space="preserve"> </w:t>
        </w:r>
      </w:ins>
      <w:r w:rsidR="009A22C4">
        <w:rPr>
          <w:lang w:val="en-US"/>
        </w:rPr>
        <w:t>two real datasets, from cardiology and psychiatry</w:t>
      </w:r>
      <w:ins w:id="17" w:author="Efthimiou, Orestis (ISPM)" w:date="2019-08-15T09:23:00Z">
        <w:r w:rsidR="00645C25">
          <w:rPr>
            <w:lang w:val="en-US"/>
          </w:rPr>
          <w:t>, to illustrate these methods</w:t>
        </w:r>
      </w:ins>
      <w:r w:rsidR="009A22C4">
        <w:rPr>
          <w:lang w:val="en-US"/>
        </w:rPr>
        <w:t xml:space="preserve">. </w:t>
      </w:r>
    </w:p>
    <w:p w14:paraId="3C416FF3" w14:textId="77777777" w:rsidR="00D5760F" w:rsidRPr="007D7B0E" w:rsidRDefault="00D5760F" w:rsidP="00D46913">
      <w:pPr>
        <w:pStyle w:val="Heading1"/>
        <w:rPr>
          <w:lang w:val="en-US"/>
        </w:rPr>
      </w:pPr>
      <w:r w:rsidRPr="007D7B0E">
        <w:rPr>
          <w:lang w:val="en-US"/>
        </w:rPr>
        <w:t xml:space="preserve">Real </w:t>
      </w:r>
      <w:r w:rsidRPr="006F7F30">
        <w:rPr>
          <w:lang w:val="en-US"/>
        </w:rPr>
        <w:t>datasets</w:t>
      </w:r>
    </w:p>
    <w:p w14:paraId="35708F67" w14:textId="0C9F61A7" w:rsidR="000867F7" w:rsidRPr="00724B54" w:rsidRDefault="000867F7" w:rsidP="00080B54">
      <w:pPr>
        <w:pStyle w:val="Heading2"/>
        <w:rPr>
          <w:lang w:val="en-US"/>
        </w:rPr>
      </w:pPr>
      <w:bookmarkStart w:id="18" w:name="Section21"/>
      <w:bookmarkStart w:id="19" w:name="_Ref16256958"/>
      <w:bookmarkEnd w:id="18"/>
      <w:r w:rsidRPr="00724B54">
        <w:rPr>
          <w:lang w:val="en-US"/>
        </w:rPr>
        <w:t xml:space="preserve">Drug-eluting or bare-metal </w:t>
      </w:r>
      <w:r w:rsidRPr="006F7F30">
        <w:rPr>
          <w:lang w:val="en-US"/>
        </w:rPr>
        <w:t>stents</w:t>
      </w:r>
      <w:r w:rsidRPr="00724B54">
        <w:rPr>
          <w:lang w:val="en-US"/>
        </w:rPr>
        <w:t xml:space="preserve"> for percutaneous coronary intervention</w:t>
      </w:r>
      <w:bookmarkEnd w:id="19"/>
    </w:p>
    <w:p w14:paraId="3A3A2FE5" w14:textId="6EFBD237" w:rsidR="00656CF3" w:rsidRDefault="000867F7" w:rsidP="00E533FE">
      <w:pPr>
        <w:rPr>
          <w:lang w:val="en-US"/>
        </w:rPr>
      </w:pPr>
      <w:r>
        <w:rPr>
          <w:lang w:val="en-US"/>
        </w:rPr>
        <w:t>The dataset comprises</w:t>
      </w:r>
      <w:r w:rsidR="00D76C35">
        <w:rPr>
          <w:lang w:val="en-US"/>
        </w:rPr>
        <w:t xml:space="preserve"> </w:t>
      </w:r>
      <w:del w:id="20" w:author="Efthimiou, Orestis (ISPM)" w:date="2019-08-15T09:24:00Z">
        <w:r w:rsidR="00D76C35" w:rsidDel="000300C0">
          <w:rPr>
            <w:lang w:val="en-US"/>
          </w:rPr>
          <w:delText>of</w:delText>
        </w:r>
        <w:r w:rsidDel="000300C0">
          <w:rPr>
            <w:lang w:val="en-US"/>
          </w:rPr>
          <w:delText xml:space="preserve"> </w:delText>
        </w:r>
      </w:del>
      <w:r>
        <w:rPr>
          <w:lang w:val="en-US"/>
        </w:rPr>
        <w:t>IPD from</w:t>
      </w:r>
      <w:r w:rsidR="00B54A2A">
        <w:rPr>
          <w:lang w:val="en-US"/>
        </w:rPr>
        <w:t xml:space="preserve"> 8 RCTs in 11133 </w:t>
      </w:r>
      <w:r w:rsidR="00656CF3">
        <w:rPr>
          <w:lang w:val="en-US"/>
        </w:rPr>
        <w:t>patients who have undergone percutaneous coronary interventi</w:t>
      </w:r>
      <w:r w:rsidR="00924DDA">
        <w:rPr>
          <w:lang w:val="en-US"/>
        </w:rPr>
        <w:t>on for coronary artery disease</w:t>
      </w:r>
      <w:r w:rsidR="00656CF3">
        <w:rPr>
          <w:lang w:val="en-US"/>
        </w:rPr>
        <w:t>.</w:t>
      </w:r>
      <w:r w:rsidR="00D04305">
        <w:rPr>
          <w:lang w:val="en-US"/>
        </w:rPr>
        <w:t xml:space="preserve"> </w:t>
      </w:r>
      <w:r w:rsidR="00B54A2A">
        <w:rPr>
          <w:lang w:val="en-US"/>
        </w:rPr>
        <w:t>The RCTs compared the effects of using drug-eluting versus bare metal stents. The outcome we focus</w:t>
      </w:r>
      <w:ins w:id="21" w:author="Efthimiou, Orestis (ISPM)" w:date="2019-08-15T09:24:00Z">
        <w:r w:rsidR="000300C0">
          <w:rPr>
            <w:lang w:val="en-US"/>
          </w:rPr>
          <w:t>ed</w:t>
        </w:r>
      </w:ins>
      <w:r w:rsidR="00B54A2A">
        <w:rPr>
          <w:lang w:val="en-US"/>
        </w:rPr>
        <w:t xml:space="preserve"> on in our analysis is </w:t>
      </w:r>
      <w:ins w:id="22" w:author="Efthimiou, Orestis (ISPM)" w:date="2019-08-15T09:24:00Z">
        <w:r w:rsidR="000300C0">
          <w:rPr>
            <w:lang w:val="en-US"/>
          </w:rPr>
          <w:t xml:space="preserve">a </w:t>
        </w:r>
      </w:ins>
      <w:r w:rsidR="00B54A2A">
        <w:rPr>
          <w:lang w:val="en-US"/>
        </w:rPr>
        <w:t>composite</w:t>
      </w:r>
      <w:ins w:id="23" w:author="Efthimiou, Orestis (ISPM)" w:date="2019-08-15T09:24:00Z">
        <w:r w:rsidR="000300C0">
          <w:rPr>
            <w:lang w:val="en-US"/>
          </w:rPr>
          <w:t xml:space="preserve"> binary outcome</w:t>
        </w:r>
      </w:ins>
      <w:r w:rsidR="00832A2A">
        <w:rPr>
          <w:lang w:val="en-US"/>
        </w:rPr>
        <w:t>, i.e. cardiac death or myocardial infarction at</w:t>
      </w:r>
      <w:del w:id="24" w:author="Efthimiou, Orestis (ISPM)" w:date="2019-08-15T09:24:00Z">
        <w:r w:rsidR="00832A2A" w:rsidDel="000300C0">
          <w:rPr>
            <w:lang w:val="en-US"/>
          </w:rPr>
          <w:delText xml:space="preserve"> a</w:delText>
        </w:r>
      </w:del>
      <w:r w:rsidR="00832A2A">
        <w:rPr>
          <w:lang w:val="en-US"/>
        </w:rPr>
        <w:t xml:space="preserve"> 1-year</w:t>
      </w:r>
      <w:ins w:id="25" w:author="Efthimiou, Orestis (ISPM)" w:date="2019-08-15T09:24:00Z">
        <w:r w:rsidR="000300C0">
          <w:rPr>
            <w:lang w:val="en-US"/>
          </w:rPr>
          <w:t xml:space="preserve"> after randomization</w:t>
        </w:r>
      </w:ins>
      <w:del w:id="26" w:author="Efthimiou, Orestis (ISPM)" w:date="2019-08-15T09:24:00Z">
        <w:r w:rsidR="00832A2A" w:rsidDel="000300C0">
          <w:rPr>
            <w:lang w:val="en-US"/>
          </w:rPr>
          <w:delText xml:space="preserve"> landmark</w:delText>
        </w:r>
      </w:del>
      <w:r w:rsidR="00832A2A">
        <w:rPr>
          <w:lang w:val="en-US"/>
        </w:rPr>
        <w:t xml:space="preserve">. </w:t>
      </w:r>
      <w:r w:rsidR="00DE6B44">
        <w:rPr>
          <w:lang w:val="en-US"/>
        </w:rPr>
        <w:t>The dataset contains information on a number of patient-level covariates. These include one continuous variable</w:t>
      </w:r>
      <w:r w:rsidR="000759D3">
        <w:rPr>
          <w:lang w:val="en-US"/>
        </w:rPr>
        <w:t xml:space="preserve"> (age)</w:t>
      </w:r>
      <w:r w:rsidR="00DE6B44">
        <w:rPr>
          <w:lang w:val="en-US"/>
        </w:rPr>
        <w:t>, one count variabl</w:t>
      </w:r>
      <w:r w:rsidR="000759D3">
        <w:rPr>
          <w:lang w:val="en-US"/>
        </w:rPr>
        <w:t>e (</w:t>
      </w:r>
      <w:r w:rsidR="00DE6B44">
        <w:rPr>
          <w:lang w:val="en-US"/>
        </w:rPr>
        <w:t>number of implanted stents</w:t>
      </w:r>
      <w:r w:rsidR="000759D3">
        <w:rPr>
          <w:lang w:val="en-US"/>
        </w:rPr>
        <w:t>)</w:t>
      </w:r>
      <w:r w:rsidR="00DE6B44">
        <w:rPr>
          <w:lang w:val="en-US"/>
        </w:rPr>
        <w:t>, and seven binary covariates</w:t>
      </w:r>
      <w:r w:rsidR="000759D3">
        <w:rPr>
          <w:lang w:val="en-US"/>
        </w:rPr>
        <w:t xml:space="preserve"> (</w:t>
      </w:r>
      <w:r w:rsidR="00DE6B44">
        <w:rPr>
          <w:lang w:val="en-US"/>
        </w:rPr>
        <w:t xml:space="preserve">gender, diabetes, </w:t>
      </w:r>
      <w:r w:rsidR="00AF7FDF">
        <w:rPr>
          <w:lang w:val="en-US"/>
        </w:rPr>
        <w:t>clinical presentation at the time of percutaneous coronary intervention, multivessel disease, stent placement in the left anterior descending artery, overlapping stents, and mean</w:t>
      </w:r>
      <w:r w:rsidR="00DB3FDE">
        <w:rPr>
          <w:lang w:val="en-US"/>
        </w:rPr>
        <w:t xml:space="preserve"> stent diameter greater than 3</w:t>
      </w:r>
      <w:r w:rsidR="000759D3">
        <w:rPr>
          <w:lang w:val="en-US"/>
        </w:rPr>
        <w:t>)</w:t>
      </w:r>
      <w:r w:rsidR="00DB3FDE">
        <w:rPr>
          <w:lang w:val="en-US"/>
        </w:rPr>
        <w:t>.</w:t>
      </w:r>
      <w:r w:rsidR="00D04305">
        <w:rPr>
          <w:lang w:val="en-US"/>
        </w:rPr>
        <w:fldChar w:fldCharType="begin"/>
      </w:r>
      <w:r w:rsidR="006756B4">
        <w:rPr>
          <w:lang w:val="en-US"/>
        </w:rPr>
        <w:instrText xml:space="preserve"> ADDIN ZOTERO_ITEM CSL_CITATION {"citationID":"EHPBkNNo","properties":{"formattedCitation":"\\super 13\\nosupersub{}","plainCitation":"13","noteIndex":0},"citationItems":[{"id":"RXHax8lx/wZy3NLk3","uris":["http://zotero.org/users/local/zYjsauan/items/FPLNI8LH"],"uri":["http://zotero.org/users/local/zYjsauan/items/FPLNI8LH"],"itemData":{"id":32,"type":"article-journal","title":"Drug-eluting or bare-metal stents for percutaneous coronary intervention: a systematic review and individual patient data meta-analysis of randomised clinical trials","container-title":"The Lancet","page":"2503-2510","volume":"393","issue":"10190","source":"www.thelancet.com","abstract":"&lt;h2&gt;Summary&lt;/h2&gt;&lt;h3&gt;Background&lt;/h3&gt;&lt;p&gt;New-generation drug-eluting stents (DES) have mostly been investigated in head-to-head non-inferiority trials against early-generation DES and have typically shown similar efficacy and superior safety. How the safety profile of new-generation DES compares with that of bare-metal stents (BMS) is less clear.&lt;/p&gt;&lt;h3&gt;Methods&lt;/h3&gt;&lt;p&gt;We did an individual patient data meta-analysis of randomised clinical trials to compare outcomes after implantation of new-generation DES or BMS among patients undergoing percutaneous coronary intervention. The primary outcome was the composite of cardiac death or myocardial infarction. Data were pooled in a one-stage random-effects meta-analysis and examined at maximum follow-up and a 1-year landmark. Risk estimates are reported as hazard ratios (HRs) with 95% CIs. This study is registered in PROSPERO, number CRD42017060520.&lt;/p&gt;&lt;h3&gt;Findings&lt;/h3&gt;&lt;p&gt;We obtained individual data for 26 616 patients in 20 randomised trials. Mean follow-up was 3·2 (SD 1·8) years. The risk of the primary outcome was reduced in DES recipients compared with BMS recipients (HR 0·84, 95% CI 0·78–0·90, p&lt;0·001) owing to a reduced risk of myocardial infarction (0·79, 0·71–0·88, p&lt;0·001) and a possible slight but non-significant cardiac mortality benefit (0·89, 0·78–1·01, p=0·075). All-cause death was unaffected (HR with DES 0·96, 95% CI 0·88–1·05, p=0·358), but risk was lowered for definite stent thrombosis (0·63, 0·50–0·80, p&lt;0·001) and target-vessel revascularisation (0·55, 0·50–0·60, p&lt;0·001). We saw a time-dependent treatment effect, with DES being associated with lower risk of the primary outcome than BMS up to 1 year after placement. While the effect was maintained in the longer term, there was no further divergence from BMS after 1 year.&lt;/p&gt;&lt;h3&gt;Interpretation&lt;/h3&gt;&lt;p&gt;The performance of new-generation DES in the first year after implantation means that BMS should no longer be considered the gold standard for safety. Further development of DES technology should target improvements in clinical outcomes beyond 1 year.&lt;/p&gt;&lt;h3&gt;Funding&lt;/h3&gt;&lt;p&gt;Bern University Hospital.&lt;/p&gt;","DOI":"10.1016/S0140-6736(19)30474-X","ISSN":"0140-6736, 1474-547X","note":"PMID: 31056295","title-short":"Drug-eluting or bare-metal stents for percutaneous coronary intervention","journalAbbreviation":"The Lancet","language":"English","author":[{"family":"Piccolo","given":"Raffaele"},{"family":"Bonaa","given":"Kaare H."},{"family":"Efthimiou","given":"Orestis"},{"family":"Varenne","given":"Olivier"},{"family":"Baldo","given":"Andrea"},{"family":"Urban","given":"Philip"},{"family":"Kaiser","given":"Christoph"},{"family":"Remkes","given":"Wouter"},{"family":"Räber","given":"Lorenz"},{"family":"Belder","given":"Adam","dropping-particle":"de"},{"family":"Hof","given":"Arnoud W. J.","dropping-particle":"van 't"},{"family":"Stankovic","given":"Goran"},{"family":"Lemos","given":"Pedro A."},{"family":"Wilsgaard","given":"Tom"},{"family":"Reifart","given":"Jörg"},{"family":"Rodriguez","given":"Alfredo E."},{"family":"Ribeiro","given":"Expedito E."},{"family":"Serruys","given":"Patrick W. J. C."},{"family":"Abizaid","given":"Alex"},{"family":"Sabaté","given":"Manel"},{"family":"Byrne","given":"Robert A."},{"family":"Hernandez","given":"Jose M. de la Torre"},{"family":"Wijns","given":"William"},{"family":"Jüni","given":"Peter"},{"family":"Windecker","given":"Stephan"},{"family":"Valgimigli","given":"Marco"},{"family":"Piccolo","given":"Raffaele"},{"family":"Bonaa","given":"Kaare H."},{"family":"Efthimiou","given":"Orestis"},{"family":"Varenne","given":"Olivier"},{"family":"Baldo","given":"Andrea"},{"family":"Urban","given":"Philip"},{"family":"Kaiser","given":"Christoph"},{"family":"Remkes","given":"Wouter"},{"family":"Räber","given":"Lorenz"},{"family":"Belder","given":"Adam","dropping-particle":"de"},{"family":"Hof","given":"Arnoud W. J.","dropping-particle":"van't"},{"family":"Stankovic","given":"Goran"},{"family":"Lemos","given":"Pedro A."},{"family":"Wilsgaard","given":"Tom"},{"family":"Reifart","given":"Jörg"},{"family":"Rodriguez","given":"Alfredo E."},{"family":"Ribeiro","given":"Expedito E."},{"family":"Serruys","given":"Patrick W. J. C."},{"family":"Abizaid","given":"Alex"},{"family":"Sabaté","given":"Manel"},{"family":"Byrne","given":"Robert A."},{"family":"Hernandez","given":"Jose M. de la Torre"},{"family":"Wijns","given":"William"},{"family":"Jüni","given":"Peter"},{"family":"Windecker","given":"Stephan"},{"family":"Valgimigli","given":"Marco"}],"issued":{"date-parts":[["2019",6,22]]}}}],"schema":"https://github.com/citation-style-language/schema/raw/master/csl-citation.json"} </w:instrText>
      </w:r>
      <w:r w:rsidR="00D04305">
        <w:rPr>
          <w:lang w:val="en-US"/>
        </w:rPr>
        <w:fldChar w:fldCharType="separate"/>
      </w:r>
      <w:r w:rsidR="006F7F30" w:rsidRPr="006F7F30">
        <w:rPr>
          <w:rFonts w:cs="Times New Roman"/>
          <w:szCs w:val="24"/>
          <w:vertAlign w:val="superscript"/>
          <w:lang w:val="en-US"/>
        </w:rPr>
        <w:t>13</w:t>
      </w:r>
      <w:r w:rsidR="00D04305">
        <w:rPr>
          <w:lang w:val="en-US"/>
        </w:rPr>
        <w:fldChar w:fldCharType="end"/>
      </w:r>
    </w:p>
    <w:p w14:paraId="654C36FC" w14:textId="77777777" w:rsidR="004F7DE2" w:rsidRPr="00724B54" w:rsidRDefault="004F7DE2" w:rsidP="00D46913">
      <w:pPr>
        <w:pStyle w:val="Heading2"/>
        <w:rPr>
          <w:lang w:val="en-US"/>
        </w:rPr>
      </w:pPr>
      <w:bookmarkStart w:id="27" w:name="Section22"/>
      <w:bookmarkStart w:id="28" w:name="_Ref16257041"/>
      <w:bookmarkEnd w:id="27"/>
      <w:r w:rsidRPr="00724B54">
        <w:rPr>
          <w:lang w:val="en-US"/>
        </w:rPr>
        <w:t>Antidepressant treatment of major depression</w:t>
      </w:r>
      <w:bookmarkEnd w:id="28"/>
    </w:p>
    <w:p w14:paraId="37E656BC" w14:textId="21A6D333" w:rsidR="00A8477B" w:rsidRDefault="00FB46E0" w:rsidP="00E533FE">
      <w:pPr>
        <w:rPr>
          <w:lang w:val="en-US"/>
        </w:rPr>
      </w:pPr>
      <w:r>
        <w:rPr>
          <w:lang w:val="en-US"/>
        </w:rPr>
        <w:t>The dataset comprises IPD</w:t>
      </w:r>
      <w:r w:rsidR="00D36FE4">
        <w:rPr>
          <w:lang w:val="en-US"/>
        </w:rPr>
        <w:t xml:space="preserve"> from </w:t>
      </w:r>
      <w:r w:rsidR="00C41271">
        <w:rPr>
          <w:lang w:val="en-US"/>
        </w:rPr>
        <w:t xml:space="preserve">four placebo-controlled trials on 1261 patients. The RCTs explored </w:t>
      </w:r>
      <w:del w:id="29" w:author="Efthimiou, Orestis (ISPM)" w:date="2019-08-15T09:25:00Z">
        <w:r w:rsidR="00071C6B" w:rsidDel="000300C0">
          <w:rPr>
            <w:lang w:val="en-US"/>
          </w:rPr>
          <w:delText xml:space="preserve">four </w:delText>
        </w:r>
      </w:del>
      <w:ins w:id="30" w:author="Efthimiou, Orestis (ISPM)" w:date="2019-08-15T09:25:00Z">
        <w:r w:rsidR="000300C0">
          <w:rPr>
            <w:lang w:val="en-US"/>
          </w:rPr>
          <w:t xml:space="preserve">4 </w:t>
        </w:r>
      </w:ins>
      <w:r w:rsidR="00071C6B">
        <w:rPr>
          <w:lang w:val="en-US"/>
        </w:rPr>
        <w:t>placebo-controlled trials on 1261 patients</w:t>
      </w:r>
      <w:r w:rsidR="00724CB1">
        <w:rPr>
          <w:lang w:val="en-US"/>
        </w:rPr>
        <w:t>. The RCTs explored the effects of</w:t>
      </w:r>
      <w:r>
        <w:rPr>
          <w:lang w:val="en-US"/>
        </w:rPr>
        <w:t xml:space="preserve"> antidepressant treatment for</w:t>
      </w:r>
      <w:r w:rsidR="00724CB1">
        <w:rPr>
          <w:lang w:val="en-US"/>
        </w:rPr>
        <w:t xml:space="preserve"> acute major depression. </w:t>
      </w:r>
      <w:r w:rsidR="00067133">
        <w:rPr>
          <w:lang w:val="en-US"/>
        </w:rPr>
        <w:t>The outcome of interest is depression severity on a continuous scale at week 6 or 8. Patient-level covariates include two binary variables (sex and episode frequency dichotomized at greater than or equal to three episodes) and 9 continuous variables (</w:t>
      </w:r>
      <w:r w:rsidR="00984F8B">
        <w:rPr>
          <w:lang w:val="en-US"/>
        </w:rPr>
        <w:t xml:space="preserve">baseline severity, age, </w:t>
      </w:r>
      <w:r w:rsidR="00A8477B">
        <w:rPr>
          <w:lang w:val="en-US"/>
        </w:rPr>
        <w:t>age at onset, episode duration, and 17-item Hamilton Rating Scale for depression constituting five subscales of anhedonia, guilt, bodily symptoms, appetite, and insomnia</w:t>
      </w:r>
      <w:r w:rsidR="00067133">
        <w:rPr>
          <w:lang w:val="en-US"/>
        </w:rPr>
        <w:t>).</w:t>
      </w:r>
      <w:r w:rsidR="00D04305">
        <w:rPr>
          <w:lang w:val="en-US"/>
        </w:rPr>
        <w:fldChar w:fldCharType="begin"/>
      </w:r>
      <w:r w:rsidR="006F7F30">
        <w:rPr>
          <w:lang w:val="en-US"/>
        </w:rPr>
        <w:instrText xml:space="preserve"> ADDIN ZOTERO_ITEM CSL_CITATION {"citationID":"IcIileKC","properties":{"formattedCitation":"\\super 14\\nosupersub{}","plainCitation":"14","noteIndex":0},"citationItems":[{"id":161,"uris":["http://zotero.org/users/local/zYjsauan/items/23N7HR7N"],"uri":["http://zotero.org/users/local/zYjsauan/items/23N7HR7N"],"itemData":{"id":161,"type":"article-journal","title":"Exploratory analyses of effect modifiers in the antidepressant treatment of major depression: Individual-participant data meta-analysis of 2803 participants in seven placebo-controlled randomized trials","container-title":"Journal of Affective Disorders","page":"419-424","volume":"250","source":"PubMed","abstract":"BACKGROUND: It is clinically important to know who are likely to respond more or less to antidepressants. However, meaningful effect modifiers (variables associated with differential response depending on the treatment) are yet to be identified.\nMETHODS: We conducted individual participant data (IPD) meta-analysis and meta-regression to explore effect modifiers in placebo-controlled antidepressant trials conducted so far in Japan.\nRESULTS: We obtained access to IPD from seven placebo-controlled trials comparing bupropion, duloxetine, escitalopram, mirtazapine, paroxetine or venlafaxine with placebo in the acute phase treatment of major depression (total n = 2803). The higher the guilt subscale score of the baseline Hamilton Rating Scale for Depression (HRSD), the greater the difference in reduction in depression severity between the antidepressants and placebo at week 6, while the older the current age or the age at onset, the smaller the difference. At week 8, the guilt subscale score of HRSD and presence of suicidal ideation at baseline predicted greater, and the anhedonia subscale and insomnia subscale scores of HRSD and early response at week 2 predicted smaller, difference in reduction.\nLIMITATIONS: Different studies measured different sets of baseline variables and we were able to analyze only a limited set of candidate variables for effect modification.\nCONCLUSION: Age, age at onset, several HRSD subscales including guilt, anhedonia and insomnia, presence of suicidal ideation at baseline and early response are potential effect modifiers for response to antidepressants in the acute phase antidepressant treatment of major depression. Future trials need to measure these and additional variables in concerted efforts to enable matching of treatments with individual characteristics in depression.","DOI":"10.1016/j.jad.2019.03.031","ISSN":"1573-2517","note":"PMID: 30878654","title-short":"Exploratory analyses of effect modifiers in the antidepressant treatment of major depression","journalAbbreviation":"J Affect Disord","language":"eng","author":[{"family":"Noma","given":"Hisashi"},{"family":"Furukawa","given":"Toshi A."},{"family":"Maruo","given":"Kazushi"},{"family":"Imai","given":"Hissei"},{"family":"Shinohara","given":"Kiyomi"},{"family":"Tanaka","given":"Shiro"},{"family":"Ikeda","given":"Kazutaka"},{"family":"Yamawaki","given":"Shigeto"},{"family":"Cipriani","given":"Andrea"}],"issued":{"date-parts":[["2019"]],"season":"01"}}}],"schema":"https://github.com/citation-style-language/schema/raw/master/csl-citation.json"} </w:instrText>
      </w:r>
      <w:r w:rsidR="00D04305">
        <w:rPr>
          <w:lang w:val="en-US"/>
        </w:rPr>
        <w:fldChar w:fldCharType="separate"/>
      </w:r>
      <w:r w:rsidR="006F7F30" w:rsidRPr="006F7F30">
        <w:rPr>
          <w:rFonts w:cs="Times New Roman"/>
          <w:szCs w:val="24"/>
          <w:vertAlign w:val="superscript"/>
          <w:lang w:val="en-US"/>
        </w:rPr>
        <w:t>14</w:t>
      </w:r>
      <w:r w:rsidR="00D04305">
        <w:rPr>
          <w:lang w:val="en-US"/>
        </w:rPr>
        <w:fldChar w:fldCharType="end"/>
      </w:r>
      <w:r w:rsidR="00A8477B">
        <w:rPr>
          <w:lang w:val="en-US"/>
        </w:rPr>
        <w:t xml:space="preserve">   </w:t>
      </w:r>
    </w:p>
    <w:p w14:paraId="1A9A476F" w14:textId="77777777" w:rsidR="00DE6182" w:rsidRDefault="00DE6182" w:rsidP="00D46913">
      <w:pPr>
        <w:pStyle w:val="Heading1"/>
        <w:rPr>
          <w:lang w:val="en-US"/>
        </w:rPr>
      </w:pPr>
      <w:bookmarkStart w:id="31" w:name="_Ref16757953"/>
      <w:r>
        <w:rPr>
          <w:lang w:val="en-US"/>
        </w:rPr>
        <w:t xml:space="preserve">Available methods for </w:t>
      </w:r>
      <w:r w:rsidRPr="006F7F30">
        <w:rPr>
          <w:lang w:val="en-US"/>
        </w:rPr>
        <w:t>variable</w:t>
      </w:r>
      <w:r>
        <w:rPr>
          <w:lang w:val="en-US"/>
        </w:rPr>
        <w:t xml:space="preserve"> </w:t>
      </w:r>
      <w:r w:rsidRPr="006F7F30">
        <w:rPr>
          <w:lang w:val="en-US"/>
        </w:rPr>
        <w:t>selection</w:t>
      </w:r>
      <w:r>
        <w:rPr>
          <w:lang w:val="en-US"/>
        </w:rPr>
        <w:t xml:space="preserve"> in individual patient data meta-analysis</w:t>
      </w:r>
      <w:bookmarkEnd w:id="31"/>
    </w:p>
    <w:p w14:paraId="2BB33EB3" w14:textId="50A2A1B2" w:rsidR="00DE6182" w:rsidRDefault="00DE6182" w:rsidP="00E533FE">
      <w:pPr>
        <w:rPr>
          <w:lang w:val="en-US"/>
        </w:rPr>
      </w:pPr>
      <w:r>
        <w:rPr>
          <w:lang w:val="en-US"/>
        </w:rPr>
        <w:t>In this section, we outline</w:t>
      </w:r>
      <w:r w:rsidR="00FB47AE">
        <w:rPr>
          <w:lang w:val="en-US"/>
        </w:rPr>
        <w:t xml:space="preserve"> several</w:t>
      </w:r>
      <w:r>
        <w:rPr>
          <w:lang w:val="en-US"/>
        </w:rPr>
        <w:t xml:space="preserve"> methods that can be used for selecting variables in</w:t>
      </w:r>
      <w:r w:rsidR="00FB47AE">
        <w:rPr>
          <w:lang w:val="en-US"/>
        </w:rPr>
        <w:t xml:space="preserve"> IPD MA</w:t>
      </w:r>
      <w:r>
        <w:rPr>
          <w:lang w:val="en-US"/>
        </w:rPr>
        <w:t>. We start from simpler methods and then discuss more advanced approaches. In the models’ description, we assume that all available studies have collected information on all covariates of interest, and that there are no missing outcomes or covariate data from all patients. For issues related to missi</w:t>
      </w:r>
      <w:r w:rsidR="00EB6F0B">
        <w:rPr>
          <w:lang w:val="en-US"/>
        </w:rPr>
        <w:t>n</w:t>
      </w:r>
      <w:r w:rsidR="000F0EAF">
        <w:rPr>
          <w:lang w:val="en-US"/>
        </w:rPr>
        <w:t>g o</w:t>
      </w:r>
      <w:r w:rsidR="007C111C">
        <w:rPr>
          <w:lang w:val="en-US"/>
        </w:rPr>
        <w:t xml:space="preserve">utcome data, see </w:t>
      </w:r>
      <w:del w:id="32" w:author="Efthimiou, Orestis (ISPM)" w:date="2019-08-15T09:25:00Z">
        <w:r w:rsidR="007C111C" w:rsidDel="000300C0">
          <w:rPr>
            <w:lang w:val="en-US"/>
          </w:rPr>
          <w:delText>Section 3.8</w:delText>
        </w:r>
      </w:del>
      <w:ins w:id="33" w:author="Efthimiou, Orestis (ISPM)" w:date="2019-08-15T09:26:00Z">
        <w:r w:rsidR="000300C0">
          <w:rPr>
            <w:lang w:val="en-US"/>
          </w:rPr>
          <w:t>the D</w:t>
        </w:r>
      </w:ins>
      <w:ins w:id="34" w:author="Efthimiou, Orestis (ISPM)" w:date="2019-08-15T09:25:00Z">
        <w:r w:rsidR="000300C0">
          <w:rPr>
            <w:lang w:val="en-US"/>
          </w:rPr>
          <w:t>iscussion</w:t>
        </w:r>
      </w:ins>
      <w:ins w:id="35" w:author="Efthimiou, Orestis (ISPM)" w:date="2019-08-15T09:26:00Z">
        <w:r w:rsidR="000300C0">
          <w:rPr>
            <w:lang w:val="en-US"/>
          </w:rPr>
          <w:t xml:space="preserve"> section</w:t>
        </w:r>
      </w:ins>
      <w:r w:rsidR="000F0EAF">
        <w:rPr>
          <w:lang w:val="en-US"/>
        </w:rPr>
        <w:t>.</w:t>
      </w:r>
    </w:p>
    <w:p w14:paraId="34710110" w14:textId="58A8A12A" w:rsidR="002402C6" w:rsidRPr="002402C6" w:rsidRDefault="00DE6182" w:rsidP="00D46913">
      <w:pPr>
        <w:pStyle w:val="Heading2"/>
        <w:rPr>
          <w:lang w:val="en-US"/>
        </w:rPr>
      </w:pPr>
      <w:r w:rsidRPr="00724B54">
        <w:rPr>
          <w:lang w:val="en-US"/>
        </w:rPr>
        <w:lastRenderedPageBreak/>
        <w:t>Notation and</w:t>
      </w:r>
      <w:r w:rsidR="00A641D8">
        <w:rPr>
          <w:lang w:val="en-US"/>
        </w:rPr>
        <w:t xml:space="preserve"> </w:t>
      </w:r>
      <w:r w:rsidR="00A641D8" w:rsidRPr="009F13E0">
        <w:rPr>
          <w:strike/>
          <w:lang w:val="en-US"/>
        </w:rPr>
        <w:t>data generating mechanisms</w:t>
      </w:r>
      <w:r w:rsidR="009F13E0">
        <w:rPr>
          <w:lang w:val="en-US"/>
        </w:rPr>
        <w:t xml:space="preserve"> </w:t>
      </w:r>
      <w:r w:rsidR="008E6ED7">
        <w:rPr>
          <w:lang w:val="en-US"/>
        </w:rPr>
        <w:t>general model framework</w:t>
      </w:r>
      <w:r w:rsidR="006E124A">
        <w:rPr>
          <w:lang w:val="en-US"/>
        </w:rPr>
        <w:t xml:space="preserve"> </w:t>
      </w:r>
      <w:r w:rsidR="009F13E0">
        <w:rPr>
          <w:lang w:val="en-US"/>
        </w:rPr>
        <w:t>(?)</w:t>
      </w:r>
    </w:p>
    <w:p w14:paraId="5402B854" w14:textId="77777777" w:rsidR="00795DB7" w:rsidRDefault="00A641D8" w:rsidP="00E533FE">
      <w:pPr>
        <w:rPr>
          <w:lang w:val="en-US"/>
        </w:rPr>
      </w:pPr>
      <w:r>
        <w:rPr>
          <w:lang w:val="en-US"/>
        </w:rPr>
        <w:t xml:space="preserve">We </w:t>
      </w:r>
      <w:r w:rsidR="00DE6182">
        <w:rPr>
          <w:lang w:val="en-US"/>
        </w:rPr>
        <w:t xml:space="preserve">use </w:t>
      </w:r>
      <m:oMath>
        <m:r>
          <w:rPr>
            <w:rFonts w:ascii="Cambria Math" w:hAnsi="Cambria Math"/>
            <w:lang w:val="en-US"/>
          </w:rPr>
          <m:t>i</m:t>
        </m:r>
      </m:oMath>
      <w:r w:rsidR="00DE6182">
        <w:rPr>
          <w:lang w:val="en-US"/>
        </w:rPr>
        <w:t xml:space="preserve"> to denote a patient randomized in study </w:t>
      </w:r>
      <m:oMath>
        <m:r>
          <w:rPr>
            <w:rFonts w:ascii="Cambria Math" w:hAnsi="Cambria Math"/>
            <w:lang w:val="en-US"/>
          </w:rPr>
          <m:t>j</m:t>
        </m:r>
      </m:oMath>
      <w:r w:rsidR="00A75319">
        <w:rPr>
          <w:lang w:val="en-US"/>
        </w:rPr>
        <w:t xml:space="preserve"> </w:t>
      </w:r>
      <w:r w:rsidR="00D3196D">
        <w:rPr>
          <w:lang w:val="en-US"/>
        </w:rPr>
        <w:t>to receive treatment</w:t>
      </w:r>
      <w:r w:rsidR="00210290">
        <w:rPr>
          <w:lang w:val="en-US"/>
        </w:rPr>
        <w:t xml:space="preserve"> </w:t>
      </w:r>
      <m:oMath>
        <m:sSub>
          <m:sSubPr>
            <m:ctrlPr>
              <w:rPr>
                <w:rFonts w:ascii="Cambria Math" w:hAnsi="Cambria Math"/>
                <w:i/>
                <w:lang w:val="en-US"/>
              </w:rPr>
            </m:ctrlPr>
          </m:sSubPr>
          <m:e>
            <m:r>
              <w:rPr>
                <w:rFonts w:ascii="Cambria Math" w:hAnsi="Cambria Math"/>
                <w:lang w:val="en-US"/>
              </w:rPr>
              <m:t>treat</m:t>
            </m:r>
          </m:e>
          <m:sub>
            <m:r>
              <w:rPr>
                <w:rFonts w:ascii="Cambria Math" w:hAnsi="Cambria Math"/>
                <w:lang w:val="en-US"/>
              </w:rPr>
              <m:t>i</m:t>
            </m:r>
          </m:sub>
        </m:sSub>
      </m:oMath>
      <w:r w:rsidR="00A75319" w:rsidRPr="00D3196D">
        <w:rPr>
          <w:i/>
          <w:lang w:val="en-US"/>
        </w:rPr>
        <w:t xml:space="preserve"> </w:t>
      </w:r>
      <w:r w:rsidR="00D3196D">
        <w:rPr>
          <w:lang w:val="en-US"/>
        </w:rPr>
        <w:t>(where</w:t>
      </w:r>
      <w:r w:rsidR="00A94D06">
        <w:rPr>
          <w:lang w:val="en-US"/>
        </w:rPr>
        <w:t xml:space="preserve"> </w:t>
      </w:r>
      <m:oMath>
        <m:sSub>
          <m:sSubPr>
            <m:ctrlPr>
              <w:rPr>
                <w:rFonts w:ascii="Cambria Math" w:hAnsi="Cambria Math"/>
                <w:i/>
                <w:lang w:val="en-US"/>
              </w:rPr>
            </m:ctrlPr>
          </m:sSubPr>
          <m:e>
            <m:r>
              <w:rPr>
                <w:rFonts w:ascii="Cambria Math" w:hAnsi="Cambria Math"/>
                <w:lang w:val="en-US"/>
              </w:rPr>
              <m:t>treat</m:t>
            </m:r>
          </m:e>
          <m:sub>
            <m:r>
              <w:rPr>
                <w:rFonts w:ascii="Cambria Math" w:hAnsi="Cambria Math"/>
                <w:lang w:val="en-US"/>
              </w:rPr>
              <m:t>i</m:t>
            </m:r>
          </m:sub>
        </m:sSub>
      </m:oMath>
      <w:r w:rsidR="00D3196D">
        <w:rPr>
          <w:lang w:val="en-US"/>
        </w:rPr>
        <w:t xml:space="preserve"> can be 0 or 1). For this patient we have</w:t>
      </w:r>
      <w:r w:rsidR="00995CC9">
        <w:rPr>
          <w:lang w:val="en-US"/>
        </w:rPr>
        <w:t xml:space="preserve"> information on a</w:t>
      </w:r>
      <w:r w:rsidR="00D6530C">
        <w:rPr>
          <w:lang w:val="en-US"/>
        </w:rPr>
        <w:t xml:space="preserve"> range </w:t>
      </w:r>
      <w:r w:rsidR="00995CC9">
        <w:rPr>
          <w:lang w:val="en-US"/>
        </w:rPr>
        <w:t xml:space="preserve">of patient level covariates </w:t>
      </w: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995CC9">
        <w:rPr>
          <w:lang w:val="en-US"/>
        </w:rPr>
        <w:t>. Without loss of generality</w:t>
      </w:r>
      <w:r w:rsidR="00B462DC">
        <w:rPr>
          <w:lang w:val="en-US"/>
        </w:rPr>
        <w:t>,</w:t>
      </w:r>
      <w:r w:rsidR="00995CC9">
        <w:rPr>
          <w:lang w:val="en-US"/>
        </w:rPr>
        <w:t xml:space="preserve"> we will assume that all continuous covariates are centered on zero. We also have information on an outcome of interest, which we will denote as</w:t>
      </w:r>
      <w:r w:rsidR="001E5D09">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995CC9">
        <w:rPr>
          <w:lang w:val="en-US"/>
        </w:rPr>
        <w:t xml:space="preserve">. In this paper, we focus on the case 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795DB7">
        <w:rPr>
          <w:lang w:val="en-US"/>
        </w:rPr>
        <w:t xml:space="preserve"> is either continuous or binary.</w:t>
      </w:r>
    </w:p>
    <w:p w14:paraId="1B631B8F" w14:textId="0D4666CF" w:rsidR="004161C7" w:rsidRDefault="00995CC9" w:rsidP="00E533FE">
      <w:pPr>
        <w:rPr>
          <w:lang w:val="en-US"/>
        </w:rPr>
      </w:pPr>
      <w:r>
        <w:rPr>
          <w:lang w:val="en-US"/>
        </w:rPr>
        <w:t>We split the patient-level covariates in three categories: covariates that have no effect on the outcome of interest (‘nuisance covariates’), covariates that affect the outcome but do not interact with the treatment (‘prognostic</w:t>
      </w:r>
      <w:r w:rsidR="00FA63B4">
        <w:rPr>
          <w:lang w:val="en-US"/>
        </w:rPr>
        <w:t xml:space="preserve"> factors’</w:t>
      </w:r>
      <w:r>
        <w:rPr>
          <w:lang w:val="en-US"/>
        </w:rPr>
        <w:t>), and covariates that affect the outcome and have an interaction with treatment (‘effect modifiers’</w:t>
      </w:r>
      <w:r w:rsidR="00E2370D">
        <w:rPr>
          <w:lang w:val="en-US"/>
        </w:rPr>
        <w:t xml:space="preserve">). For example, if patients’ age is not related to </w:t>
      </w:r>
      <w:r w:rsidR="00E2370D" w:rsidRPr="00E2370D">
        <w:rPr>
          <w:i/>
          <w:lang w:val="en-US"/>
        </w:rPr>
        <w:t>y</w:t>
      </w:r>
      <w:r w:rsidR="00E2370D">
        <w:rPr>
          <w:lang w:val="en-US"/>
        </w:rPr>
        <w:t xml:space="preserve"> then age is a nuisance parameter.  If age is related to </w:t>
      </w:r>
      <w:r w:rsidR="00E2370D" w:rsidRPr="00E2370D">
        <w:rPr>
          <w:i/>
          <w:lang w:val="en-US"/>
        </w:rPr>
        <w:t>y</w:t>
      </w:r>
      <w:r w:rsidR="00A3639A">
        <w:rPr>
          <w:lang w:val="en-US"/>
        </w:rPr>
        <w:t xml:space="preserve"> but do</w:t>
      </w:r>
      <w:r w:rsidR="00FA63B4">
        <w:rPr>
          <w:lang w:val="en-US"/>
        </w:rPr>
        <w:t>es</w:t>
      </w:r>
      <w:r w:rsidR="00A3639A">
        <w:rPr>
          <w:lang w:val="en-US"/>
        </w:rPr>
        <w:t xml:space="preserve"> not have an interaction with treatment,</w:t>
      </w:r>
      <w:r w:rsidR="00E2370D">
        <w:rPr>
          <w:lang w:val="en-US"/>
        </w:rPr>
        <w:t xml:space="preserve"> then age is a prognostic</w:t>
      </w:r>
      <w:r w:rsidR="00FA63B4">
        <w:rPr>
          <w:lang w:val="en-US"/>
        </w:rPr>
        <w:t xml:space="preserve"> factor.</w:t>
      </w:r>
      <w:r w:rsidR="00E2370D">
        <w:rPr>
          <w:lang w:val="en-US"/>
        </w:rPr>
        <w:t xml:space="preserve"> If age is related to </w:t>
      </w:r>
      <w:r w:rsidR="00E2370D" w:rsidRPr="00E2370D">
        <w:rPr>
          <w:i/>
          <w:lang w:val="en-US"/>
        </w:rPr>
        <w:t>y</w:t>
      </w:r>
      <w:r w:rsidR="00E2370D">
        <w:rPr>
          <w:lang w:val="en-US"/>
        </w:rPr>
        <w:t xml:space="preserve"> and </w:t>
      </w:r>
      <w:r w:rsidR="00FA63B4">
        <w:rPr>
          <w:lang w:val="en-US"/>
        </w:rPr>
        <w:t>interacts with</w:t>
      </w:r>
      <w:r w:rsidR="00E2370D">
        <w:rPr>
          <w:lang w:val="en-US"/>
        </w:rPr>
        <w:t xml:space="preserve"> the treatment</w:t>
      </w:r>
      <w:ins w:id="36" w:author="Efthimiou, Orestis (ISPM)" w:date="2019-08-15T09:27:00Z">
        <w:r w:rsidR="002259AC">
          <w:rPr>
            <w:lang w:val="en-US"/>
          </w:rPr>
          <w:t xml:space="preserve"> (i.e. the effect of the treatment depends on the </w:t>
        </w:r>
      </w:ins>
      <w:ins w:id="37" w:author="Efthimiou, Orestis (ISPM)" w:date="2019-08-15T09:28:00Z">
        <w:r w:rsidR="002259AC">
          <w:rPr>
            <w:lang w:val="en-US"/>
          </w:rPr>
          <w:t xml:space="preserve">patient’s </w:t>
        </w:r>
      </w:ins>
      <w:ins w:id="38" w:author="Efthimiou, Orestis (ISPM)" w:date="2019-08-15T09:27:00Z">
        <w:r w:rsidR="002259AC">
          <w:rPr>
            <w:lang w:val="en-US"/>
          </w:rPr>
          <w:t>age)</w:t>
        </w:r>
      </w:ins>
      <w:r w:rsidR="00E2370D">
        <w:rPr>
          <w:lang w:val="en-US"/>
        </w:rPr>
        <w:t>, then age is a</w:t>
      </w:r>
      <w:r w:rsidR="003925D8">
        <w:rPr>
          <w:lang w:val="en-US"/>
        </w:rPr>
        <w:t>n</w:t>
      </w:r>
      <w:r w:rsidR="00E2370D">
        <w:rPr>
          <w:lang w:val="en-US"/>
        </w:rPr>
        <w:t xml:space="preserve"> effect modifier.</w:t>
      </w:r>
      <w:r w:rsidR="00FF1B2F">
        <w:rPr>
          <w:lang w:val="en-US"/>
        </w:rPr>
        <w:t xml:space="preserve"> We will denote the prognostic factors of patient </w:t>
      </w:r>
      <m:oMath>
        <m:r>
          <w:rPr>
            <w:rFonts w:ascii="Cambria Math" w:hAnsi="Cambria Math"/>
            <w:lang w:val="en-US"/>
          </w:rPr>
          <m:t>i</m:t>
        </m:r>
      </m:oMath>
      <w:r w:rsidR="00FF1B2F">
        <w:rPr>
          <w:lang w:val="en-US"/>
        </w:rPr>
        <w:t xml:space="preserve"> as </w:t>
      </w:r>
      <m:oMath>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PF</m:t>
            </m:r>
          </m:sup>
        </m:sSubSup>
      </m:oMath>
      <w:r w:rsidR="00FF1B2F">
        <w:rPr>
          <w:lang w:val="en-US"/>
        </w:rPr>
        <w:t xml:space="preserve"> and the effect modifiers as </w:t>
      </w:r>
      <m:oMath>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m:rPr>
                <m:sty m:val="bi"/>
              </m:rPr>
              <w:rPr>
                <w:rFonts w:ascii="Cambria Math" w:hAnsi="Cambria Math"/>
                <w:lang w:val="en-US"/>
              </w:rPr>
              <m:t>EM</m:t>
            </m:r>
          </m:sup>
        </m:sSubSup>
      </m:oMath>
      <w:r w:rsidR="00935C8F" w:rsidRPr="00935C8F">
        <w:rPr>
          <w:lang w:val="en-US"/>
        </w:rPr>
        <w:t>.</w:t>
      </w:r>
      <w:r w:rsidR="00FF1B2F">
        <w:rPr>
          <w:lang w:val="en-US"/>
        </w:rPr>
        <w:t xml:space="preserve"> </w:t>
      </w:r>
    </w:p>
    <w:p w14:paraId="75CF7695" w14:textId="7F9FEEB4" w:rsidR="00211162" w:rsidRDefault="002259AC" w:rsidP="00E533FE">
      <w:pPr>
        <w:rPr>
          <w:ins w:id="39" w:author="Efthimiou, Orestis (ISPM)" w:date="2019-08-15T09:43:00Z"/>
          <w:lang w:val="en-US"/>
        </w:rPr>
      </w:pPr>
      <w:ins w:id="40" w:author="Efthimiou, Orestis (ISPM)" w:date="2019-08-15T09:28:00Z">
        <w:r>
          <w:rPr>
            <w:lang w:val="en-US"/>
          </w:rPr>
          <w:t xml:space="preserve">We will assume a linear relationship between the </w:t>
        </w:r>
      </w:ins>
      <w:ins w:id="41" w:author="Efthimiou, Orestis (ISPM)" w:date="2019-08-15T09:30:00Z">
        <w:r>
          <w:rPr>
            <w:lang w:val="en-US"/>
          </w:rPr>
          <w:t>out</w:t>
        </w:r>
        <w:r w:rsidR="00D73A65">
          <w:rPr>
            <w:lang w:val="en-US"/>
          </w:rPr>
          <w:t xml:space="preserve">come (possibly transformed on some </w:t>
        </w:r>
        <w:r>
          <w:rPr>
            <w:lang w:val="en-US"/>
          </w:rPr>
          <w:t xml:space="preserve">scale) and the patient covariates. </w:t>
        </w:r>
      </w:ins>
      <w:r w:rsidR="006965EB">
        <w:rPr>
          <w:lang w:val="en-US"/>
        </w:rPr>
        <w:t>We model our data through</w:t>
      </w:r>
      <w:r w:rsidR="00A572A2">
        <w:rPr>
          <w:lang w:val="en-US"/>
        </w:rPr>
        <w:t xml:space="preserve"> </w:t>
      </w:r>
      <w:ins w:id="42" w:author="Efthimiou, Orestis (ISPM)" w:date="2019-08-15T09:49:00Z">
        <w:r w:rsidR="00D73A65">
          <w:rPr>
            <w:lang w:val="en-US"/>
          </w:rPr>
          <w:t xml:space="preserve">a </w:t>
        </w:r>
      </w:ins>
      <w:r w:rsidR="00A572A2">
        <w:rPr>
          <w:lang w:val="en-US"/>
        </w:rPr>
        <w:t xml:space="preserve">generalized linear mixed effects model (GLMM). The </w:t>
      </w:r>
      <w:commentRangeStart w:id="43"/>
      <w:r w:rsidR="00E12CA3">
        <w:rPr>
          <w:lang w:val="en-US"/>
        </w:rPr>
        <w:t>systematic component</w:t>
      </w:r>
      <w:commentRangeEnd w:id="43"/>
      <w:r w:rsidR="00D73A65">
        <w:rPr>
          <w:rStyle w:val="CommentReference"/>
          <w:rFonts w:eastAsiaTheme="minorHAnsi"/>
          <w:lang w:val="en-US" w:eastAsia="en-US"/>
        </w:rPr>
        <w:commentReference w:id="43"/>
      </w:r>
      <w:r w:rsidR="00CC48DA">
        <w:rPr>
          <w:lang w:val="en-US"/>
        </w:rPr>
        <w:t xml:space="preserve"> (i.e. linear predictor)</w:t>
      </w:r>
      <w:r w:rsidR="00A572A2">
        <w:rPr>
          <w:lang w:val="en-US"/>
        </w:rPr>
        <w:t xml:space="preserve"> is given below</w:t>
      </w:r>
    </w:p>
    <w:tbl>
      <w:tblPr>
        <w:tblStyle w:val="TableGrid"/>
        <w:tblW w:w="487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213"/>
      </w:tblGrid>
      <w:tr w:rsidR="00813775" w:rsidRPr="008B0ABC" w14:paraId="2C99618F" w14:textId="77777777" w:rsidTr="0073193E">
        <w:trPr>
          <w:jc w:val="center"/>
          <w:ins w:id="44" w:author="Efthimiou, Orestis (ISPM)" w:date="2019-08-15T09:44:00Z"/>
        </w:trPr>
        <w:tc>
          <w:tcPr>
            <w:tcW w:w="4412" w:type="pct"/>
            <w:vAlign w:val="center"/>
          </w:tcPr>
          <w:p w14:paraId="7736FA31" w14:textId="69376456" w:rsidR="00813775" w:rsidRPr="0065686F" w:rsidRDefault="00813775" w:rsidP="0073193E">
            <w:pPr>
              <w:pStyle w:val="ListParagraph"/>
              <w:spacing w:before="0"/>
              <w:ind w:firstLine="567"/>
              <w:rPr>
                <w:ins w:id="45" w:author="Efthimiou, Orestis (ISPM)" w:date="2019-08-15T09:44:00Z"/>
                <w:rFonts w:eastAsiaTheme="minorEastAsia"/>
                <w:lang w:val="en-GB"/>
              </w:rPr>
            </w:pPr>
            <w:commentRangeStart w:id="46"/>
            <w:commentRangeStart w:id="47"/>
            <m:oMathPara>
              <m:oMath>
                <m:r>
                  <w:ins w:id="48" w:author="Efthimiou, Orestis (ISPM)" w:date="2019-08-15T09:44:00Z">
                    <w:rPr>
                      <w:rFonts w:ascii="Cambria Math" w:hAnsi="Cambria Math"/>
                      <w:lang w:val="en-US"/>
                    </w:rPr>
                    <m:t>g</m:t>
                  </w:ins>
                </m:r>
                <m:d>
                  <m:dPr>
                    <m:ctrlPr>
                      <w:ins w:id="49" w:author="Efthimiou, Orestis (ISPM)" w:date="2019-08-15T09:44:00Z">
                        <w:rPr>
                          <w:rFonts w:ascii="Cambria Math" w:hAnsi="Cambria Math"/>
                          <w:i/>
                          <w:lang w:val="en-US"/>
                        </w:rPr>
                      </w:ins>
                    </m:ctrlPr>
                  </m:dPr>
                  <m:e>
                    <m:sSub>
                      <m:sSubPr>
                        <m:ctrlPr>
                          <w:ins w:id="50" w:author="Efthimiou, Orestis (ISPM)" w:date="2019-08-15T09:44:00Z">
                            <w:rPr>
                              <w:rFonts w:ascii="Cambria Math" w:hAnsi="Cambria Math"/>
                              <w:i/>
                              <w:lang w:val="en-US"/>
                            </w:rPr>
                          </w:ins>
                        </m:ctrlPr>
                      </m:sSubPr>
                      <m:e>
                        <m:r>
                          <w:ins w:id="51" w:author="Efthimiou, Orestis (ISPM)" w:date="2019-08-15T09:44:00Z">
                            <w:rPr>
                              <w:rFonts w:ascii="Cambria Math" w:hAnsi="Cambria Math"/>
                              <w:lang w:val="en-US"/>
                            </w:rPr>
                            <m:t>θ</m:t>
                          </w:ins>
                        </m:r>
                      </m:e>
                      <m:sub>
                        <m:r>
                          <w:ins w:id="52" w:author="Efthimiou, Orestis (ISPM)" w:date="2019-08-15T09:44:00Z">
                            <w:rPr>
                              <w:rFonts w:ascii="Cambria Math" w:hAnsi="Cambria Math"/>
                              <w:lang w:val="en-US"/>
                            </w:rPr>
                            <m:t>i</m:t>
                          </w:ins>
                        </m:r>
                      </m:sub>
                    </m:sSub>
                  </m:e>
                </m:d>
                <m:r>
                  <w:ins w:id="53" w:author="Efthimiou, Orestis (ISPM)" w:date="2019-08-15T09:44:00Z">
                    <w:rPr>
                      <w:rFonts w:ascii="Cambria Math" w:hAnsi="Cambria Math"/>
                      <w:lang w:val="en-US"/>
                    </w:rPr>
                    <m:t>=</m:t>
                  </w:ins>
                </m:r>
                <m:sSub>
                  <m:sSubPr>
                    <m:ctrlPr>
                      <w:ins w:id="54" w:author="Efthimiou, Orestis (ISPM)" w:date="2019-08-15T09:44:00Z">
                        <w:rPr>
                          <w:rFonts w:ascii="Cambria Math" w:hAnsi="Cambria Math"/>
                          <w:i/>
                          <w:lang w:val="en-US"/>
                        </w:rPr>
                      </w:ins>
                    </m:ctrlPr>
                  </m:sSubPr>
                  <m:e>
                    <m:r>
                      <w:ins w:id="55" w:author="Efthimiou, Orestis (ISPM)" w:date="2019-08-15T09:44:00Z">
                        <w:rPr>
                          <w:rFonts w:ascii="Cambria Math" w:hAnsi="Cambria Math"/>
                          <w:lang w:val="en-US"/>
                        </w:rPr>
                        <m:t>α</m:t>
                      </w:ins>
                    </m:r>
                  </m:e>
                  <m:sub>
                    <m:r>
                      <w:ins w:id="56" w:author="Efthimiou, Orestis (ISPM)" w:date="2019-08-15T09:44:00Z">
                        <w:rPr>
                          <w:rFonts w:ascii="Cambria Math" w:hAnsi="Cambria Math"/>
                          <w:lang w:val="en-US"/>
                        </w:rPr>
                        <m:t>j</m:t>
                      </w:ins>
                    </m:r>
                  </m:sub>
                </m:sSub>
                <m:r>
                  <w:ins w:id="57" w:author="Efthimiou, Orestis (ISPM)" w:date="2019-08-15T09:44:00Z">
                    <w:rPr>
                      <w:rFonts w:ascii="Cambria Math" w:hAnsi="Cambria Math"/>
                      <w:lang w:val="en-US"/>
                    </w:rPr>
                    <m:t>+</m:t>
                  </w:ins>
                </m:r>
                <m:sSub>
                  <m:sSubPr>
                    <m:ctrlPr>
                      <w:ins w:id="58" w:author="Efthimiou, Orestis (ISPM)" w:date="2019-08-15T09:44:00Z">
                        <w:rPr>
                          <w:rFonts w:ascii="Cambria Math" w:hAnsi="Cambria Math"/>
                          <w:i/>
                          <w:lang w:val="en-US"/>
                        </w:rPr>
                      </w:ins>
                    </m:ctrlPr>
                  </m:sSubPr>
                  <m:e>
                    <m:sSubSup>
                      <m:sSubSupPr>
                        <m:ctrlPr>
                          <w:ins w:id="59" w:author="Efthimiou, Orestis (ISPM)" w:date="2019-08-15T09:44:00Z">
                            <w:rPr>
                              <w:rFonts w:ascii="Cambria Math" w:hAnsi="Cambria Math"/>
                              <w:b/>
                              <w:i/>
                              <w:lang w:val="en-US"/>
                            </w:rPr>
                          </w:ins>
                        </m:ctrlPr>
                      </m:sSubSupPr>
                      <m:e>
                        <m:r>
                          <w:ins w:id="60" w:author="Efthimiou, Orestis (ISPM)" w:date="2019-08-15T09:44:00Z">
                            <m:rPr>
                              <m:sty m:val="bi"/>
                            </m:rPr>
                            <w:rPr>
                              <w:rFonts w:ascii="Cambria Math" w:hAnsi="Cambria Math"/>
                              <w:lang w:val="en-US"/>
                            </w:rPr>
                            <m:t>βx</m:t>
                          </w:ins>
                        </m:r>
                      </m:e>
                      <m:sub>
                        <m:r>
                          <w:ins w:id="61" w:author="Efthimiou, Orestis (ISPM)" w:date="2019-08-15T09:44:00Z">
                            <m:rPr>
                              <m:sty m:val="bi"/>
                            </m:rPr>
                            <w:rPr>
                              <w:rFonts w:ascii="Cambria Math" w:hAnsi="Cambria Math"/>
                              <w:lang w:val="en-US"/>
                            </w:rPr>
                            <m:t>i</m:t>
                          </w:ins>
                        </m:r>
                      </m:sub>
                      <m:sup>
                        <m:r>
                          <w:ins w:id="62" w:author="Efthimiou, Orestis (ISPM)" w:date="2019-08-15T09:44:00Z">
                            <m:rPr>
                              <m:sty m:val="bi"/>
                            </m:rPr>
                            <w:rPr>
                              <w:rFonts w:ascii="Cambria Math" w:hAnsi="Cambria Math"/>
                              <w:lang w:val="en-US"/>
                            </w:rPr>
                            <m:t>PF</m:t>
                          </w:ins>
                        </m:r>
                      </m:sup>
                    </m:sSubSup>
                    <m:r>
                      <w:ins w:id="63" w:author="Efthimiou, Orestis (ISPM)" w:date="2019-08-15T09:44:00Z">
                        <w:rPr>
                          <w:rFonts w:ascii="Cambria Math" w:hAnsi="Cambria Math"/>
                          <w:lang w:val="en-US"/>
                        </w:rPr>
                        <m:t>+</m:t>
                      </w:ins>
                    </m:r>
                    <m:sSubSup>
                      <m:sSubSupPr>
                        <m:ctrlPr>
                          <w:ins w:id="64" w:author="Efthimiou, Orestis (ISPM)" w:date="2019-08-15T09:44:00Z">
                            <w:rPr>
                              <w:rFonts w:ascii="Cambria Math" w:hAnsi="Cambria Math"/>
                              <w:b/>
                              <w:i/>
                              <w:lang w:val="en-US"/>
                            </w:rPr>
                          </w:ins>
                        </m:ctrlPr>
                      </m:sSubSupPr>
                      <m:e>
                        <m:r>
                          <w:ins w:id="65" w:author="Efthimiou, Orestis (ISPM)" w:date="2019-08-15T09:44:00Z">
                            <m:rPr>
                              <m:sty m:val="bi"/>
                            </m:rPr>
                            <w:rPr>
                              <w:rFonts w:ascii="Cambria Math" w:hAnsi="Cambria Math"/>
                              <w:lang w:val="en-US"/>
                            </w:rPr>
                            <m:t>γx</m:t>
                          </w:ins>
                        </m:r>
                      </m:e>
                      <m:sub>
                        <m:r>
                          <w:ins w:id="66" w:author="Efthimiou, Orestis (ISPM)" w:date="2019-08-15T09:44:00Z">
                            <m:rPr>
                              <m:sty m:val="bi"/>
                            </m:rPr>
                            <w:rPr>
                              <w:rFonts w:ascii="Cambria Math" w:hAnsi="Cambria Math"/>
                              <w:lang w:val="en-US"/>
                            </w:rPr>
                            <m:t>i</m:t>
                          </w:ins>
                        </m:r>
                      </m:sub>
                      <m:sup>
                        <m:r>
                          <w:ins w:id="67" w:author="Efthimiou, Orestis (ISPM)" w:date="2019-08-15T09:44:00Z">
                            <m:rPr>
                              <m:sty m:val="bi"/>
                            </m:rPr>
                            <w:rPr>
                              <w:rFonts w:ascii="Cambria Math" w:hAnsi="Cambria Math"/>
                              <w:lang w:val="en-US"/>
                            </w:rPr>
                            <m:t>EM</m:t>
                          </w:ins>
                        </m:r>
                      </m:sup>
                    </m:sSubSup>
                    <m:r>
                      <w:ins w:id="68" w:author="Efthimiou, Orestis (ISPM)" w:date="2019-08-15T09:44:00Z">
                        <w:rPr>
                          <w:rFonts w:ascii="Cambria Math" w:hAnsi="Cambria Math"/>
                          <w:lang w:val="en-US"/>
                        </w:rPr>
                        <m:t>+δ</m:t>
                      </w:ins>
                    </m:r>
                  </m:e>
                  <m:sub>
                    <m:r>
                      <w:ins w:id="69" w:author="Efthimiou, Orestis (ISPM)" w:date="2019-08-15T09:44:00Z">
                        <w:rPr>
                          <w:rFonts w:ascii="Cambria Math" w:hAnsi="Cambria Math"/>
                          <w:lang w:val="en-US"/>
                        </w:rPr>
                        <m:t>j</m:t>
                      </w:ins>
                    </m:r>
                  </m:sub>
                </m:sSub>
                <m:r>
                  <w:ins w:id="70" w:author="Efthimiou, Orestis (ISPM)" w:date="2019-08-15T09:44:00Z">
                    <w:rPr>
                      <w:rFonts w:ascii="Cambria Math" w:hAnsi="Cambria Math"/>
                      <w:lang w:val="en-US"/>
                    </w:rPr>
                    <m:t xml:space="preserve"> </m:t>
                  </w:ins>
                </m:r>
                <w:commentRangeEnd w:id="46"/>
                <m:r>
                  <w:ins w:id="71" w:author="Efthimiou, Orestis (ISPM)" w:date="2019-08-15T09:44:00Z">
                    <m:rPr>
                      <m:sty m:val="p"/>
                    </m:rPr>
                    <w:rPr>
                      <w:rStyle w:val="CommentReference"/>
                      <w:lang w:val="en-US"/>
                    </w:rPr>
                    <w:commentReference w:id="46"/>
                  </w:ins>
                </m:r>
              </m:oMath>
            </m:oMathPara>
          </w:p>
        </w:tc>
        <w:tc>
          <w:tcPr>
            <w:tcW w:w="588" w:type="pct"/>
            <w:vAlign w:val="center"/>
          </w:tcPr>
          <w:p w14:paraId="132925BC" w14:textId="4C56A4DF" w:rsidR="00813775" w:rsidRPr="0065686F" w:rsidRDefault="00813775" w:rsidP="0073193E">
            <w:pPr>
              <w:pStyle w:val="ListParagraph"/>
              <w:spacing w:before="0"/>
              <w:ind w:firstLine="567"/>
              <w:rPr>
                <w:ins w:id="72" w:author="Efthimiou, Orestis (ISPM)" w:date="2019-08-15T09:44:00Z"/>
                <w:rFonts w:eastAsiaTheme="minorEastAsia"/>
                <w:lang w:val="en-US"/>
              </w:rPr>
            </w:pPr>
            <w:bookmarkStart w:id="73" w:name="_Ref16754799"/>
            <w:bookmarkStart w:id="74" w:name="_Ref500856264"/>
            <w:bookmarkStart w:id="75" w:name="_Ref16756048"/>
            <w:ins w:id="76" w:author="Efthimiou, Orestis (ISPM)" w:date="2019-08-15T09:44:00Z">
              <w:r w:rsidRPr="0065686F">
                <w:rPr>
                  <w:lang w:val="en-US"/>
                </w:rPr>
                <w:t>(</w:t>
              </w:r>
              <w:r w:rsidRPr="0065686F">
                <w:fldChar w:fldCharType="begin"/>
              </w:r>
              <w:r w:rsidRPr="0065686F">
                <w:rPr>
                  <w:lang w:val="en-GB"/>
                </w:rPr>
                <w:instrText xml:space="preserve"> SEQ Equation \* ARABIC </w:instrText>
              </w:r>
              <w:r w:rsidRPr="0065686F">
                <w:fldChar w:fldCharType="separate"/>
              </w:r>
              <w:r>
                <w:rPr>
                  <w:noProof/>
                  <w:lang w:val="en-GB"/>
                </w:rPr>
                <w:t>1</w:t>
              </w:r>
              <w:r w:rsidRPr="0065686F">
                <w:fldChar w:fldCharType="end"/>
              </w:r>
              <w:bookmarkEnd w:id="73"/>
              <w:r w:rsidRPr="0065686F">
                <w:rPr>
                  <w:lang w:val="en-US"/>
                </w:rPr>
                <w:t>)</w:t>
              </w:r>
              <w:bookmarkEnd w:id="74"/>
              <w:commentRangeEnd w:id="47"/>
              <w:r>
                <w:rPr>
                  <w:rStyle w:val="CommentReference"/>
                  <w:lang w:val="en-US"/>
                </w:rPr>
                <w:commentReference w:id="47"/>
              </w:r>
              <w:bookmarkEnd w:id="75"/>
            </w:ins>
          </w:p>
        </w:tc>
      </w:tr>
    </w:tbl>
    <w:p w14:paraId="71555F5D" w14:textId="7AADFEBC" w:rsidR="00813775" w:rsidRDefault="00813775" w:rsidP="00E533FE">
      <w:pPr>
        <w:rPr>
          <w:lang w:val="en-US"/>
        </w:rPr>
      </w:pPr>
    </w:p>
    <w:p w14:paraId="020C800F" w14:textId="70868A00" w:rsidR="008C39D5" w:rsidRPr="008C39D5" w:rsidRDefault="00594140" w:rsidP="00E533FE">
      <w:pPr>
        <w:rPr>
          <w:lang w:val="en-US"/>
        </w:rPr>
      </w:pPr>
      <m:oMathPara>
        <m:oMath>
          <m:eqArr>
            <m:eqArrPr>
              <m:maxDist m:val="1"/>
              <m:ctrlPr>
                <w:rPr>
                  <w:rFonts w:ascii="Cambria Math" w:hAnsi="Cambria Math" w:cs="Arial"/>
                  <w:color w:val="111111"/>
                  <w:sz w:val="21"/>
                  <w:szCs w:val="21"/>
                  <w:shd w:val="clear" w:color="auto" w:fill="FFFFFF"/>
                </w:rPr>
              </m:ctrlPr>
            </m:eqArrPr>
            <m:e>
              <w:commentRangeStart w:id="77"/>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+δ</m:t>
                  </m:r>
                </m:e>
                <m:sub>
                  <m:r>
                    <w:rPr>
                      <w:rFonts w:ascii="Cambria Math" w:hAnsi="Cambria Math"/>
                      <w:lang w:val="en-US"/>
                    </w:rPr>
                    <m:t>j</m:t>
                  </m:r>
                </m:sub>
              </m:sSub>
              <m:r>
                <w:rPr>
                  <w:rFonts w:ascii="Cambria Math" w:hAnsi="Cambria Math"/>
                  <w:lang w:val="en-US"/>
                </w:rPr>
                <m:t xml:space="preserve"> </m:t>
              </m:r>
              <w:commentRangeEnd w:id="77"/>
              <m:r>
                <m:rPr>
                  <m:sty m:val="p"/>
                </m:rPr>
                <w:rPr>
                  <w:rStyle w:val="CommentReference"/>
                  <w:rFonts w:eastAsiaTheme="minorHAnsi"/>
                  <w:lang w:val="en-US" w:eastAsia="en-US"/>
                </w:rPr>
                <w:commentReference w:id="77"/>
              </m:r>
              <m:r>
                <w:rPr>
                  <w:rFonts w:ascii="Cambria Math" w:hAnsi="Cambria Math"/>
                  <w:lang w:val="en-US"/>
                </w:rPr>
                <m:t>#</m:t>
              </m:r>
              <m:d>
                <m:dPr>
                  <m:ctrlPr>
                    <w:rPr>
                      <w:rFonts w:ascii="Cambria Math" w:hAnsi="Cambria Math" w:cs="Arial"/>
                      <w:color w:val="111111"/>
                      <w:sz w:val="21"/>
                      <w:szCs w:val="21"/>
                      <w:shd w:val="clear" w:color="auto" w:fill="FFFFFF"/>
                    </w:rPr>
                  </m:ctrlPr>
                </m:dPr>
                <m:e>
                  <m:r>
                    <m:rPr>
                      <m:sty m:val="p"/>
                    </m:rPr>
                    <w:rPr>
                      <w:rFonts w:ascii="Cambria Math" w:hAnsi="Cambria Math" w:cs="Arial"/>
                      <w:color w:val="111111"/>
                      <w:sz w:val="21"/>
                      <w:szCs w:val="21"/>
                      <w:shd w:val="clear" w:color="auto" w:fill="FFFFFF"/>
                    </w:rPr>
                    <m:t>1</m:t>
                  </m:r>
                </m:e>
              </m:d>
              <m:ctrlPr>
                <w:rPr>
                  <w:rFonts w:ascii="Cambria Math" w:hAnsi="Cambria Math"/>
                  <w:i/>
                  <w:lang w:val="en-US"/>
                </w:rPr>
              </m:ctrlPr>
            </m:e>
          </m:eqArr>
        </m:oMath>
      </m:oMathPara>
    </w:p>
    <w:p w14:paraId="71A8604F" w14:textId="63776F7E" w:rsidR="00850CD8" w:rsidDel="002259AC" w:rsidRDefault="00A572A2" w:rsidP="00E533FE">
      <w:pPr>
        <w:ind w:firstLine="0"/>
        <w:rPr>
          <w:del w:id="78" w:author="Efthimiou, Orestis (ISPM)" w:date="2019-08-15T09:34:00Z"/>
          <w:lang w:val="en-US"/>
        </w:rPr>
      </w:pPr>
      <w:commentRangeStart w:id="79"/>
      <w:r>
        <w:rPr>
          <w:lang w:val="en-US"/>
        </w:rPr>
        <w:t xml:space="preserve">where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oMath>
      <w:r w:rsidRPr="00A572A2">
        <w:rPr>
          <w:lang w:val="en-US"/>
        </w:rPr>
        <w:t xml:space="preserve"> is a parameter of interest (e.g. probability of an event when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A572A2">
        <w:rPr>
          <w:lang w:val="en-US"/>
        </w:rPr>
        <w:t xml:space="preserve"> is binary</w:t>
      </w:r>
      <w:r>
        <w:rPr>
          <w:lang w:val="en-US"/>
        </w:rPr>
        <w:t xml:space="preserve">), </w:t>
      </w:r>
      <m:oMath>
        <m:r>
          <w:rPr>
            <w:rFonts w:ascii="Cambria Math" w:hAnsi="Cambria Math"/>
            <w:lang w:val="en-US"/>
          </w:rPr>
          <m:t>g</m:t>
        </m:r>
      </m:oMath>
      <w:r w:rsidRPr="00A572A2">
        <w:rPr>
          <w:lang w:val="en-US"/>
        </w:rPr>
        <w:t xml:space="preserve"> is a link function</w:t>
      </w:r>
      <w:r w:rsidR="00211162">
        <w:rPr>
          <w:lang w:val="en-US"/>
        </w:rPr>
        <w:t xml:space="preserve"> </w:t>
      </w:r>
      <w:r w:rsidR="00A77E47">
        <w:rPr>
          <w:lang w:val="en-US"/>
        </w:rPr>
        <w:t>(e.g.</w:t>
      </w:r>
      <w:ins w:id="80" w:author="Efthimiou, Orestis (ISPM)" w:date="2019-08-15T09:31:00Z">
        <w:r w:rsidR="002259AC">
          <w:rPr>
            <w:lang w:val="en-US"/>
          </w:rPr>
          <w:t xml:space="preserve"> we can choose</w:t>
        </w:r>
      </w:ins>
      <w:r w:rsidR="00A77E47">
        <w:rPr>
          <w:lang w:val="en-US"/>
        </w:rPr>
        <w:t xml:space="preserve"> log-odds for binary outcomes</w:t>
      </w:r>
      <w:ins w:id="81" w:author="Efthimiou, Orestis (ISPM)" w:date="2019-08-15T09:30:00Z">
        <w:r w:rsidR="002259AC">
          <w:rPr>
            <w:lang w:val="en-US"/>
          </w:rPr>
          <w:t>, identity function for continuous outcomes</w:t>
        </w:r>
      </w:ins>
      <w:r w:rsidR="00A77E47">
        <w:rPr>
          <w:lang w:val="en-US"/>
        </w:rPr>
        <w:t xml:space="preserve">), </w:t>
      </w:r>
      <w:commentRangeEnd w:id="79"/>
      <w:r w:rsidR="002259AC">
        <w:rPr>
          <w:rStyle w:val="CommentReference"/>
          <w:rFonts w:eastAsiaTheme="minorHAnsi"/>
          <w:lang w:val="en-US" w:eastAsia="en-US"/>
        </w:rPr>
        <w:commentReference w:id="79"/>
      </w:r>
      <w:r w:rsidR="00A77E47">
        <w:rPr>
          <w:lang w:val="en-US"/>
        </w:rPr>
        <w:t xml:space="preserve">vector </w:t>
      </w:r>
      <m:oMath>
        <m:r>
          <m:rPr>
            <m:sty m:val="bi"/>
          </m:rPr>
          <w:rPr>
            <w:rFonts w:ascii="Cambria Math" w:hAnsi="Cambria Math"/>
            <w:lang w:val="en-US"/>
          </w:rPr>
          <m:t>β</m:t>
        </m:r>
      </m:oMath>
      <w:r w:rsidRPr="00A572A2">
        <w:rPr>
          <w:lang w:val="en-US"/>
        </w:rPr>
        <w:t xml:space="preserve"> </w:t>
      </w:r>
      <w:r w:rsidR="00A77E47">
        <w:rPr>
          <w:lang w:val="en-US"/>
        </w:rPr>
        <w:t xml:space="preserve">includes the regression coefficients of the </w:t>
      </w:r>
      <w:r w:rsidRPr="00A572A2">
        <w:rPr>
          <w:lang w:val="en-US"/>
        </w:rPr>
        <w:t xml:space="preserve">prognostic </w:t>
      </w:r>
      <w:r w:rsidR="00A77E47">
        <w:rPr>
          <w:lang w:val="en-US"/>
        </w:rPr>
        <w:t>factors,</w:t>
      </w:r>
      <w:r w:rsidRPr="00A572A2">
        <w:rPr>
          <w:lang w:val="en-US"/>
        </w:rPr>
        <w:t xml:space="preserve"> </w:t>
      </w:r>
      <m:oMath>
        <m:r>
          <m:rPr>
            <m:sty m:val="bi"/>
          </m:rPr>
          <w:rPr>
            <w:rFonts w:ascii="Cambria Math" w:hAnsi="Cambria Math"/>
            <w:lang w:val="en-US"/>
          </w:rPr>
          <m:t>γ</m:t>
        </m:r>
      </m:oMath>
      <w:r w:rsidRPr="00A572A2">
        <w:rPr>
          <w:lang w:val="en-US"/>
        </w:rPr>
        <w:t xml:space="preserve"> is the</w:t>
      </w:r>
      <w:r w:rsidR="00A77E47">
        <w:rPr>
          <w:lang w:val="en-US"/>
        </w:rPr>
        <w:t xml:space="preserve"> vector of</w:t>
      </w:r>
      <w:r w:rsidR="00211162">
        <w:rPr>
          <w:lang w:val="en-US"/>
        </w:rPr>
        <w:t xml:space="preserve"> </w:t>
      </w:r>
      <w:r w:rsidRPr="00A572A2">
        <w:rPr>
          <w:lang w:val="en-US"/>
        </w:rPr>
        <w:t>coefficient</w:t>
      </w:r>
      <w:r w:rsidR="00A77E47">
        <w:rPr>
          <w:lang w:val="en-US"/>
        </w:rPr>
        <w:t>s</w:t>
      </w:r>
      <w:r w:rsidRPr="00A572A2">
        <w:rPr>
          <w:lang w:val="en-US"/>
        </w:rPr>
        <w:t xml:space="preserve"> for effect modifier</w:t>
      </w:r>
      <w:r w:rsidR="00A77E47">
        <w:rPr>
          <w:lang w:val="en-US"/>
        </w:rPr>
        <w:t>s</w:t>
      </w:r>
      <w:r w:rsidRPr="00A572A2">
        <w:rPr>
          <w:lang w:val="en-US"/>
        </w:rPr>
        <w:t xml:space="preserve">, and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oMath>
      <w:r w:rsidRPr="00A572A2">
        <w:rPr>
          <w:lang w:val="en-US"/>
        </w:rPr>
        <w:t xml:space="preserve"> is the treatment effect</w:t>
      </w:r>
      <w:ins w:id="82" w:author="Efthimiou, Orestis (ISPM)" w:date="2019-08-15T09:33:00Z">
        <w:r w:rsidR="002259AC">
          <w:rPr>
            <w:lang w:val="en-US"/>
          </w:rPr>
          <w:t xml:space="preserve"> </w:t>
        </w:r>
        <w:commentRangeStart w:id="83"/>
        <w:r w:rsidR="002259AC">
          <w:rPr>
            <w:lang w:val="en-US"/>
          </w:rPr>
          <w:t xml:space="preserve">and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oMath>
        <w:r w:rsidR="002259AC">
          <w:rPr>
            <w:lang w:val="en-US"/>
          </w:rPr>
          <w:t xml:space="preserve"> is ….</w:t>
        </w:r>
      </w:ins>
      <w:r w:rsidRPr="00A572A2">
        <w:rPr>
          <w:lang w:val="en-US"/>
        </w:rPr>
        <w:t xml:space="preserve">. </w:t>
      </w:r>
      <w:commentRangeEnd w:id="83"/>
      <w:r w:rsidR="00813775">
        <w:rPr>
          <w:rStyle w:val="CommentReference"/>
          <w:rFonts w:eastAsiaTheme="minorHAnsi"/>
          <w:lang w:val="en-US" w:eastAsia="en-US"/>
        </w:rPr>
        <w:commentReference w:id="83"/>
      </w:r>
      <w:r w:rsidR="00850CD8">
        <w:rPr>
          <w:lang w:val="en-US"/>
        </w:rPr>
        <w:t xml:space="preserve">The </w:t>
      </w:r>
      <w:del w:id="84" w:author="Efthimiou, Orestis (ISPM)" w:date="2019-08-15T09:34:00Z">
        <w:r w:rsidR="00850CD8" w:rsidDel="002259AC">
          <w:rPr>
            <w:lang w:val="en-US"/>
          </w:rPr>
          <w:delText xml:space="preserve">model is </w:delText>
        </w:r>
        <w:r w:rsidR="009F16AE" w:rsidDel="002259AC">
          <w:rPr>
            <w:lang w:val="en-US"/>
          </w:rPr>
          <w:delText>a</w:delText>
        </w:r>
        <w:r w:rsidR="00980615" w:rsidDel="002259AC">
          <w:rPr>
            <w:lang w:val="en-US"/>
          </w:rPr>
          <w:delText xml:space="preserve"> </w:delText>
        </w:r>
        <w:r w:rsidR="00850CD8" w:rsidDel="002259AC">
          <w:rPr>
            <w:lang w:val="en-US"/>
          </w:rPr>
          <w:delText xml:space="preserve">mixed </w:delText>
        </w:r>
        <w:r w:rsidR="00EB3A3B" w:rsidDel="002259AC">
          <w:rPr>
            <w:lang w:val="en-US"/>
          </w:rPr>
          <w:delText xml:space="preserve">effects </w:delText>
        </w:r>
        <w:r w:rsidR="00850CD8" w:rsidDel="002259AC">
          <w:rPr>
            <w:lang w:val="en-US"/>
          </w:rPr>
          <w:delText xml:space="preserve">model since the </w:delText>
        </w:r>
      </w:del>
      <w:r w:rsidR="00850CD8">
        <w:rPr>
          <w:lang w:val="en-US"/>
        </w:rPr>
        <w:t>treatment effect</w:t>
      </w:r>
      <w:r w:rsidR="00307EDE">
        <w:rPr>
          <w:lang w:val="en-US"/>
        </w:rPr>
        <w:t xml:space="preserve"> </w:t>
      </w:r>
      <w:del w:id="85" w:author="Efthimiou, Orestis (ISPM)" w:date="2019-08-15T09:34:00Z">
        <w:r w:rsidR="00307EDE" w:rsidDel="002259AC">
          <w:rPr>
            <w:lang w:val="en-US"/>
          </w:rPr>
          <w:delText xml:space="preserve">is </w:delText>
        </w:r>
      </w:del>
      <w:ins w:id="86" w:author="Efthimiou, Orestis (ISPM)" w:date="2019-08-15T09:34:00Z">
        <w:r w:rsidR="002259AC">
          <w:rPr>
            <w:lang w:val="en-US"/>
          </w:rPr>
          <w:t xml:space="preserve">can be assumed to be </w:t>
        </w:r>
      </w:ins>
      <w:r w:rsidR="000D798F">
        <w:rPr>
          <w:lang w:val="en-US"/>
        </w:rPr>
        <w:t>randomly distributed</w:t>
      </w:r>
      <w:ins w:id="87" w:author="Efthimiou, Orestis (ISPM)" w:date="2019-08-15T09:34:00Z">
        <w:r w:rsidR="002259AC">
          <w:rPr>
            <w:lang w:val="en-US"/>
          </w:rPr>
          <w:t xml:space="preserve">, i.e. </w:t>
        </w:r>
      </w:ins>
      <w:del w:id="88" w:author="Efthimiou, Orestis (ISPM)" w:date="2019-08-15T09:34:00Z">
        <w:r w:rsidR="000D798F" w:rsidDel="002259AC">
          <w:rPr>
            <w:lang w:val="en-US"/>
          </w:rPr>
          <w:delText xml:space="preserve"> as</w:delText>
        </w:r>
        <w:r w:rsidR="00307EDE" w:rsidDel="002259AC">
          <w:rPr>
            <w:lang w:val="en-US"/>
          </w:rPr>
          <w:delText xml:space="preserve"> below</w:delText>
        </w:r>
      </w:del>
    </w:p>
    <w:p w14:paraId="1840B958" w14:textId="2B130550" w:rsidR="00850CD8" w:rsidDel="002259AC" w:rsidRDefault="00594140" w:rsidP="00850CD8">
      <w:pPr>
        <w:ind w:firstLine="0"/>
        <w:rPr>
          <w:del w:id="89" w:author="Efthimiou, Orestis (ISPM)" w:date="2019-08-15T09:34:00Z"/>
          <w:lang w:val="en-US"/>
        </w:rPr>
      </w:pP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j</m:t>
            </m:r>
          </m:sub>
        </m:sSub>
        <m:r>
          <w:rPr>
            <w:rFonts w:ascii="Cambria Math" w:hAnsi="Cambria Math"/>
            <w:lang w:val="en-US"/>
          </w:rPr>
          <m:t>~N(d,</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m:t>
        </m:r>
      </m:oMath>
      <w:ins w:id="90" w:author="Efthimiou, Orestis (ISPM)" w:date="2019-08-15T09:34:00Z">
        <w:r w:rsidR="002259AC">
          <w:rPr>
            <w:lang w:val="en-US"/>
          </w:rPr>
          <w:t>,</w:t>
        </w:r>
      </w:ins>
      <w:ins w:id="91" w:author="Efthimiou, Orestis (ISPM)" w:date="2019-08-15T09:35:00Z">
        <w:r w:rsidR="002259AC">
          <w:rPr>
            <w:lang w:val="en-US"/>
          </w:rPr>
          <w:t xml:space="preserve"> </w:t>
        </w:r>
      </w:ins>
    </w:p>
    <w:p w14:paraId="4BFBECE6" w14:textId="77777777" w:rsidR="00813775" w:rsidRDefault="00850CD8" w:rsidP="00E533FE">
      <w:pPr>
        <w:ind w:firstLine="0"/>
        <w:rPr>
          <w:ins w:id="92" w:author="Efthimiou, Orestis (ISPM)" w:date="2019-08-15T09:41:00Z"/>
          <w:lang w:val="en-US"/>
        </w:rPr>
      </w:pPr>
      <w:r>
        <w:rPr>
          <w:lang w:val="en-US"/>
        </w:rPr>
        <w:t xml:space="preserve">where </w:t>
      </w:r>
      <m:oMath>
        <m:r>
          <w:rPr>
            <w:rFonts w:ascii="Cambria Math" w:hAnsi="Cambria Math"/>
            <w:lang w:val="en-US"/>
          </w:rPr>
          <m:t>d</m:t>
        </m:r>
      </m:oMath>
      <w:r>
        <w:rPr>
          <w:lang w:val="en-US"/>
        </w:rPr>
        <w:t xml:space="preserve"> is the average treatment effect and </w:t>
      </w:r>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w:r>
        <w:rPr>
          <w:lang w:val="en-US"/>
        </w:rPr>
        <w:t xml:space="preserve"> is the heterogeneity parameter. </w:t>
      </w:r>
    </w:p>
    <w:p w14:paraId="53F12667" w14:textId="0216985E" w:rsidR="00A572A2" w:rsidRDefault="002A7F03" w:rsidP="00E533FE">
      <w:pPr>
        <w:ind w:firstLine="0"/>
        <w:rPr>
          <w:lang w:val="en-US"/>
        </w:rPr>
      </w:pPr>
      <w:r w:rsidRPr="00A572A2">
        <w:rPr>
          <w:lang w:val="en-US"/>
        </w:rPr>
        <w:t xml:space="preserve">The </w:t>
      </w:r>
      <w:ins w:id="93" w:author="Efthimiou, Orestis (ISPM)" w:date="2019-08-15T09:35:00Z">
        <w:r w:rsidR="002259AC">
          <w:rPr>
            <w:lang w:val="en-US"/>
          </w:rPr>
          <w:t xml:space="preserve">main </w:t>
        </w:r>
      </w:ins>
      <w:r w:rsidRPr="00A572A2">
        <w:rPr>
          <w:lang w:val="en-US"/>
        </w:rPr>
        <w:t>goal of an IPD</w:t>
      </w:r>
      <w:r>
        <w:rPr>
          <w:lang w:val="en-US"/>
        </w:rPr>
        <w:t xml:space="preserve"> MA</w:t>
      </w:r>
      <w:r w:rsidRPr="00A572A2">
        <w:rPr>
          <w:lang w:val="en-US"/>
        </w:rPr>
        <w:t xml:space="preserve"> is to estimate the average treatment effect</w:t>
      </w:r>
      <w:r>
        <w:rPr>
          <w:lang w:val="en-US"/>
        </w:rPr>
        <w:t xml:space="preserve"> </w:t>
      </w:r>
      <m:oMath>
        <m:r>
          <w:rPr>
            <w:rFonts w:ascii="Cambria Math" w:hAnsi="Cambria Math"/>
            <w:lang w:val="en-US"/>
          </w:rPr>
          <m:t>d</m:t>
        </m:r>
      </m:oMath>
      <w:ins w:id="94" w:author="Efthimiou, Orestis (ISPM)" w:date="2019-08-15T09:35:00Z">
        <w:r w:rsidR="002259AC">
          <w:rPr>
            <w:lang w:val="en-US"/>
          </w:rPr>
          <w:t>,</w:t>
        </w:r>
      </w:ins>
      <w:r w:rsidRPr="00A572A2">
        <w:rPr>
          <w:lang w:val="en-US"/>
        </w:rPr>
        <w:t xml:space="preserve"> and to identify</w:t>
      </w:r>
      <w:ins w:id="95" w:author="Efthimiou, Orestis (ISPM)" w:date="2019-08-15T09:35:00Z">
        <w:r w:rsidR="002259AC">
          <w:rPr>
            <w:lang w:val="en-US"/>
          </w:rPr>
          <w:t xml:space="preserve"> and</w:t>
        </w:r>
      </w:ins>
      <w:r w:rsidRPr="00A572A2">
        <w:rPr>
          <w:lang w:val="en-US"/>
        </w:rPr>
        <w:t xml:space="preserve"> </w:t>
      </w:r>
      <w:ins w:id="96" w:author="Efthimiou, Orestis (ISPM)" w:date="2019-08-15T09:35:00Z">
        <w:r w:rsidR="002259AC">
          <w:rPr>
            <w:lang w:val="en-US"/>
          </w:rPr>
          <w:t xml:space="preserve">quantify </w:t>
        </w:r>
      </w:ins>
      <w:r w:rsidRPr="00A572A2">
        <w:rPr>
          <w:lang w:val="en-US"/>
        </w:rPr>
        <w:t>important treatment-covariate interactions</w:t>
      </w:r>
      <w:ins w:id="97" w:author="Efthimiou, Orestis (ISPM)" w:date="2019-08-15T09:36:00Z">
        <w:r w:rsidR="002259AC">
          <w:rPr>
            <w:lang w:val="en-US"/>
          </w:rPr>
          <w:t xml:space="preserve">, i.e. </w:t>
        </w:r>
      </w:ins>
      <w:ins w:id="98" w:author="Efthimiou, Orestis (ISPM)" w:date="2019-08-15T09:41:00Z">
        <w:r w:rsidR="00813775">
          <w:rPr>
            <w:lang w:val="en-US"/>
          </w:rPr>
          <w:t xml:space="preserve">accurately </w:t>
        </w:r>
      </w:ins>
      <w:ins w:id="99" w:author="Efthimiou, Orestis (ISPM)" w:date="2019-08-15T09:36:00Z">
        <w:r w:rsidR="002259AC">
          <w:rPr>
            <w:lang w:val="en-US"/>
          </w:rPr>
          <w:t xml:space="preserve">estimate </w:t>
        </w:r>
        <m:oMath>
          <m:r>
            <m:rPr>
              <m:sty m:val="bi"/>
            </m:rPr>
            <w:rPr>
              <w:rFonts w:ascii="Cambria Math" w:hAnsi="Cambria Math"/>
              <w:lang w:val="en-US"/>
            </w:rPr>
            <m:t>γ</m:t>
          </m:r>
        </m:oMath>
      </w:ins>
      <w:del w:id="100" w:author="Efthimiou, Orestis (ISPM)" w:date="2019-08-15T09:35:00Z">
        <w:r w:rsidRPr="00A572A2" w:rsidDel="002259AC">
          <w:rPr>
            <w:lang w:val="en-US"/>
          </w:rPr>
          <w:delText>, i.e. effect modifica</w:delText>
        </w:r>
      </w:del>
      <w:ins w:id="101" w:author="Efthimiou, Orestis (ISPM)" w:date="2019-08-15T09:36:00Z">
        <w:r w:rsidR="002259AC">
          <w:rPr>
            <w:lang w:val="en-US"/>
          </w:rPr>
          <w:t>.</w:t>
        </w:r>
      </w:ins>
      <w:del w:id="102" w:author="Efthimiou, Orestis (ISPM)" w:date="2019-08-15T09:35:00Z">
        <w:r w:rsidRPr="00A572A2" w:rsidDel="002259AC">
          <w:rPr>
            <w:lang w:val="en-US"/>
          </w:rPr>
          <w:delText>tion</w:delText>
        </w:r>
      </w:del>
      <w:r w:rsidRPr="00A572A2">
        <w:rPr>
          <w:lang w:val="en-US"/>
        </w:rPr>
        <w:t>.</w:t>
      </w:r>
      <w:r>
        <w:rPr>
          <w:lang w:val="en-US"/>
        </w:rPr>
        <w:t xml:space="preserve"> </w:t>
      </w:r>
      <w:r w:rsidR="00A572A2" w:rsidRPr="00A572A2">
        <w:rPr>
          <w:lang w:val="en-US"/>
        </w:rPr>
        <w:t>Variable selection methods aim to select the correct set of covariates</w:t>
      </w:r>
      <w:ins w:id="103" w:author="Efthimiou, Orestis (ISPM)" w:date="2019-08-15T09:42:00Z">
        <w:r w:rsidR="00813775">
          <w:rPr>
            <w:lang w:val="en-US"/>
          </w:rPr>
          <w:t xml:space="preserve"> by separating nuisance parameters (</w:t>
        </w:r>
      </w:ins>
      <w:ins w:id="104" w:author="Efthimiou, Orestis (ISPM)" w:date="2019-08-15T09:48:00Z">
        <w:r w:rsidR="00D73A65">
          <w:rPr>
            <w:lang w:val="en-US"/>
          </w:rPr>
          <w:t xml:space="preserve">i.e. covariates </w:t>
        </w:r>
      </w:ins>
      <w:ins w:id="105" w:author="Efthimiou, Orestis (ISPM)" w:date="2019-08-15T09:42:00Z">
        <w:r w:rsidR="00813775">
          <w:rPr>
            <w:lang w:val="en-US"/>
          </w:rPr>
          <w:t xml:space="preserve">not included in </w:t>
        </w:r>
      </w:ins>
      <w:ins w:id="106" w:author="Efthimiou, Orestis (ISPM)" w:date="2019-08-15T09:46:00Z">
        <w:r w:rsidR="00813775">
          <w:rPr>
            <w:lang w:val="en-US"/>
          </w:rPr>
          <w:t xml:space="preserve">Equation </w:t>
        </w:r>
        <w:r w:rsidR="00813775">
          <w:rPr>
            <w:lang w:val="en-US"/>
          </w:rPr>
          <w:fldChar w:fldCharType="begin"/>
        </w:r>
        <w:r w:rsidR="00813775">
          <w:rPr>
            <w:lang w:val="en-US"/>
          </w:rPr>
          <w:instrText xml:space="preserve"> REF _Ref16754799 \h </w:instrText>
        </w:r>
      </w:ins>
      <w:r w:rsidR="00813775">
        <w:rPr>
          <w:lang w:val="en-US"/>
        </w:rPr>
      </w:r>
      <w:r w:rsidR="00813775">
        <w:rPr>
          <w:lang w:val="en-US"/>
        </w:rPr>
        <w:fldChar w:fldCharType="separate"/>
      </w:r>
      <w:ins w:id="107" w:author="Efthimiou, Orestis (ISPM)" w:date="2019-08-15T09:46:00Z">
        <w:r w:rsidR="00813775" w:rsidRPr="0065686F">
          <w:rPr>
            <w:lang w:val="en-US"/>
          </w:rPr>
          <w:t>(</w:t>
        </w:r>
        <w:r w:rsidR="00813775">
          <w:rPr>
            <w:noProof/>
            <w:lang w:val="en-GB"/>
          </w:rPr>
          <w:t>1</w:t>
        </w:r>
        <w:r w:rsidR="00813775">
          <w:rPr>
            <w:lang w:val="en-US"/>
          </w:rPr>
          <w:fldChar w:fldCharType="end"/>
        </w:r>
        <w:r w:rsidR="00813775">
          <w:rPr>
            <w:lang w:val="en-US"/>
          </w:rPr>
          <w:t>))</w:t>
        </w:r>
      </w:ins>
      <w:ins w:id="108" w:author="Efthimiou, Orestis (ISPM)" w:date="2019-08-15T09:47:00Z">
        <w:r w:rsidR="00813775">
          <w:rPr>
            <w:lang w:val="en-US"/>
          </w:rPr>
          <w:t xml:space="preserve">, from </w:t>
        </w:r>
      </w:ins>
      <w:ins w:id="109" w:author="Efthimiou, Orestis (ISPM)" w:date="2019-08-15T09:48:00Z">
        <w:r w:rsidR="00D73A65">
          <w:rPr>
            <w:lang w:val="en-US"/>
          </w:rPr>
          <w:t>prognostic factors and effect modifiers, thus</w:t>
        </w:r>
      </w:ins>
      <w:del w:id="110" w:author="Efthimiou, Orestis (ISPM)" w:date="2019-08-15T09:48:00Z">
        <w:r w:rsidR="00A572A2" w:rsidRPr="00A572A2" w:rsidDel="00D73A65">
          <w:rPr>
            <w:lang w:val="en-US"/>
          </w:rPr>
          <w:delText xml:space="preserve"> </w:delText>
        </w:r>
      </w:del>
      <w:ins w:id="111" w:author="Efthimiou, Orestis (ISPM)" w:date="2019-08-15T09:49:00Z">
        <w:r w:rsidR="00D73A65">
          <w:rPr>
            <w:lang w:val="en-US"/>
          </w:rPr>
          <w:t xml:space="preserve"> </w:t>
        </w:r>
      </w:ins>
      <w:del w:id="112" w:author="Efthimiou, Orestis (ISPM)" w:date="2019-08-15T09:48:00Z">
        <w:r w:rsidR="00A572A2" w:rsidRPr="00A572A2" w:rsidDel="00D73A65">
          <w:rPr>
            <w:lang w:val="en-US"/>
          </w:rPr>
          <w:delText xml:space="preserve">that </w:delText>
        </w:r>
      </w:del>
      <w:r w:rsidR="00A572A2" w:rsidRPr="00A572A2">
        <w:rPr>
          <w:lang w:val="en-US"/>
        </w:rPr>
        <w:t>yield</w:t>
      </w:r>
      <w:ins w:id="113" w:author="Efthimiou, Orestis (ISPM)" w:date="2019-08-15T09:48:00Z">
        <w:r w:rsidR="00D73A65">
          <w:rPr>
            <w:lang w:val="en-US"/>
          </w:rPr>
          <w:t>ing</w:t>
        </w:r>
      </w:ins>
      <w:r w:rsidR="00A572A2" w:rsidRPr="00A572A2">
        <w:rPr>
          <w:lang w:val="en-US"/>
        </w:rPr>
        <w:t xml:space="preserve"> </w:t>
      </w:r>
      <w:del w:id="114" w:author="Efthimiou, Orestis (ISPM)" w:date="2019-08-15T09:48:00Z">
        <w:r w:rsidR="00A572A2" w:rsidRPr="00A572A2" w:rsidDel="00D73A65">
          <w:rPr>
            <w:lang w:val="en-US"/>
          </w:rPr>
          <w:delText xml:space="preserve">accurate </w:delText>
        </w:r>
      </w:del>
      <w:ins w:id="115" w:author="Efthimiou, Orestis (ISPM)" w:date="2019-08-15T09:48:00Z">
        <w:r w:rsidR="00D73A65">
          <w:rPr>
            <w:lang w:val="en-US"/>
          </w:rPr>
          <w:t>better estimates of the</w:t>
        </w:r>
        <w:r w:rsidR="00D73A65" w:rsidRPr="00A572A2">
          <w:rPr>
            <w:lang w:val="en-US"/>
          </w:rPr>
          <w:t xml:space="preserve"> </w:t>
        </w:r>
      </w:ins>
      <w:r w:rsidR="00A572A2" w:rsidRPr="00A572A2">
        <w:rPr>
          <w:lang w:val="en-US"/>
        </w:rPr>
        <w:t xml:space="preserve">average treatment effect </w:t>
      </w:r>
      <w:del w:id="116" w:author="Efthimiou, Orestis (ISPM)" w:date="2019-08-15T09:48:00Z">
        <w:r w:rsidR="00A572A2" w:rsidRPr="00A572A2" w:rsidDel="00D73A65">
          <w:rPr>
            <w:lang w:val="en-US"/>
          </w:rPr>
          <w:delText xml:space="preserve">and </w:delText>
        </w:r>
      </w:del>
      <w:ins w:id="117" w:author="Efthimiou, Orestis (ISPM)" w:date="2019-08-15T09:48:00Z">
        <w:r w:rsidR="00D73A65">
          <w:rPr>
            <w:lang w:val="en-US"/>
          </w:rPr>
          <w:t>as well as</w:t>
        </w:r>
        <w:r w:rsidR="00D73A65" w:rsidRPr="00A572A2">
          <w:rPr>
            <w:lang w:val="en-US"/>
          </w:rPr>
          <w:t xml:space="preserve"> </w:t>
        </w:r>
      </w:ins>
      <w:r w:rsidR="00A572A2" w:rsidRPr="00A572A2">
        <w:rPr>
          <w:lang w:val="en-US"/>
        </w:rPr>
        <w:t>effect modifications</w:t>
      </w:r>
      <w:r w:rsidR="00220597">
        <w:rPr>
          <w:lang w:val="en-US"/>
        </w:rPr>
        <w:t>.</w:t>
      </w:r>
    </w:p>
    <w:p w14:paraId="36D609B6" w14:textId="4BB073CE" w:rsidR="005A3054" w:rsidRDefault="005A3054" w:rsidP="00E01976">
      <w:pPr>
        <w:pStyle w:val="Heading2"/>
        <w:rPr>
          <w:lang w:val="en-US"/>
        </w:rPr>
      </w:pPr>
      <w:r w:rsidRPr="00724B54">
        <w:rPr>
          <w:lang w:val="en-US"/>
        </w:rPr>
        <w:lastRenderedPageBreak/>
        <w:t xml:space="preserve">Stepwise variable selection </w:t>
      </w:r>
      <w:r w:rsidR="00EE3119" w:rsidRPr="00724B54">
        <w:rPr>
          <w:lang w:val="en-US"/>
        </w:rPr>
        <w:t>-</w:t>
      </w:r>
      <w:r w:rsidRPr="00934943">
        <w:rPr>
          <w:lang w:val="en-US"/>
        </w:rPr>
        <w:t xml:space="preserve"> not account</w:t>
      </w:r>
      <w:r w:rsidR="008542B6" w:rsidRPr="00934943">
        <w:rPr>
          <w:lang w:val="en-US"/>
        </w:rPr>
        <w:t>ing</w:t>
      </w:r>
      <w:r w:rsidRPr="00934943">
        <w:rPr>
          <w:lang w:val="en-US"/>
        </w:rPr>
        <w:t xml:space="preserve"> </w:t>
      </w:r>
      <w:r w:rsidRPr="00C0186D">
        <w:rPr>
          <w:lang w:val="en-US"/>
        </w:rPr>
        <w:t>for</w:t>
      </w:r>
      <w:r w:rsidRPr="00934943">
        <w:rPr>
          <w:lang w:val="en-US"/>
        </w:rPr>
        <w:t xml:space="preserve"> the study (STEP-naïve)</w:t>
      </w:r>
    </w:p>
    <w:p w14:paraId="4C3F5931" w14:textId="2DBE2CAF" w:rsidR="00A3644F" w:rsidRDefault="00EA5B4D" w:rsidP="00E533FE">
      <w:pPr>
        <w:rPr>
          <w:lang w:val="en-US"/>
        </w:rPr>
      </w:pPr>
      <w:r>
        <w:rPr>
          <w:lang w:val="en-US"/>
        </w:rPr>
        <w:t>Stepwise variable selection has been extensively used in the past. There</w:t>
      </w:r>
      <w:r w:rsidR="00617476">
        <w:rPr>
          <w:lang w:val="en-US"/>
        </w:rPr>
        <w:t xml:space="preserve"> </w:t>
      </w:r>
      <w:r w:rsidR="00A3644F">
        <w:rPr>
          <w:lang w:val="en-US"/>
        </w:rPr>
        <w:t>are three</w:t>
      </w:r>
      <w:r w:rsidR="00617476">
        <w:rPr>
          <w:lang w:val="en-US"/>
        </w:rPr>
        <w:t xml:space="preserve"> different flavors of stepwise selection, depending on the directionality of the selection procedure:</w:t>
      </w:r>
      <w:r w:rsidR="00A3644F">
        <w:rPr>
          <w:lang w:val="en-US"/>
        </w:rPr>
        <w:t xml:space="preserve"> “forward”, “backward” and “</w:t>
      </w:r>
      <w:r w:rsidR="00A24D86">
        <w:rPr>
          <w:lang w:val="en-US"/>
        </w:rPr>
        <w:t>bidirectional</w:t>
      </w:r>
      <w:r w:rsidR="00A3644F">
        <w:rPr>
          <w:lang w:val="en-US"/>
        </w:rPr>
        <w:t>”. Forward ste</w:t>
      </w:r>
      <w:r w:rsidR="0054620A">
        <w:rPr>
          <w:lang w:val="en-US"/>
        </w:rPr>
        <w:t xml:space="preserve">pwise regression starts with a </w:t>
      </w:r>
      <w:r w:rsidR="0004427D">
        <w:rPr>
          <w:lang w:val="en-US"/>
        </w:rPr>
        <w:t xml:space="preserve">small </w:t>
      </w:r>
      <w:r w:rsidR="0054620A">
        <w:rPr>
          <w:lang w:val="en-US"/>
        </w:rPr>
        <w:t xml:space="preserve">model </w:t>
      </w:r>
      <w:r w:rsidR="0004427D">
        <w:rPr>
          <w:lang w:val="en-US"/>
        </w:rPr>
        <w:t xml:space="preserve">(i.e. </w:t>
      </w:r>
      <w:r w:rsidR="0054620A">
        <w:rPr>
          <w:lang w:val="en-US"/>
        </w:rPr>
        <w:t>with</w:t>
      </w:r>
      <w:r w:rsidR="008C39D5">
        <w:rPr>
          <w:lang w:val="en-US"/>
        </w:rPr>
        <w:t xml:space="preserve"> only the </w:t>
      </w:r>
      <w:r w:rsidR="0054620A">
        <w:rPr>
          <w:lang w:val="en-US"/>
        </w:rPr>
        <w:t>intercept</w:t>
      </w:r>
      <w:r w:rsidR="0004427D">
        <w:rPr>
          <w:lang w:val="en-US"/>
        </w:rPr>
        <w:t>)</w:t>
      </w:r>
      <w:r w:rsidR="00B17996">
        <w:rPr>
          <w:lang w:val="en-US"/>
        </w:rPr>
        <w:t>, considers all</w:t>
      </w:r>
      <w:r w:rsidR="0023317E">
        <w:rPr>
          <w:lang w:val="en-US"/>
        </w:rPr>
        <w:t xml:space="preserve"> one</w:t>
      </w:r>
      <w:r w:rsidR="00BC6367">
        <w:rPr>
          <w:lang w:val="en-US"/>
        </w:rPr>
        <w:t>-</w:t>
      </w:r>
      <w:r w:rsidR="0023317E">
        <w:rPr>
          <w:lang w:val="en-US"/>
        </w:rPr>
        <w:t>variable expansion</w:t>
      </w:r>
      <w:r w:rsidR="00BC6367">
        <w:rPr>
          <w:lang w:val="en-US"/>
        </w:rPr>
        <w:t>s of the model,</w:t>
      </w:r>
      <w:r w:rsidR="0023317E">
        <w:rPr>
          <w:lang w:val="en-US"/>
        </w:rPr>
        <w:t xml:space="preserve"> and adds the variable that has the lowest </w:t>
      </w:r>
      <w:commentRangeStart w:id="118"/>
      <w:commentRangeStart w:id="119"/>
      <w:commentRangeStart w:id="120"/>
      <w:r w:rsidR="0023317E">
        <w:rPr>
          <w:lang w:val="en-US"/>
        </w:rPr>
        <w:t>AIC</w:t>
      </w:r>
      <w:commentRangeEnd w:id="118"/>
      <w:r w:rsidR="00B37668">
        <w:rPr>
          <w:rStyle w:val="CommentReference"/>
          <w:rFonts w:eastAsiaTheme="minorHAnsi"/>
          <w:lang w:val="en-US" w:eastAsia="en-US"/>
        </w:rPr>
        <w:commentReference w:id="118"/>
      </w:r>
      <w:commentRangeEnd w:id="119"/>
      <w:r w:rsidR="00617476">
        <w:rPr>
          <w:rStyle w:val="CommentReference"/>
          <w:rFonts w:eastAsiaTheme="minorHAnsi"/>
          <w:lang w:val="en-US" w:eastAsia="en-US"/>
        </w:rPr>
        <w:commentReference w:id="119"/>
      </w:r>
      <w:commentRangeEnd w:id="120"/>
      <w:r w:rsidR="00D73A65">
        <w:rPr>
          <w:rStyle w:val="CommentReference"/>
          <w:rFonts w:eastAsiaTheme="minorHAnsi"/>
          <w:lang w:val="en-US" w:eastAsia="en-US"/>
        </w:rPr>
        <w:commentReference w:id="120"/>
      </w:r>
      <w:r w:rsidR="0023317E">
        <w:rPr>
          <w:lang w:val="en-US"/>
        </w:rPr>
        <w:t xml:space="preserve">. </w:t>
      </w:r>
      <w:r w:rsidR="008B22E5">
        <w:rPr>
          <w:lang w:val="en-US"/>
        </w:rPr>
        <w:t xml:space="preserve">This process continues until the </w:t>
      </w:r>
      <w:commentRangeStart w:id="121"/>
      <w:r w:rsidR="008B22E5">
        <w:rPr>
          <w:lang w:val="en-US"/>
        </w:rPr>
        <w:t xml:space="preserve">AIC </w:t>
      </w:r>
      <w:commentRangeEnd w:id="121"/>
      <w:r w:rsidR="00D73A65">
        <w:rPr>
          <w:rStyle w:val="CommentReference"/>
          <w:rFonts w:eastAsiaTheme="minorHAnsi"/>
          <w:lang w:val="en-US" w:eastAsia="en-US"/>
        </w:rPr>
        <w:commentReference w:id="121"/>
      </w:r>
      <w:r w:rsidR="008B22E5">
        <w:rPr>
          <w:lang w:val="en-US"/>
        </w:rPr>
        <w:t xml:space="preserve">stops improving. </w:t>
      </w:r>
      <w:r w:rsidR="00BB02AC">
        <w:rPr>
          <w:lang w:val="en-US"/>
        </w:rPr>
        <w:t xml:space="preserve">Backward stepwise regression starts from the full model and eliminates variable according to the AIC. </w:t>
      </w:r>
      <w:r w:rsidR="00C01AC4">
        <w:rPr>
          <w:lang w:val="en-US"/>
        </w:rPr>
        <w:t xml:space="preserve">Bidirectional </w:t>
      </w:r>
      <w:r w:rsidR="00460BC1">
        <w:rPr>
          <w:lang w:val="en-US"/>
        </w:rPr>
        <w:t>stepwise regression will consider both adding and removing one variable at e</w:t>
      </w:r>
      <w:r w:rsidR="009E6510">
        <w:rPr>
          <w:lang w:val="en-US"/>
        </w:rPr>
        <w:t xml:space="preserve">ach step, and take the best option </w:t>
      </w:r>
      <w:r w:rsidR="00460BC1">
        <w:rPr>
          <w:lang w:val="en-US"/>
        </w:rPr>
        <w:t>accor</w:t>
      </w:r>
      <w:r w:rsidR="009E6510">
        <w:rPr>
          <w:lang w:val="en-US"/>
        </w:rPr>
        <w:t>ding to the AIC.</w:t>
      </w:r>
      <w:r w:rsidR="00A31357">
        <w:rPr>
          <w:lang w:val="en-US"/>
        </w:rPr>
        <w:fldChar w:fldCharType="begin"/>
      </w:r>
      <w:r w:rsidR="006F7F30">
        <w:rPr>
          <w:lang w:val="en-US"/>
        </w:rPr>
        <w:instrText xml:space="preserve"> ADDIN ZOTERO_ITEM CSL_CITATION {"citationID":"62DbzmYI","properties":{"formattedCitation":"\\super 5,15\\nosupersub{}","plainCitation":"5,15","noteIndex":0},"citationItems":[{"id":91,"uris":["http://zotero.org/users/local/zYjsauan/items/9S4BXV8N"],"uri":["http://zotero.org/users/local/zYjsauan/items/9S4BXV8N"],"itemData":{"id":91,"type":"article-journal","title":"Selection of Subsets of Regression Variables","container-title":"Journal of the Royal Statistical Society. Series A (General)","page":"389-425","volume":"147","issue":"3","source":"JSTOR","archive":"JSTOR","abstract":"Computational algorithms for selecting subsets of regression variables are discussed. Only linear models and the least-squares criterion are considered. The use of planar-rotation algorithms, instead of Gauss-Jordan methods, is advocated. The advantages and disadvantages of a number of \"cheap\" search methods are described for use when it is not feasible to carry out an exhaustive search for the best-fitting subsets. Hypothesis testing for three purposes is considered, namely (i) testing for zero regression coefficients for remaining variables, (ii) comparing subsets and (iii) testing for any predictive value in a selected subset. Three small data sets are used to illustrate these test. Spjøtvoll's (1972a) test is discussed in detail, though an extension to this test appears desirable. Estimation problems have largely been overlooked in the past. Three types of bias are identified, namely that due to the omission of variables, that due to competition for selection and that due to the stopping rule. The emphasis here is on competition bias, which can be of the order of two or more standard errors when coefficients are estimated from the same data as were used to select the subset. Five possible ways of handling this bias are listed. This is the area most urgently requiring further research. Mean squared errors of prediction and stopping rules are briefly discussed. Competition bias invalidates the use of existing stopping rules as they are commonly applied to try to produce optimal prediction equations.","DOI":"10.2307/2981576","ISSN":"0035-9238","author":[{"family":"Miller","given":"Alan J."}],"issued":{"date-parts":[["1984"]]}}},{"id":128,"uris":["http://zotero.org/users/local/zYjsauan/items/NCSI4IKG"],"uri":["http://zotero.org/users/local/zYjsauan/items/NCSI4IKG"],"itemData":{"id":128,"type":"book","title":"An introduction to statistical learning : with applications in R","publisher":"Springer","publisher-place":"New York","event-place":"New York","abstract":"xiv, 426 pages : illustrations (some color) ; 24 cm","call-number":"QA276 I585 2013","author":[{"family":"James","given":"Gareth"},{"family":"Witten","given":"Daniela"},{"family":"Hastie","given":"Trevor"},{"family":"Tibshirani","given":"Robert"}],"issued":{"date-parts":[["2013"]]}}}],"schema":"https://github.com/citation-style-language/schema/raw/master/csl-citation.json"} </w:instrText>
      </w:r>
      <w:r w:rsidR="00A31357">
        <w:rPr>
          <w:lang w:val="en-US"/>
        </w:rPr>
        <w:fldChar w:fldCharType="separate"/>
      </w:r>
      <w:r w:rsidR="006F7F30" w:rsidRPr="006F7F30">
        <w:rPr>
          <w:rFonts w:cs="Times New Roman"/>
          <w:szCs w:val="24"/>
          <w:vertAlign w:val="superscript"/>
          <w:lang w:val="en-US"/>
        </w:rPr>
        <w:t>5,15</w:t>
      </w:r>
      <w:r w:rsidR="00A31357">
        <w:rPr>
          <w:lang w:val="en-US"/>
        </w:rPr>
        <w:fldChar w:fldCharType="end"/>
      </w:r>
      <w:r w:rsidR="008E652D">
        <w:rPr>
          <w:lang w:val="en-US"/>
        </w:rPr>
        <w:t xml:space="preserve"> </w:t>
      </w:r>
    </w:p>
    <w:p w14:paraId="354D90FB" w14:textId="77777777" w:rsidR="000867F7" w:rsidRPr="00724B54" w:rsidRDefault="00EE3119" w:rsidP="004242D9">
      <w:pPr>
        <w:pStyle w:val="Heading2"/>
        <w:rPr>
          <w:lang w:val="en-US"/>
        </w:rPr>
      </w:pPr>
      <w:bookmarkStart w:id="122" w:name="_Ref16758394"/>
      <w:r w:rsidRPr="00724B54">
        <w:rPr>
          <w:lang w:val="en-US"/>
        </w:rPr>
        <w:t>LASSO - not accounting for study (LASSO-naïve)</w:t>
      </w:r>
      <w:bookmarkEnd w:id="122"/>
    </w:p>
    <w:p w14:paraId="472FB382" w14:textId="5A252920" w:rsidR="00A61124" w:rsidRDefault="005511DB" w:rsidP="00A61124">
      <w:pPr>
        <w:rPr>
          <w:lang w:val="en-US"/>
        </w:rPr>
      </w:pPr>
      <w:r>
        <w:rPr>
          <w:lang w:val="en-US"/>
        </w:rPr>
        <w:t>LASSO regression</w:t>
      </w:r>
      <w:r w:rsidR="00E533FE">
        <w:rPr>
          <w:lang w:val="en-US"/>
        </w:rPr>
        <w:t xml:space="preserve"> </w:t>
      </w:r>
      <w:r>
        <w:rPr>
          <w:lang w:val="en-US"/>
        </w:rPr>
        <w:t xml:space="preserve">is a </w:t>
      </w:r>
      <w:r w:rsidR="00E533FE">
        <w:rPr>
          <w:lang w:val="en-US"/>
        </w:rPr>
        <w:t>t</w:t>
      </w:r>
      <w:r>
        <w:rPr>
          <w:lang w:val="en-US"/>
        </w:rPr>
        <w:t>echnique</w:t>
      </w:r>
      <w:r w:rsidR="00E533FE">
        <w:rPr>
          <w:lang w:val="en-US"/>
        </w:rPr>
        <w:t xml:space="preserve"> aimed at reducing model complexity and preventing overfitting.</w:t>
      </w:r>
      <w:r w:rsidR="00DA4F4D">
        <w:rPr>
          <w:lang w:val="en-US"/>
        </w:rPr>
        <w:fldChar w:fldCharType="begin"/>
      </w:r>
      <w:r w:rsidR="00DA4F4D">
        <w:rPr>
          <w:lang w:val="en-US"/>
        </w:rPr>
        <w:instrText xml:space="preserve"> ADDIN ZOTERO_ITEM CSL_CITATION {"citationID":"kYaFARSl","properties":{"formattedCitation":"\\super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DA4F4D">
        <w:rPr>
          <w:lang w:val="en-US"/>
        </w:rPr>
        <w:fldChar w:fldCharType="separate"/>
      </w:r>
      <w:r w:rsidR="00DA4F4D" w:rsidRPr="00E533FE">
        <w:rPr>
          <w:rFonts w:cs="Times New Roman"/>
          <w:szCs w:val="24"/>
          <w:vertAlign w:val="superscript"/>
          <w:lang w:val="en-US"/>
        </w:rPr>
        <w:t>6</w:t>
      </w:r>
      <w:r w:rsidR="00DA4F4D">
        <w:rPr>
          <w:lang w:val="en-US"/>
        </w:rPr>
        <w:fldChar w:fldCharType="end"/>
      </w:r>
      <w:r>
        <w:rPr>
          <w:lang w:val="en-US"/>
        </w:rPr>
        <w:t xml:space="preserve"> </w:t>
      </w:r>
      <w:r w:rsidR="00A31357">
        <w:rPr>
          <w:lang w:val="en-US"/>
        </w:rPr>
        <w:t>The</w:t>
      </w:r>
      <w:r w:rsidR="00E533FE">
        <w:rPr>
          <w:lang w:val="en-US"/>
        </w:rPr>
        <w:t xml:space="preserve"> model uses a L</w:t>
      </w:r>
      <w:r w:rsidR="00E533FE" w:rsidRPr="004242D9">
        <w:rPr>
          <w:vertAlign w:val="subscript"/>
          <w:lang w:val="en-US"/>
        </w:rPr>
        <w:t>1</w:t>
      </w:r>
      <w:r w:rsidR="00E533FE">
        <w:rPr>
          <w:lang w:val="en-US"/>
        </w:rPr>
        <w:t xml:space="preserve"> penalty term in the optimization function</w:t>
      </w:r>
      <w:r w:rsidR="004242D9">
        <w:rPr>
          <w:lang w:val="en-US"/>
        </w:rPr>
        <w:t xml:space="preserve">, controlled by a penalty parameter </w:t>
      </w:r>
      <m:oMath>
        <m:r>
          <w:rPr>
            <w:rFonts w:ascii="Cambria Math" w:hAnsi="Cambria Math"/>
            <w:lang w:val="en-US"/>
          </w:rPr>
          <m:t>λ</m:t>
        </m:r>
      </m:oMath>
      <w:r w:rsidR="004242D9">
        <w:rPr>
          <w:lang w:val="en-US"/>
        </w:rPr>
        <w:t xml:space="preserve">. </w:t>
      </w:r>
      <w:r w:rsidR="005A05BC">
        <w:rPr>
          <w:lang w:val="en-US"/>
        </w:rPr>
        <w:t>T</w:t>
      </w:r>
      <w:r w:rsidR="00B37668">
        <w:rPr>
          <w:lang w:val="en-US"/>
        </w:rPr>
        <w:t xml:space="preserve">he inclusion of the penalty term leads to a shrinkage of the regression coefficients. Some of the coefficients </w:t>
      </w:r>
      <w:r w:rsidR="005A05BC">
        <w:rPr>
          <w:lang w:val="en-US"/>
        </w:rPr>
        <w:t>may</w:t>
      </w:r>
      <w:r w:rsidR="00B37668">
        <w:rPr>
          <w:lang w:val="en-US"/>
        </w:rPr>
        <w:t xml:space="preserve"> shr</w:t>
      </w:r>
      <w:r w:rsidR="005A05BC">
        <w:rPr>
          <w:lang w:val="en-US"/>
        </w:rPr>
        <w:t>i</w:t>
      </w:r>
      <w:r w:rsidR="00B37668">
        <w:rPr>
          <w:lang w:val="en-US"/>
        </w:rPr>
        <w:t xml:space="preserve">nk to zero, </w:t>
      </w:r>
      <w:r w:rsidR="005A05BC">
        <w:rPr>
          <w:lang w:val="en-US"/>
        </w:rPr>
        <w:t xml:space="preserve">and </w:t>
      </w:r>
      <w:r w:rsidR="00B37668">
        <w:rPr>
          <w:lang w:val="en-US"/>
        </w:rPr>
        <w:t xml:space="preserve">the corresponding covariates </w:t>
      </w:r>
      <w:r w:rsidR="00394446">
        <w:rPr>
          <w:lang w:val="en-US"/>
        </w:rPr>
        <w:t xml:space="preserve">are </w:t>
      </w:r>
      <w:r w:rsidR="00B37668">
        <w:rPr>
          <w:lang w:val="en-US"/>
        </w:rPr>
        <w:t xml:space="preserve">excluded from the model. Thus, different values of </w:t>
      </w:r>
      <m:oMath>
        <m:r>
          <w:rPr>
            <w:rFonts w:ascii="Cambria Math" w:hAnsi="Cambria Math"/>
            <w:lang w:val="en-US"/>
          </w:rPr>
          <m:t>λ</m:t>
        </m:r>
      </m:oMath>
      <w:r w:rsidR="00B37668">
        <w:rPr>
          <w:lang w:val="en-US"/>
        </w:rPr>
        <w:t xml:space="preserve"> correspond to different models</w:t>
      </w:r>
      <w:r w:rsidR="005A05BC">
        <w:rPr>
          <w:lang w:val="en-US"/>
        </w:rPr>
        <w:t>, and variable selection is achieved</w:t>
      </w:r>
      <w:r w:rsidR="00B37668">
        <w:rPr>
          <w:lang w:val="en-US"/>
        </w:rPr>
        <w:t xml:space="preserve">. </w:t>
      </w:r>
      <w:r w:rsidR="00FF0799">
        <w:rPr>
          <w:lang w:val="en-US"/>
        </w:rPr>
        <w:t>For</w:t>
      </w:r>
      <w:r w:rsidR="00A61124">
        <w:rPr>
          <w:lang w:val="en-US"/>
        </w:rPr>
        <w:t xml:space="preserve"> </w:t>
      </w:r>
      <w:ins w:id="123" w:author="Efthimiou, Orestis (ISPM)" w:date="2019-08-15T09:52:00Z">
        <w:r w:rsidR="00D73A65">
          <w:rPr>
            <w:lang w:val="en-US"/>
          </w:rPr>
          <w:t xml:space="preserve">a </w:t>
        </w:r>
      </w:ins>
      <w:r w:rsidR="00A61124">
        <w:rPr>
          <w:lang w:val="en-US"/>
        </w:rPr>
        <w:t xml:space="preserve">continuous outcome, the objective is </w:t>
      </w:r>
      <w:ins w:id="124" w:author="Efthimiou, Orestis (ISPM)" w:date="2019-08-15T09:52:00Z">
        <w:r w:rsidR="00D73A65">
          <w:rPr>
            <w:lang w:val="en-US"/>
          </w:rPr>
          <w:t xml:space="preserve">(given </w:t>
        </w:r>
        <m:oMath>
          <m:r>
            <w:rPr>
              <w:rFonts w:ascii="Cambria Math" w:hAnsi="Cambria Math"/>
              <w:lang w:val="en-US"/>
            </w:rPr>
            <m:t>λ</m:t>
          </m:r>
        </m:oMath>
        <w:r w:rsidR="00D73A65">
          <w:rPr>
            <w:lang w:val="en-US"/>
          </w:rPr>
          <w:t xml:space="preserve">) </w:t>
        </w:r>
      </w:ins>
      <w:r w:rsidR="00A61124">
        <w:rPr>
          <w:lang w:val="en-US"/>
        </w:rPr>
        <w:t>to minimize</w:t>
      </w:r>
    </w:p>
    <w:p w14:paraId="039A1682" w14:textId="0ACBF9A4" w:rsidR="00A61124" w:rsidRPr="00A61124" w:rsidRDefault="00594140" w:rsidP="00A61124">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w:rPr>
                      <w:rFonts w:ascii="Cambria Math" w:hAnsi="Cambria Math"/>
                      <w:lang w:val="en-US"/>
                    </w:rPr>
                    <m:t>α,</m:t>
                  </m:r>
                  <m:r>
                    <m:rPr>
                      <m:sty m:val="bi"/>
                    </m:rPr>
                    <w:rPr>
                      <w:rFonts w:ascii="Cambria Math" w:hAnsi="Cambria Math"/>
                      <w:lang w:val="en-US"/>
                    </w:rPr>
                    <m:t>β,γ</m:t>
                  </m:r>
                  <m:ctrlPr>
                    <w:rPr>
                      <w:rFonts w:ascii="Cambria Math" w:hAnsi="Cambria Math"/>
                      <w:lang w:val="en-US"/>
                    </w:rPr>
                  </m:ctrlP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w:commentRangeStart w:id="125"/>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w:commentRangeEnd w:id="125"/>
                                  <m:r>
                                    <m:rPr>
                                      <m:sty m:val="p"/>
                                    </m:rPr>
                                    <w:rPr>
                                      <w:rStyle w:val="CommentReference"/>
                                      <w:rFonts w:eastAsiaTheme="minorHAnsi"/>
                                      <w:lang w:val="en-US" w:eastAsia="en-US"/>
                                    </w:rPr>
                                    <w:commentReference w:id="125"/>
                                  </m:r>
                                  <m:r>
                                    <w:rPr>
                                      <w:rFonts w:ascii="Cambria Math" w:hAnsi="Cambria Math"/>
                                      <w:lang w:val="en-US"/>
                                    </w:rPr>
                                    <m:t>+d</m:t>
                                  </m:r>
                                </m:e>
                                <m:sub>
                                  <m:r>
                                    <w:rPr>
                                      <w:rFonts w:ascii="Cambria Math" w:hAnsi="Cambria Math"/>
                                      <w:lang w:val="en-US"/>
                                    </w:rPr>
                                    <m:t>j</m:t>
                                  </m:r>
                                </m:sub>
                              </m:sSub>
                              <m:r>
                                <w:rPr>
                                  <w:rFonts w:ascii="Cambria Math" w:hAnsi="Cambria Math"/>
                                  <w:lang w:val="en-US"/>
                                </w:rPr>
                                <m:t>)</m:t>
                              </m:r>
                            </m:e>
                          </m:d>
                        </m:e>
                        <m:sup>
                          <m:r>
                            <w:rPr>
                              <w:rFonts w:ascii="Cambria Math" w:hAnsi="Cambria Math"/>
                              <w:lang w:val="en-US"/>
                            </w:rPr>
                            <m:t>2</m:t>
                          </m:r>
                        </m:sup>
                      </m:sSup>
                    </m:e>
                  </m:nary>
                  <m:r>
                    <w:rPr>
                      <w:rFonts w:ascii="Cambria Math" w:hAnsi="Cambria Math"/>
                      <w:lang w:val="en-US"/>
                    </w:rPr>
                    <m:t>+λ</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e>
              </m:d>
            </m:e>
          </m:func>
        </m:oMath>
      </m:oMathPara>
    </w:p>
    <w:p w14:paraId="0534D561" w14:textId="6679D6E6" w:rsidR="00A61124" w:rsidRDefault="00D334D9" w:rsidP="00D334D9">
      <w:pPr>
        <w:ind w:firstLine="0"/>
        <w:rPr>
          <w:lang w:val="en-US"/>
        </w:rPr>
      </w:pPr>
      <w:r>
        <w:rPr>
          <w:lang w:val="en-US"/>
        </w:rPr>
        <w:t>Simi</w:t>
      </w:r>
      <w:r w:rsidR="0048540B">
        <w:rPr>
          <w:lang w:val="en-US"/>
        </w:rPr>
        <w:t>larly, for dichotomous outcome,</w:t>
      </w:r>
      <w:r w:rsidR="00DA4F4D">
        <w:rPr>
          <w:lang w:val="en-US"/>
        </w:rPr>
        <w:t xml:space="preserve"> the objective is to minimize</w:t>
      </w:r>
    </w:p>
    <w:p w14:paraId="15EDC29D" w14:textId="7A50EB17" w:rsidR="009F6B31" w:rsidRPr="00A61124" w:rsidRDefault="00594140" w:rsidP="009F6B31">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w:rPr>
                      <w:rFonts w:ascii="Cambria Math" w:hAnsi="Cambria Math"/>
                      <w:lang w:val="en-US"/>
                    </w:rPr>
                    <m:t>α,</m:t>
                  </m:r>
                  <m:r>
                    <m:rPr>
                      <m:sty m:val="bi"/>
                    </m:rPr>
                    <w:rPr>
                      <w:rFonts w:ascii="Cambria Math" w:hAnsi="Cambria Math"/>
                      <w:lang w:val="en-US"/>
                    </w:rPr>
                    <m:t>β,γ</m:t>
                  </m:r>
                  <m:ctrlPr>
                    <w:rPr>
                      <w:rFonts w:ascii="Cambria Math" w:hAnsi="Cambria Math"/>
                      <w:lang w:val="en-US"/>
                    </w:rPr>
                  </m:ctrlPr>
                </m:lim>
              </m:limLow>
            </m:fName>
            <m:e>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+d</m:t>
                          </m:r>
                        </m:e>
                        <m:sub>
                          <m:r>
                            <w:rPr>
                              <w:rFonts w:ascii="Cambria Math" w:hAnsi="Cambria Math"/>
                              <w:lang w:val="en-US"/>
                            </w:rPr>
                            <m:t>j</m:t>
                          </m:r>
                        </m:sub>
                      </m:sSub>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+d</m:t>
                                  </m:r>
                                </m:e>
                                <m:sub>
                                  <m:r>
                                    <w:rPr>
                                      <w:rFonts w:ascii="Cambria Math" w:hAnsi="Cambria Math"/>
                                      <w:lang w:val="en-US"/>
                                    </w:rPr>
                                    <m:t>j</m:t>
                                  </m:r>
                                </m:sub>
                              </m:sSub>
                            </m:sup>
                          </m:sSup>
                        </m:e>
                      </m:d>
                    </m:e>
                  </m:func>
                </m:e>
              </m:d>
              <m:r>
                <w:rPr>
                  <w:rFonts w:ascii="Cambria Math" w:hAnsi="Cambria Math"/>
                  <w:lang w:val="en-US"/>
                </w:rPr>
                <m:t>+λ</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e>
          </m:func>
        </m:oMath>
      </m:oMathPara>
    </w:p>
    <w:p w14:paraId="45DF95CA" w14:textId="3919DB9E" w:rsidR="00116B15" w:rsidRDefault="00771B95" w:rsidP="00484307">
      <w:pPr>
        <w:rPr>
          <w:lang w:val="en-US"/>
        </w:rPr>
      </w:pPr>
      <w:r>
        <w:rPr>
          <w:lang w:val="en-US"/>
        </w:rPr>
        <w:t xml:space="preserve">The exact value of </w:t>
      </w:r>
      <m:oMath>
        <m:r>
          <w:rPr>
            <w:rFonts w:ascii="Cambria Math" w:hAnsi="Cambria Math"/>
            <w:lang w:val="en-US"/>
          </w:rPr>
          <m:t>λ</m:t>
        </m:r>
      </m:oMath>
      <w:r>
        <w:rPr>
          <w:lang w:val="en-US"/>
        </w:rPr>
        <w:t xml:space="preserve"> is usually determined by</w:t>
      </w:r>
      <w:commentRangeStart w:id="126"/>
      <w:r>
        <w:rPr>
          <w:lang w:val="en-US"/>
        </w:rPr>
        <w:t xml:space="preserve"> k-fold cross validation</w:t>
      </w:r>
      <w:r w:rsidR="006F7F30">
        <w:rPr>
          <w:lang w:val="en-US"/>
        </w:rPr>
        <w:t>.</w:t>
      </w:r>
      <w:commentRangeEnd w:id="126"/>
      <w:r w:rsidR="00D73A65">
        <w:rPr>
          <w:rStyle w:val="CommentReference"/>
          <w:rFonts w:eastAsiaTheme="minorHAnsi"/>
          <w:lang w:val="en-US" w:eastAsia="en-US"/>
        </w:rPr>
        <w:commentReference w:id="126"/>
      </w:r>
      <w:r w:rsidR="006F7F30">
        <w:rPr>
          <w:lang w:val="en-US"/>
        </w:rPr>
        <w:fldChar w:fldCharType="begin"/>
      </w:r>
      <w:r w:rsidR="006F7F30">
        <w:rPr>
          <w:lang w:val="en-US"/>
        </w:rPr>
        <w:instrText xml:space="preserve"> ADDIN ZOTERO_ITEM CSL_CITATION {"citationID":"OvLHLHhG","properties":{"formattedCitation":"\\super 16\\nosupersub{}","plainCitation":"16","noteIndex":0},"citationItems":[{"id":130,"uris":["http://zotero.org/users/local/zYjsauan/items/Q2WQL3BD"],"uri":["http://zotero.org/users/local/zYjsauan/items/Q2WQL3BD"],"itemData":{"id":130,"type":"book","title":"The elements of statistical learning : data mining, inference, and prediction","publisher":"Springer","publisher-place":"New York","event-place":"New York","abstract":"xvi, 533 pages : illustrations (some color) ; 25 cm","call-number":"Q325.75 F75 2001","author":[{"family":"Hastie","given":"Trevor"},{"family":"Tibshirani","given":"Robert"},{"family":"Friedman, Jerome","given":""}],"issued":{"date-parts":[["2001"]]}}}],"schema":"https://github.com/citation-style-language/schema/raw/master/csl-citation.json"} </w:instrText>
      </w:r>
      <w:r w:rsidR="006F7F30">
        <w:rPr>
          <w:lang w:val="en-US"/>
        </w:rPr>
        <w:fldChar w:fldCharType="separate"/>
      </w:r>
      <w:r w:rsidR="006F7F30" w:rsidRPr="006F7F30">
        <w:rPr>
          <w:rFonts w:cs="Times New Roman"/>
          <w:szCs w:val="24"/>
          <w:vertAlign w:val="superscript"/>
          <w:lang w:val="en-US"/>
        </w:rPr>
        <w:t>16</w:t>
      </w:r>
      <w:r w:rsidR="006F7F30">
        <w:rPr>
          <w:lang w:val="en-US"/>
        </w:rPr>
        <w:fldChar w:fldCharType="end"/>
      </w:r>
      <w:r w:rsidR="006F7F30">
        <w:rPr>
          <w:lang w:val="en-US"/>
        </w:rPr>
        <w:t xml:space="preserve"> </w:t>
      </w:r>
      <w:commentRangeStart w:id="127"/>
      <w:del w:id="128" w:author="Efthimiou, Orestis (ISPM)" w:date="2019-08-15T09:55:00Z">
        <w:r w:rsidR="006F7F30" w:rsidDel="00D73A65">
          <w:rPr>
            <w:lang w:val="en-US"/>
          </w:rPr>
          <w:delText xml:space="preserve">Lambda </w:delText>
        </w:r>
      </w:del>
      <w:ins w:id="129" w:author="Efthimiou, Orestis (ISPM)" w:date="2019-08-15T09:55:00Z">
        <w:r w:rsidR="00D73A65">
          <w:rPr>
            <w:lang w:val="en-US"/>
          </w:rPr>
          <w:t xml:space="preserve">The </w:t>
        </w:r>
        <m:oMath>
          <m:r>
            <w:rPr>
              <w:rFonts w:ascii="Cambria Math" w:hAnsi="Cambria Math"/>
              <w:lang w:val="en-US"/>
            </w:rPr>
            <m:t>λ</m:t>
          </m:r>
        </m:oMath>
        <w:r w:rsidR="00D73A65">
          <w:rPr>
            <w:lang w:val="en-US"/>
          </w:rPr>
          <w:t xml:space="preserve"> </w:t>
        </w:r>
      </w:ins>
      <w:r w:rsidR="006F7F30">
        <w:rPr>
          <w:lang w:val="en-US"/>
        </w:rPr>
        <w:t>value that minimizes the cross validat</w:t>
      </w:r>
      <w:r w:rsidR="00484307">
        <w:rPr>
          <w:lang w:val="en-US"/>
        </w:rPr>
        <w:t>i</w:t>
      </w:r>
      <w:r w:rsidR="00FC6F6D">
        <w:rPr>
          <w:lang w:val="en-US"/>
        </w:rPr>
        <w:t xml:space="preserve">on error </w:t>
      </w:r>
      <w:r w:rsidR="006F7F30">
        <w:rPr>
          <w:lang w:val="en-US"/>
        </w:rPr>
        <w:t>(i.e. mean squared error for the continuous outcome and misclassification rate for binary outcome) is selected.</w:t>
      </w:r>
      <w:commentRangeEnd w:id="127"/>
      <w:r w:rsidR="00D73A65">
        <w:rPr>
          <w:rStyle w:val="CommentReference"/>
          <w:rFonts w:eastAsiaTheme="minorHAnsi"/>
          <w:lang w:val="en-US" w:eastAsia="en-US"/>
        </w:rPr>
        <w:commentReference w:id="127"/>
      </w:r>
      <w:r w:rsidR="006F7F30">
        <w:rPr>
          <w:lang w:val="en-US"/>
        </w:rPr>
        <w:t xml:space="preserve"> </w:t>
      </w:r>
      <w:commentRangeStart w:id="130"/>
      <w:r w:rsidR="006F7F30">
        <w:rPr>
          <w:lang w:val="en-US"/>
        </w:rPr>
        <w:t>For the purpose of IPD MA, one could use LASSO naively, i.e. not accounting for the clustering of patients in the different studies</w:t>
      </w:r>
      <w:commentRangeEnd w:id="130"/>
      <w:r w:rsidR="002109A6">
        <w:rPr>
          <w:rStyle w:val="CommentReference"/>
          <w:rFonts w:eastAsiaTheme="minorHAnsi"/>
          <w:lang w:val="en-US" w:eastAsia="en-US"/>
        </w:rPr>
        <w:commentReference w:id="130"/>
      </w:r>
      <w:r w:rsidR="006F7F30">
        <w:rPr>
          <w:lang w:val="en-US"/>
        </w:rPr>
        <w:t>.</w:t>
      </w:r>
      <w:r w:rsidR="007E38CB">
        <w:rPr>
          <w:lang w:val="en-US"/>
        </w:rPr>
        <w:t xml:space="preserve"> In classical LASSO, </w:t>
      </w:r>
      <w:r w:rsidR="00116B15">
        <w:rPr>
          <w:lang w:val="en-US"/>
        </w:rPr>
        <w:t>no simple formula for standard errors exists. Calculating standard error using bootstrap has been suggested</w:t>
      </w:r>
      <w:r w:rsidR="00116B15">
        <w:rPr>
          <w:lang w:val="en-US"/>
        </w:rPr>
        <w:fldChar w:fldCharType="begin"/>
      </w:r>
      <w:r w:rsidR="00116B15">
        <w:rPr>
          <w:lang w:val="en-US"/>
        </w:rPr>
        <w:instrText xml:space="preserve"> ADDIN ZOTERO_ITEM CSL_CITATION {"citationID":"x0pMAZAU","properties":{"formattedCitation":"\\super 6\\nosupersub{}","plainCitation":"6","noteIndex":0},"citationItems":[{"id":87,"uris":["http://zotero.org/users/local/zYjsauan/items/3HNL4M7P"],"uri":["http://zotero.org/users/local/zYjsauan/items/3HNL4M7P"],"itemData":{"id":87,"type":"article-journal","title":"Regression Shrinkage and Selection via the Lasso","container-title":"Journal of the Royal Statistical Society. Series B (Methodological)","page":"267-288","volume":"58","issue":"1","source":"JSTOR","archive":"JSTOR","abstract":"We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described.","ISSN":"0035-9246","author":[{"family":"Tibshirani","given":"Robert"}],"issued":{"date-parts":[["1996"]]}}}],"schema":"https://github.com/citation-style-language/schema/raw/master/csl-citation.json"} </w:instrText>
      </w:r>
      <w:r w:rsidR="00116B15">
        <w:rPr>
          <w:lang w:val="en-US"/>
        </w:rPr>
        <w:fldChar w:fldCharType="separate"/>
      </w:r>
      <w:r w:rsidR="00116B15" w:rsidRPr="00116B15">
        <w:rPr>
          <w:rFonts w:cs="Times New Roman"/>
          <w:szCs w:val="24"/>
          <w:vertAlign w:val="superscript"/>
          <w:lang w:val="en-US"/>
        </w:rPr>
        <w:t>6</w:t>
      </w:r>
      <w:r w:rsidR="00116B15">
        <w:rPr>
          <w:lang w:val="en-US"/>
        </w:rPr>
        <w:fldChar w:fldCharType="end"/>
      </w:r>
      <w:r w:rsidR="00116B15">
        <w:rPr>
          <w:lang w:val="en-US"/>
        </w:rPr>
        <w:t>, but there doesn’t seem to be a consensus on</w:t>
      </w:r>
      <w:r w:rsidR="00FE67D3">
        <w:rPr>
          <w:lang w:val="en-US"/>
        </w:rPr>
        <w:t xml:space="preserve"> </w:t>
      </w:r>
      <w:r w:rsidR="004136BA">
        <w:rPr>
          <w:lang w:val="en-US"/>
        </w:rPr>
        <w:t>whether the method is statistically valid.</w:t>
      </w:r>
      <w:r w:rsidR="005B2AD1">
        <w:rPr>
          <w:lang w:val="en-US"/>
        </w:rPr>
        <w:fldChar w:fldCharType="begin"/>
      </w:r>
      <w:r w:rsidR="005B2AD1">
        <w:rPr>
          <w:lang w:val="en-US"/>
        </w:rPr>
        <w:instrText xml:space="preserve"> ADDIN ZOTERO_ITEM CSL_CITATION {"citationID":"h4BBsJsr","properties":{"formattedCitation":"\\super 17\\nosupersub{}","plainCitation":"17","noteIndex":0},"citationItems":[{"id":180,"uris":["http://zotero.org/users/local/zYjsauan/items/6ZYEYJIB"],"uri":["http://zotero.org/users/local/zYjsauan/items/6ZYEYJIB"],"itemData":{"id":180,"type":"article-journal","title":"Penalized regression, standard errors, and Bayesian lassos","container-title":"Bayesian Anal.","page":"369-411","volume":"5","issue":"2","abstract":"Penalized regression methods for simultaneous variable selection and coefficient estimation, especially those based on the lasso of Tibshirani (1996), have received a great deal of attention in recent years, mostly through frequentist models. Properties such as consistency have been studied, and are achieved by different lasso variations. Here we look at a fully Bayesian formulation of the problem, which is flexible enough to encompass most versions of the lasso that have been previously considered. The advantages of the hierarchical Bayesian formulations are many. In addition to the usual ease-of-interpretation of hierarchical models, the Bayesian formulation produces valid standard errors (which can be problematic for the frequentist lasso), and is based on a geometrically ergodic Markov chain. We compare the performance of the Bayesian lassos to their frequentist counterparts using simulations, data sets that previous lasso papers have used, and a difficult modeling problem for predicting the collapse of governments around the world. In terms of prediction mean squared error, the Bayesian lasso performance is similar to and, in some cases, better than, the frequentist lasso.","DOI":"10.1214/10-BA607","ISSN":"1936-0975","journalAbbreviation":"Bayesian Anal.","language":"en","author":[{"family":"Kyung","given":"Minjung"},{"family":"Gill","given":"Jeff"},{"family":"Ghosh","given":"Malay"},{"family":"Casella","given":"George"}],"issued":{"date-parts":[["2010",6]]}}}],"schema":"https://github.com/citation-style-language/schema/raw/master/csl-citation.json"} </w:instrText>
      </w:r>
      <w:r w:rsidR="005B2AD1">
        <w:rPr>
          <w:lang w:val="en-US"/>
        </w:rPr>
        <w:fldChar w:fldCharType="separate"/>
      </w:r>
      <w:r w:rsidR="005B2AD1" w:rsidRPr="005B2AD1">
        <w:rPr>
          <w:rFonts w:cs="Times New Roman"/>
          <w:szCs w:val="24"/>
          <w:vertAlign w:val="superscript"/>
          <w:lang w:val="en-US"/>
        </w:rPr>
        <w:t>17</w:t>
      </w:r>
      <w:r w:rsidR="005B2AD1">
        <w:rPr>
          <w:lang w:val="en-US"/>
        </w:rPr>
        <w:fldChar w:fldCharType="end"/>
      </w:r>
    </w:p>
    <w:p w14:paraId="066B6C8E" w14:textId="41A9ABB9" w:rsidR="00EE3119" w:rsidRDefault="00022834" w:rsidP="00484307">
      <w:pPr>
        <w:pStyle w:val="Heading2"/>
        <w:rPr>
          <w:lang w:val="en-US"/>
        </w:rPr>
      </w:pPr>
      <w:r w:rsidRPr="00724B54">
        <w:rPr>
          <w:lang w:val="en-US"/>
        </w:rPr>
        <w:t>Generalized linear mixed effects model using LASSO (</w:t>
      </w:r>
      <w:r w:rsidR="00483735" w:rsidRPr="00724B54">
        <w:rPr>
          <w:lang w:val="en-US"/>
        </w:rPr>
        <w:t>GLMM-</w:t>
      </w:r>
      <w:r w:rsidRPr="00934943">
        <w:rPr>
          <w:lang w:val="en-US"/>
        </w:rPr>
        <w:t>LASSO)</w:t>
      </w:r>
    </w:p>
    <w:p w14:paraId="282ACCA3" w14:textId="32FADC5D" w:rsidR="00A151F5" w:rsidRDefault="00766534" w:rsidP="00575167">
      <w:pPr>
        <w:rPr>
          <w:lang w:val="en-US"/>
        </w:rPr>
      </w:pPr>
      <w:r>
        <w:rPr>
          <w:lang w:val="en-US"/>
        </w:rPr>
        <w:t>This method directly generalizes the naïve LASSO. Here we account for</w:t>
      </w:r>
      <w:r w:rsidR="00BE393A">
        <w:rPr>
          <w:lang w:val="en-US"/>
        </w:rPr>
        <w:t xml:space="preserve"> the clustering of patients within studies</w:t>
      </w:r>
      <w:r w:rsidR="00D057A8">
        <w:rPr>
          <w:lang w:val="en-US"/>
        </w:rPr>
        <w:t xml:space="preserve"> and</w:t>
      </w:r>
      <w:r w:rsidR="00D619F0">
        <w:rPr>
          <w:lang w:val="en-US"/>
        </w:rPr>
        <w:t xml:space="preserve"> assume </w:t>
      </w:r>
      <w:r w:rsidR="00D057A8">
        <w:rPr>
          <w:lang w:val="en-US"/>
        </w:rPr>
        <w:t>random effects</w:t>
      </w:r>
      <w:r w:rsidR="00D619F0">
        <w:rPr>
          <w:lang w:val="en-US"/>
        </w:rPr>
        <w:t xml:space="preserve"> structure</w:t>
      </w:r>
      <w:r w:rsidR="00D057A8">
        <w:rPr>
          <w:lang w:val="en-US"/>
        </w:rPr>
        <w:t xml:space="preserve"> on the treatment effect. </w:t>
      </w:r>
      <w:r w:rsidR="00C462C3">
        <w:rPr>
          <w:lang w:val="en-US"/>
        </w:rPr>
        <w:t>This approach fits a generalized linear mixed model including an L</w:t>
      </w:r>
      <w:r w:rsidR="00C462C3" w:rsidRPr="00A20DEF">
        <w:rPr>
          <w:vertAlign w:val="subscript"/>
          <w:lang w:val="en-US"/>
        </w:rPr>
        <w:t>1</w:t>
      </w:r>
      <w:r w:rsidR="00C462C3">
        <w:rPr>
          <w:lang w:val="en-US"/>
        </w:rPr>
        <w:t xml:space="preserve">-penality term that enforces variable selection and </w:t>
      </w:r>
      <w:r w:rsidR="00C462C3">
        <w:rPr>
          <w:lang w:val="en-US"/>
        </w:rPr>
        <w:lastRenderedPageBreak/>
        <w:t>shrinkage</w:t>
      </w:r>
      <w:r w:rsidR="00D25D8B">
        <w:rPr>
          <w:lang w:val="en-US"/>
        </w:rPr>
        <w:t xml:space="preserve">. </w:t>
      </w:r>
      <w:ins w:id="131" w:author="Efthimiou, Orestis (ISPM)" w:date="2019-08-15T09:55:00Z">
        <w:r w:rsidR="00D73A65">
          <w:rPr>
            <w:lang w:val="en-US"/>
          </w:rPr>
          <w:t xml:space="preserve">The </w:t>
        </w:r>
      </w:ins>
      <w:del w:id="132" w:author="Efthimiou, Orestis (ISPM)" w:date="2019-08-15T09:55:00Z">
        <w:r w:rsidR="00D25D8B" w:rsidDel="00D73A65">
          <w:rPr>
            <w:lang w:val="en-US"/>
          </w:rPr>
          <w:delText>O</w:delText>
        </w:r>
      </w:del>
      <w:ins w:id="133" w:author="Efthimiou, Orestis (ISPM)" w:date="2019-08-15T09:55:00Z">
        <w:r w:rsidR="00D73A65">
          <w:rPr>
            <w:lang w:val="en-US"/>
          </w:rPr>
          <w:t>o</w:t>
        </w:r>
      </w:ins>
      <w:r w:rsidR="00D25D8B">
        <w:rPr>
          <w:lang w:val="en-US"/>
        </w:rPr>
        <w:t xml:space="preserve">ptimal </w:t>
      </w:r>
      <m:oMath>
        <m:r>
          <w:ins w:id="134" w:author="Efthimiou, Orestis (ISPM)" w:date="2019-08-15T09:55:00Z">
            <w:rPr>
              <w:rFonts w:ascii="Cambria Math" w:hAnsi="Cambria Math"/>
              <w:lang w:val="en-US"/>
            </w:rPr>
            <m:t>λ</m:t>
          </w:ins>
        </m:r>
      </m:oMath>
      <w:ins w:id="135" w:author="Efthimiou, Orestis (ISPM)" w:date="2019-08-15T09:55:00Z">
        <w:r w:rsidR="00D73A65" w:rsidDel="00D73A65">
          <w:rPr>
            <w:lang w:val="en-US"/>
          </w:rPr>
          <w:t xml:space="preserve"> </w:t>
        </w:r>
      </w:ins>
      <w:del w:id="136" w:author="Efthimiou, Orestis (ISPM)" w:date="2019-08-15T09:55:00Z">
        <w:r w:rsidR="00D25D8B" w:rsidDel="00D73A65">
          <w:rPr>
            <w:lang w:val="en-US"/>
          </w:rPr>
          <w:delText xml:space="preserve">lambda </w:delText>
        </w:r>
      </w:del>
      <w:r w:rsidR="00D25D8B">
        <w:rPr>
          <w:lang w:val="en-US"/>
        </w:rPr>
        <w:t xml:space="preserve">value can </w:t>
      </w:r>
      <w:r w:rsidR="00C462C3">
        <w:rPr>
          <w:lang w:val="en-US"/>
        </w:rPr>
        <w:t>be</w:t>
      </w:r>
      <w:r w:rsidR="00D25D8B">
        <w:rPr>
          <w:lang w:val="en-US"/>
        </w:rPr>
        <w:t xml:space="preserve"> </w:t>
      </w:r>
      <w:r w:rsidR="00F21EED">
        <w:rPr>
          <w:lang w:val="en-US"/>
        </w:rPr>
        <w:t>chosen based on</w:t>
      </w:r>
      <w:r>
        <w:rPr>
          <w:lang w:val="en-US"/>
        </w:rPr>
        <w:t xml:space="preserve"> the cross validation error similarly to the naïve LASSO.</w:t>
      </w:r>
      <w:r w:rsidR="00575167">
        <w:rPr>
          <w:lang w:val="en-US"/>
        </w:rPr>
        <w:fldChar w:fldCharType="begin"/>
      </w:r>
      <w:r w:rsidR="00575167">
        <w:rPr>
          <w:lang w:val="en-US"/>
        </w:rPr>
        <w:instrText xml:space="preserve"> ADDIN ZOTERO_ITEM CSL_CITATION {"citationID":"3iSZkAZM","properties":{"formattedCitation":"\\super 9\\nosupersub{}","plainCitation":"9","noteIndex":0},"citationItems":[{"id":127,"uris":["http://zotero.org/users/local/zYjsauan/items/6WXMDMV7"],"uri":["http://zotero.org/users/local/zYjsauan/items/6WXMDMV7"],"itemData":{"id":127,"type":"article-journal","title":"Variable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575167">
        <w:rPr>
          <w:lang w:val="en-US"/>
        </w:rPr>
        <w:fldChar w:fldCharType="separate"/>
      </w:r>
      <w:r w:rsidR="00575167" w:rsidRPr="00575167">
        <w:rPr>
          <w:rFonts w:cs="Times New Roman"/>
          <w:szCs w:val="24"/>
          <w:vertAlign w:val="superscript"/>
          <w:lang w:val="en-US"/>
        </w:rPr>
        <w:t>9</w:t>
      </w:r>
      <w:r w:rsidR="00575167">
        <w:rPr>
          <w:lang w:val="en-US"/>
        </w:rPr>
        <w:fldChar w:fldCharType="end"/>
      </w:r>
      <w:r w:rsidR="00575167">
        <w:rPr>
          <w:lang w:val="en-US"/>
        </w:rPr>
        <w:t xml:space="preserve"> </w:t>
      </w:r>
      <w:r w:rsidR="00D85DCA">
        <w:rPr>
          <w:lang w:val="en-US"/>
        </w:rPr>
        <w:t xml:space="preserve">One approach </w:t>
      </w:r>
      <w:r w:rsidR="006C32C9">
        <w:rPr>
          <w:lang w:val="en-US"/>
        </w:rPr>
        <w:t>to fit GLMM is through penalized quasi-likelihood</w:t>
      </w:r>
      <w:del w:id="137" w:author="Efthimiou, Orestis (ISPM)" w:date="2019-08-15T09:56:00Z">
        <w:r w:rsidR="006C32C9" w:rsidDel="00D73A65">
          <w:rPr>
            <w:lang w:val="en-US"/>
          </w:rPr>
          <w:delText xml:space="preserve"> (</w:delText>
        </w:r>
        <w:commentRangeStart w:id="138"/>
        <w:r w:rsidR="006C32C9" w:rsidDel="00D73A65">
          <w:rPr>
            <w:lang w:val="en-US"/>
          </w:rPr>
          <w:delText>PQL</w:delText>
        </w:r>
      </w:del>
      <w:commentRangeEnd w:id="138"/>
      <w:r w:rsidR="00D73A65">
        <w:rPr>
          <w:rStyle w:val="CommentReference"/>
          <w:rFonts w:eastAsiaTheme="minorHAnsi"/>
          <w:lang w:val="en-US" w:eastAsia="en-US"/>
        </w:rPr>
        <w:commentReference w:id="138"/>
      </w:r>
      <w:del w:id="139" w:author="Efthimiou, Orestis (ISPM)" w:date="2019-08-15T09:56:00Z">
        <w:r w:rsidR="006C32C9" w:rsidDel="00D73A65">
          <w:rPr>
            <w:lang w:val="en-US"/>
          </w:rPr>
          <w:delText>)</w:delText>
        </w:r>
      </w:del>
      <w:r w:rsidR="006C32C9">
        <w:rPr>
          <w:lang w:val="en-US"/>
        </w:rPr>
        <w:t>, suggested by Breslow and Clayton (1993).</w:t>
      </w:r>
      <w:r w:rsidR="00C0186D">
        <w:rPr>
          <w:lang w:val="en-US"/>
        </w:rPr>
        <w:fldChar w:fldCharType="begin"/>
      </w:r>
      <w:r w:rsidR="005B2AD1">
        <w:rPr>
          <w:lang w:val="en-US"/>
        </w:rPr>
        <w:instrText xml:space="preserve"> ADDIN ZOTERO_ITEM CSL_CITATION {"citationID":"DgQl4gG7","properties":{"formattedCitation":"\\super 18\\nosupersub{}","plainCitation":"18","noteIndex":0},"citationItems":[{"id":179,"uris":["http://zotero.org/users/local/zYjsauan/items/7BUXQK92"],"uri":["http://zotero.org/users/local/zYjsauan/items/7BUXQK92"],"itemData":{"id":179,"type":"article-journal","title":"Approximate Inference in Generalized Linear Mixed Models","container-title":"Journal of the American Statistical Association","page":"9-25","volume":"88","issue":"421","archive":"JSTOR","abstract":"[Statistical approaches to overdispersion, correlated errors, shrinkage estimation, and smoothing of regression relationships may be encompassed within the framework of the generalized linear mixed model (GLMM). Given an unobserved vector of random effects, observations are assumed to be conditionally independent with means that depend on the linear predictor through a specified link function and conditional variances that are specified by a variance function, known prior weights and a scale factor. The random effects are assumed to be normally distributed with mean zero and dispersion matrix depending on unknown variance components. For problems involving time series, spatial aggregation and smoothing, the dispersion may be specified in terms of a rank deficient inverse covariance matrix. Approximation of the marginal quasi-likelihood using Laplace's method leads eventually to estimating equations based on penalized quasilikelihood or PQL for the mean parameters and pseudo-likelihood for the variances. Implementation involves repeated calls to normal theory procedures for REML estimation in variance components problems. By means of informal mathematical arguments, simulations and a series of worked examples, we conclude that PQL is of practical value for approximate inference on parameters and realizations of random effects in the hierarchical model. The applications cover overdispersion in binomial proportions of seed germination; longitudinal analysis of attack rates in epilepsy patients; smoothing of birth cohort effects in an age-cohort model of breast cancer incidence; evaluation of curvature of birth cohort effects in a case-control study of childhood cancer and obstetric radiation; spatial aggregation of lip cancer rates in Scottish counties; and the success of salamander matings in a complicated experiment involving crossing of male and female effects. PQL tends to underestimate somewhat the variance components and (in absolute value) fixed effects when applied to clustered binary data, but the situation improves rapidly for binomial observations having denominators greater than one.]","DOI":"10.2307/2290687","ISSN":"01621459","author":[{"family":"Breslow","given":"N. E."},{"family":"Clayton","given":"D. G."}],"issued":{"date-parts":[["1993"]]}}}],"schema":"https://github.com/citation-style-language/schema/raw/master/csl-citation.json"} </w:instrText>
      </w:r>
      <w:r w:rsidR="00C0186D">
        <w:rPr>
          <w:lang w:val="en-US"/>
        </w:rPr>
        <w:fldChar w:fldCharType="separate"/>
      </w:r>
      <w:r w:rsidR="005B2AD1" w:rsidRPr="005B2AD1">
        <w:rPr>
          <w:rFonts w:cs="Times New Roman"/>
          <w:szCs w:val="24"/>
          <w:vertAlign w:val="superscript"/>
          <w:lang w:val="en-US"/>
        </w:rPr>
        <w:t>18</w:t>
      </w:r>
      <w:r w:rsidR="00C0186D">
        <w:rPr>
          <w:lang w:val="en-US"/>
        </w:rPr>
        <w:fldChar w:fldCharType="end"/>
      </w:r>
      <w:r w:rsidR="00A151F5">
        <w:rPr>
          <w:lang w:val="en-US"/>
        </w:rPr>
        <w:t xml:space="preserve"> </w:t>
      </w:r>
      <w:r w:rsidR="009E42EA">
        <w:rPr>
          <w:lang w:val="en-US"/>
        </w:rPr>
        <w:t xml:space="preserve">Then, </w:t>
      </w:r>
      <w:r w:rsidR="004228F4">
        <w:rPr>
          <w:lang w:val="en-US"/>
        </w:rPr>
        <w:t xml:space="preserve">for given </w:t>
      </w:r>
      <w:r w:rsidR="00F57170">
        <w:rPr>
          <w:lang w:val="en-US"/>
        </w:rPr>
        <w:t>heterogeneity</w:t>
      </w:r>
      <m:oMath>
        <m:r>
          <w:rPr>
            <w:rFonts w:ascii="Cambria Math" w:hAnsi="Cambria Math"/>
            <w:lang w:val="en-US"/>
          </w:rPr>
          <m:t xml:space="preserve"> </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oMath>
      <w:r w:rsidR="004228F4">
        <w:rPr>
          <w:lang w:val="en-US"/>
        </w:rPr>
        <w:t xml:space="preserve">, </w:t>
      </w:r>
      <w:r w:rsidR="009E42EA">
        <w:rPr>
          <w:lang w:val="en-US"/>
        </w:rPr>
        <w:t>t</w:t>
      </w:r>
      <w:r w:rsidR="00A151F5">
        <w:rPr>
          <w:lang w:val="en-US"/>
        </w:rPr>
        <w:t xml:space="preserve">he objective to minimize </w:t>
      </w:r>
    </w:p>
    <w:p w14:paraId="37CEA341" w14:textId="6EEDC7A6" w:rsidR="00A151F5" w:rsidRPr="002D706B" w:rsidRDefault="00594140" w:rsidP="008759ED">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m:rPr>
                      <m:sty m:val="bi"/>
                    </m:rPr>
                    <w:rPr>
                      <w:rFonts w:ascii="Cambria Math" w:hAnsi="Cambria Math"/>
                      <w:lang w:val="en-US"/>
                    </w:rPr>
                    <m:t>α</m:t>
                  </m:r>
                  <m:r>
                    <w:rPr>
                      <w:rFonts w:ascii="Cambria Math" w:hAnsi="Cambria Math"/>
                      <w:lang w:val="en-US"/>
                    </w:rPr>
                    <m:t>,</m:t>
                  </m:r>
                  <m:r>
                    <m:rPr>
                      <m:sty m:val="bi"/>
                    </m:rPr>
                    <w:rPr>
                      <w:rFonts w:ascii="Cambria Math" w:hAnsi="Cambria Math"/>
                      <w:lang w:val="en-US"/>
                    </w:rPr>
                    <m:t>β,γ</m:t>
                  </m:r>
                  <m:ctrlPr>
                    <w:rPr>
                      <w:rFonts w:ascii="Cambria Math" w:hAnsi="Cambria Math"/>
                      <w:lang w:val="en-US"/>
                    </w:rPr>
                  </m:ctrlPr>
                </m:lim>
              </m:limLow>
            </m:fName>
            <m:e>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ty m:val="p"/>
                        </m:rPr>
                        <w:rPr>
                          <w:rFonts w:ascii="Cambria Math" w:hAnsi="Cambria Math"/>
                          <w:lang w:val="en-US"/>
                        </w:rPr>
                        <m:t>-log⁡</m:t>
                      </m:r>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r>
                    <m:rPr>
                      <m:sty m:val="bi"/>
                    </m:rPr>
                    <w:rPr>
                      <w:rFonts w:ascii="Cambria Math" w:hAnsi="Cambria Math"/>
                      <w:lang w:val="en-US"/>
                    </w:rPr>
                    <m:t>α</m:t>
                  </m:r>
                  <m:r>
                    <w:rPr>
                      <w:rFonts w:ascii="Cambria Math" w:hAnsi="Cambria Math"/>
                      <w:lang w:val="en-US"/>
                    </w:rPr>
                    <m:t>,</m:t>
                  </m:r>
                  <m:r>
                    <m:rPr>
                      <m:sty m:val="bi"/>
                    </m:rPr>
                    <w:rPr>
                      <w:rFonts w:ascii="Cambria Math" w:hAnsi="Cambria Math"/>
                      <w:lang w:val="en-US"/>
                    </w:rPr>
                    <m:t>β</m:t>
                  </m:r>
                  <m:r>
                    <w:rPr>
                      <w:rFonts w:ascii="Cambria Math" w:hAnsi="Cambria Math"/>
                      <w:lang w:val="en-US"/>
                    </w:rPr>
                    <m:t>,</m:t>
                  </m:r>
                  <m:r>
                    <m:rPr>
                      <m:sty m:val="bi"/>
                    </m:rPr>
                    <w:rPr>
                      <w:rFonts w:ascii="Cambria Math" w:hAnsi="Cambria Math"/>
                      <w:lang w:val="en-US"/>
                    </w:rPr>
                    <m:t>γ,δ,</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2</m:t>
                          </m:r>
                        </m:sup>
                      </m:sSup>
                    </m:num>
                    <m:den>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den>
                  </m:f>
                  <m:r>
                    <w:rPr>
                      <w:rFonts w:ascii="Cambria Math" w:hAnsi="Cambria Math"/>
                      <w:lang w:val="en-US"/>
                    </w:rPr>
                    <m:t xml:space="preserve"> +λ</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e>
              </m:d>
            </m:e>
          </m:func>
        </m:oMath>
      </m:oMathPara>
    </w:p>
    <w:p w14:paraId="281CD5DC" w14:textId="1913E638" w:rsidR="002D706B" w:rsidRDefault="005F646B" w:rsidP="002D706B">
      <w:pPr>
        <w:ind w:firstLine="0"/>
        <w:rPr>
          <w:lang w:val="en-US"/>
        </w:rPr>
      </w:pPr>
      <w:r>
        <w:rPr>
          <w:lang w:val="en-US"/>
        </w:rPr>
        <w:t>w</w:t>
      </w:r>
      <w:r w:rsidR="002D706B">
        <w:rPr>
          <w:lang w:val="en-US"/>
        </w:rPr>
        <w:t xml:space="preserve">here the negative log likelihood is same as given previously in naïve LASSO in section 3.3 and heterogeneity estimate for the random effects can be </w:t>
      </w:r>
      <w:r w:rsidR="00030AE0">
        <w:rPr>
          <w:lang w:val="en-US"/>
        </w:rPr>
        <w:t>updated</w:t>
      </w:r>
      <w:r w:rsidR="002D706B">
        <w:rPr>
          <w:lang w:val="en-US"/>
        </w:rPr>
        <w:t xml:space="preserve"> from an approximate </w:t>
      </w:r>
      <w:commentRangeStart w:id="140"/>
      <w:r w:rsidR="002D706B">
        <w:rPr>
          <w:lang w:val="en-US"/>
        </w:rPr>
        <w:t xml:space="preserve">EM </w:t>
      </w:r>
      <w:commentRangeEnd w:id="140"/>
      <w:r w:rsidR="00D73A65">
        <w:rPr>
          <w:rStyle w:val="CommentReference"/>
          <w:rFonts w:eastAsiaTheme="minorHAnsi"/>
          <w:lang w:val="en-US" w:eastAsia="en-US"/>
        </w:rPr>
        <w:commentReference w:id="140"/>
      </w:r>
      <w:r w:rsidR="002D706B">
        <w:rPr>
          <w:lang w:val="en-US"/>
        </w:rPr>
        <w:t>algorithm.</w:t>
      </w:r>
      <w:r w:rsidR="002D706B">
        <w:rPr>
          <w:lang w:val="en-US"/>
        </w:rPr>
        <w:fldChar w:fldCharType="begin"/>
      </w:r>
      <w:r w:rsidR="00C0186D">
        <w:rPr>
          <w:lang w:val="en-US"/>
        </w:rPr>
        <w:instrText xml:space="preserve"> ADDIN ZOTERO_ITEM CSL_CITATION {"citationID":"S3WpRoOW","properties":{"formattedCitation":"\\super 9\\nosupersub{}","plainCitation":"9","noteIndex":0},"citationItems":[{"id":127,"uris":["http://zotero.org/users/local/zYjsauan/items/6WXMDMV7"],"uri":["http://zotero.org/users/local/zYjsauan/items/6WXMDMV7"],"itemData":{"id":127,"type":"article-journal","title":"Variable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2D706B">
        <w:rPr>
          <w:lang w:val="en-US"/>
        </w:rPr>
        <w:fldChar w:fldCharType="separate"/>
      </w:r>
      <w:r w:rsidR="002D706B" w:rsidRPr="00575167">
        <w:rPr>
          <w:rFonts w:cs="Times New Roman"/>
          <w:szCs w:val="24"/>
          <w:vertAlign w:val="superscript"/>
          <w:lang w:val="en-US"/>
        </w:rPr>
        <w:t>9</w:t>
      </w:r>
      <w:r w:rsidR="002D706B">
        <w:rPr>
          <w:lang w:val="en-US"/>
        </w:rPr>
        <w:fldChar w:fldCharType="end"/>
      </w:r>
    </w:p>
    <w:p w14:paraId="6F022F61" w14:textId="52178051" w:rsidR="00C01988" w:rsidRPr="00934943" w:rsidRDefault="00C01988" w:rsidP="00484307">
      <w:pPr>
        <w:pStyle w:val="Heading2"/>
        <w:rPr>
          <w:lang w:val="en-US"/>
        </w:rPr>
      </w:pPr>
      <w:r w:rsidRPr="00724B54">
        <w:rPr>
          <w:lang w:val="en-US"/>
        </w:rPr>
        <w:t>Bayesian LASSO with mixed effects</w:t>
      </w:r>
      <w:r w:rsidR="00155B0A">
        <w:rPr>
          <w:lang w:val="en-US"/>
        </w:rPr>
        <w:t xml:space="preserve"> (BAYES</w:t>
      </w:r>
      <w:r w:rsidR="00246C15" w:rsidRPr="00934943">
        <w:rPr>
          <w:lang w:val="en-US"/>
        </w:rPr>
        <w:t>-</w:t>
      </w:r>
      <w:r w:rsidR="00E86A36" w:rsidRPr="00934943">
        <w:rPr>
          <w:lang w:val="en-US"/>
        </w:rPr>
        <w:t>LASSO</w:t>
      </w:r>
      <w:r w:rsidR="003E73F5" w:rsidRPr="00934943">
        <w:rPr>
          <w:lang w:val="en-US"/>
        </w:rPr>
        <w:t>)</w:t>
      </w:r>
    </w:p>
    <w:p w14:paraId="0461C095" w14:textId="2CA9BD6F" w:rsidR="003A08A1" w:rsidRDefault="00E863B5" w:rsidP="003A08A1">
      <w:pPr>
        <w:rPr>
          <w:lang w:val="en-US"/>
        </w:rPr>
      </w:pPr>
      <w:commentRangeStart w:id="141"/>
      <w:r>
        <w:rPr>
          <w:lang w:val="en-US"/>
        </w:rPr>
        <w:t>Park and Casella</w:t>
      </w:r>
      <w:del w:id="142" w:author="Efthimiou, Orestis (ISPM)" w:date="2019-08-15T10:00:00Z">
        <w:r w:rsidDel="002109A6">
          <w:rPr>
            <w:lang w:val="en-US"/>
          </w:rPr>
          <w:delText xml:space="preserve"> (2008)</w:delText>
        </w:r>
      </w:del>
      <w:r>
        <w:rPr>
          <w:lang w:val="en-US"/>
        </w:rPr>
        <w:t xml:space="preserve"> </w:t>
      </w:r>
      <w:commentRangeEnd w:id="141"/>
      <w:r w:rsidR="002109A6">
        <w:rPr>
          <w:rStyle w:val="CommentReference"/>
          <w:rFonts w:eastAsiaTheme="minorHAnsi"/>
          <w:lang w:val="en-US" w:eastAsia="en-US"/>
        </w:rPr>
        <w:commentReference w:id="141"/>
      </w:r>
      <w:r>
        <w:rPr>
          <w:lang w:val="en-US"/>
        </w:rPr>
        <w:t xml:space="preserve">introduced the </w:t>
      </w:r>
      <w:commentRangeStart w:id="143"/>
      <w:r>
        <w:rPr>
          <w:lang w:val="en-US"/>
        </w:rPr>
        <w:t xml:space="preserve">Bayesian LASSO </w:t>
      </w:r>
      <w:commentRangeEnd w:id="143"/>
      <w:r w:rsidR="002109A6">
        <w:rPr>
          <w:rStyle w:val="CommentReference"/>
          <w:rFonts w:eastAsiaTheme="minorHAnsi"/>
          <w:lang w:val="en-US" w:eastAsia="en-US"/>
        </w:rPr>
        <w:commentReference w:id="143"/>
      </w:r>
      <w:r>
        <w:rPr>
          <w:lang w:val="en-US"/>
        </w:rPr>
        <w:t xml:space="preserve">that uses </w:t>
      </w:r>
      <w:ins w:id="144" w:author="Efthimiou, Orestis (ISPM)" w:date="2019-08-15T10:00:00Z">
        <w:r w:rsidR="002109A6">
          <w:rPr>
            <w:lang w:val="en-US"/>
          </w:rPr>
          <w:t xml:space="preserve">a </w:t>
        </w:r>
      </w:ins>
      <w:r>
        <w:rPr>
          <w:lang w:val="en-US"/>
        </w:rPr>
        <w:t xml:space="preserve">Laplacian double exponential prior </w:t>
      </w:r>
      <w:r w:rsidR="003D4CA4">
        <w:rPr>
          <w:lang w:val="en-US"/>
        </w:rPr>
        <w:t>on the covariate effect</w:t>
      </w:r>
      <w:r w:rsidR="007E38CB">
        <w:rPr>
          <w:lang w:val="en-US"/>
        </w:rPr>
        <w:t>.</w:t>
      </w:r>
      <w:r w:rsidR="003A08A1">
        <w:rPr>
          <w:lang w:val="en-US"/>
        </w:rPr>
        <w:t xml:space="preserve"> Using such a prior, one can obtain </w:t>
      </w:r>
      <w:del w:id="145" w:author="Efthimiou, Orestis (ISPM)" w:date="2019-08-15T10:01:00Z">
        <w:r w:rsidR="003A08A1" w:rsidDel="002109A6">
          <w:rPr>
            <w:lang w:val="en-US"/>
          </w:rPr>
          <w:delText xml:space="preserve">shrinkage </w:delText>
        </w:r>
      </w:del>
      <w:ins w:id="146" w:author="Efthimiou, Orestis (ISPM)" w:date="2019-08-15T10:01:00Z">
        <w:r w:rsidR="002109A6">
          <w:rPr>
            <w:lang w:val="en-US"/>
          </w:rPr>
          <w:t xml:space="preserve">shrunk </w:t>
        </w:r>
      </w:ins>
      <w:r w:rsidR="003A08A1">
        <w:rPr>
          <w:lang w:val="en-US"/>
        </w:rPr>
        <w:t>estimate</w:t>
      </w:r>
      <w:ins w:id="147" w:author="Efthimiou, Orestis (ISPM)" w:date="2019-08-15T10:01:00Z">
        <w:r w:rsidR="002109A6">
          <w:rPr>
            <w:lang w:val="en-US"/>
          </w:rPr>
          <w:t>s</w:t>
        </w:r>
      </w:ins>
      <w:r w:rsidR="003A08A1">
        <w:rPr>
          <w:lang w:val="en-US"/>
        </w:rPr>
        <w:t xml:space="preserve"> of the covariate effect. An advantage of using Bayesian LASSO is that standard errors are automatically calculated. The </w:t>
      </w:r>
      <w:commentRangeStart w:id="148"/>
      <w:r w:rsidR="003A08A1">
        <w:rPr>
          <w:lang w:val="en-US"/>
        </w:rPr>
        <w:t xml:space="preserve">degree of sparseness </w:t>
      </w:r>
      <w:commentRangeEnd w:id="148"/>
      <w:r w:rsidR="002109A6">
        <w:rPr>
          <w:rStyle w:val="CommentReference"/>
          <w:rFonts w:eastAsiaTheme="minorHAnsi"/>
          <w:lang w:val="en-US" w:eastAsia="en-US"/>
        </w:rPr>
        <w:commentReference w:id="148"/>
      </w:r>
      <w:r w:rsidR="003A08A1">
        <w:rPr>
          <w:lang w:val="en-US"/>
        </w:rPr>
        <w:t xml:space="preserve">is controlled by </w:t>
      </w:r>
      <m:oMath>
        <m:r>
          <w:rPr>
            <w:rFonts w:ascii="Cambria Math" w:hAnsi="Cambria Math"/>
            <w:lang w:val="en-US"/>
          </w:rPr>
          <m:t>λ</m:t>
        </m:r>
      </m:oMath>
      <w:r w:rsidR="003A08A1">
        <w:rPr>
          <w:lang w:val="en-US"/>
        </w:rPr>
        <w:t xml:space="preserve">, which can be given </w:t>
      </w:r>
      <w:r w:rsidR="00314D39">
        <w:rPr>
          <w:lang w:val="en-US"/>
        </w:rPr>
        <w:t>diffuse hyper-prior</w:t>
      </w:r>
      <w:r w:rsidR="00A30C2C">
        <w:rPr>
          <w:lang w:val="en-US"/>
        </w:rPr>
        <w:t>.</w:t>
      </w:r>
      <w:r w:rsidR="003A08A1">
        <w:rPr>
          <w:lang w:val="en-US"/>
        </w:rPr>
        <w:fldChar w:fldCharType="begin"/>
      </w:r>
      <w:r w:rsidR="003A08A1">
        <w:rPr>
          <w:lang w:val="en-US"/>
        </w:rPr>
        <w:instrText xml:space="preserve"> ADDIN ZOTERO_ITEM CSL_CITATION {"citationID":"2wj9oWks","properties":{"formattedCitation":"\\super 10\\nosupersub{}","plainCitation":"10","noteIndex":0},"citationItems":[{"id":63,"uris":["http://zotero.org/users/local/zYjsauan/items/NKLUCHCV"],"uri":["http://zotero.org/users/local/zYjsauan/items/NKLUCHCV"],"itemData":{"id":63,"type":"article-journal","title":"The Bayesian Lasso","container-title":"Journal of the American Statistical Association","page":"681-686","volume":"103","issue":"482","source":"JSTOR","archive":"JSTOR","abstract":"The Lasso estimate for linear regression parameters can be interpreted as a Bayesian posterior mode estimate when the regression parameters have independent Laplace (i.e., double-exponential) priors. Gibbs sampling from this posterior is possible using an expanded hierarchy with conjugate normal priors for the regression parameters and independent exponential priors on their variances. A connection with the inverse-Gaussian distribution provides tractable full conditional distributions. The Bayesian Lasso provides interval estimates (Bayesian credible intervals) that can guide variable selection. Moreover, the structure of the hierarchical model provides both Bayesian and likelihood methods for selecting the Lasso parameter. Slight modifications lead to Bayesian versions of other Lasso-related estimation methods, including bridge regression and a robust variant.","ISSN":"0162-1459","author":[{"family":"Park","given":"Trevor"},{"family":"Casella","given":"George"}],"issued":{"date-parts":[["2008"]]}}}],"schema":"https://github.com/citation-style-language/schema/raw/master/csl-citation.json"} </w:instrText>
      </w:r>
      <w:r w:rsidR="003A08A1">
        <w:rPr>
          <w:lang w:val="en-US"/>
        </w:rPr>
        <w:fldChar w:fldCharType="separate"/>
      </w:r>
      <w:r w:rsidR="003A08A1" w:rsidRPr="006F6858">
        <w:rPr>
          <w:rFonts w:cs="Times New Roman"/>
          <w:szCs w:val="24"/>
          <w:vertAlign w:val="superscript"/>
          <w:lang w:val="en-US"/>
        </w:rPr>
        <w:t>10</w:t>
      </w:r>
      <w:r w:rsidR="003A08A1">
        <w:rPr>
          <w:lang w:val="en-US"/>
        </w:rPr>
        <w:fldChar w:fldCharType="end"/>
      </w:r>
      <w:r w:rsidR="00FA527D">
        <w:rPr>
          <w:lang w:val="en-US"/>
        </w:rPr>
        <w:t xml:space="preserve"> The model is </w:t>
      </w:r>
      <w:ins w:id="149" w:author="Efthimiou, Orestis (ISPM)" w:date="2019-08-15T10:06:00Z">
        <w:r w:rsidR="002109A6">
          <w:rPr>
            <w:lang w:val="en-US"/>
          </w:rPr>
          <w:t xml:space="preserve">the </w:t>
        </w:r>
      </w:ins>
      <w:r w:rsidR="006F6858">
        <w:rPr>
          <w:lang w:val="en-US"/>
        </w:rPr>
        <w:t>same generalized linear mixed effects model described in</w:t>
      </w:r>
      <w:ins w:id="150" w:author="Efthimiou, Orestis (ISPM)" w:date="2019-08-15T10:11:00Z">
        <w:r w:rsidR="00F4086E">
          <w:rPr>
            <w:lang w:val="en-US"/>
          </w:rPr>
          <w:t xml:space="preserve"> Equation</w:t>
        </w:r>
      </w:ins>
      <w:r w:rsidR="006F6858">
        <w:rPr>
          <w:lang w:val="en-US"/>
        </w:rPr>
        <w:t xml:space="preserve"> </w:t>
      </w:r>
      <w:ins w:id="151" w:author="Efthimiou, Orestis (ISPM)" w:date="2019-08-15T10:07:00Z">
        <w:r w:rsidR="002109A6">
          <w:rPr>
            <w:lang w:val="en-US"/>
          </w:rPr>
          <w:fldChar w:fldCharType="begin"/>
        </w:r>
        <w:r w:rsidR="002109A6">
          <w:rPr>
            <w:lang w:val="en-US"/>
          </w:rPr>
          <w:instrText xml:space="preserve"> REF _Ref16756048 \h </w:instrText>
        </w:r>
      </w:ins>
      <w:r w:rsidR="002109A6">
        <w:rPr>
          <w:lang w:val="en-US"/>
        </w:rPr>
      </w:r>
      <w:r w:rsidR="002109A6">
        <w:rPr>
          <w:lang w:val="en-US"/>
        </w:rPr>
        <w:fldChar w:fldCharType="separate"/>
      </w:r>
      <w:ins w:id="152" w:author="Efthimiou, Orestis (ISPM)" w:date="2019-08-15T10:07:00Z">
        <w:r w:rsidR="002109A6" w:rsidRPr="0065686F">
          <w:rPr>
            <w:lang w:val="en-US"/>
          </w:rPr>
          <w:t>(</w:t>
        </w:r>
        <w:r w:rsidR="002109A6">
          <w:rPr>
            <w:noProof/>
            <w:lang w:val="en-GB"/>
          </w:rPr>
          <w:t>1</w:t>
        </w:r>
        <w:r w:rsidR="002109A6" w:rsidRPr="0065686F">
          <w:rPr>
            <w:lang w:val="en-US"/>
          </w:rPr>
          <w:t>)</w:t>
        </w:r>
        <w:r w:rsidR="002109A6">
          <w:rPr>
            <w:lang w:val="en-US"/>
          </w:rPr>
          <w:fldChar w:fldCharType="end"/>
        </w:r>
      </w:ins>
      <w:del w:id="153" w:author="Efthimiou, Orestis (ISPM)" w:date="2019-08-15T10:07:00Z">
        <w:r w:rsidR="006F6858" w:rsidDel="002109A6">
          <w:rPr>
            <w:lang w:val="en-US"/>
          </w:rPr>
          <w:delText>(1)</w:delText>
        </w:r>
      </w:del>
      <w:r w:rsidR="006F6858">
        <w:rPr>
          <w:lang w:val="en-US"/>
        </w:rPr>
        <w:t xml:space="preserve">, but the prior on the covariate effects </w:t>
      </w:r>
      <w:r w:rsidR="002F3A29">
        <w:rPr>
          <w:lang w:val="en-US"/>
        </w:rPr>
        <w:t xml:space="preserve">is now </w:t>
      </w:r>
      <w:commentRangeStart w:id="154"/>
      <w:r w:rsidR="002F3A29">
        <w:rPr>
          <w:lang w:val="en-US"/>
        </w:rPr>
        <w:t>steep</w:t>
      </w:r>
      <w:del w:id="155" w:author="Efthimiou, Orestis (ISPM)" w:date="2019-08-15T10:07:00Z">
        <w:r w:rsidR="002F3A29" w:rsidDel="002109A6">
          <w:rPr>
            <w:lang w:val="en-US"/>
          </w:rPr>
          <w:delText>er</w:delText>
        </w:r>
      </w:del>
      <w:r w:rsidR="002F3A29">
        <w:rPr>
          <w:lang w:val="en-US"/>
        </w:rPr>
        <w:t xml:space="preserve"> </w:t>
      </w:r>
      <w:commentRangeEnd w:id="154"/>
      <w:r w:rsidR="002109A6">
        <w:rPr>
          <w:rStyle w:val="CommentReference"/>
          <w:rFonts w:eastAsiaTheme="minorHAnsi"/>
          <w:lang w:val="en-US" w:eastAsia="en-US"/>
        </w:rPr>
        <w:commentReference w:id="154"/>
      </w:r>
      <w:r w:rsidR="002F3A29">
        <w:rPr>
          <w:lang w:val="en-US"/>
        </w:rPr>
        <w:t xml:space="preserve">around zero, </w:t>
      </w:r>
      <w:del w:id="156" w:author="Efthimiou, Orestis (ISPM)" w:date="2019-08-15T10:07:00Z">
        <w:r w:rsidR="002F3A29" w:rsidDel="002109A6">
          <w:rPr>
            <w:lang w:val="en-US"/>
          </w:rPr>
          <w:delText xml:space="preserve">therefore </w:delText>
        </w:r>
      </w:del>
      <w:ins w:id="157" w:author="Efthimiou, Orestis (ISPM)" w:date="2019-08-15T10:07:00Z">
        <w:r w:rsidR="002109A6">
          <w:rPr>
            <w:lang w:val="en-US"/>
          </w:rPr>
          <w:t xml:space="preserve">leading to </w:t>
        </w:r>
      </w:ins>
      <w:del w:id="158" w:author="Efthimiou, Orestis (ISPM)" w:date="2019-08-15T10:07:00Z">
        <w:r w:rsidR="002F3A29" w:rsidDel="002109A6">
          <w:rPr>
            <w:lang w:val="en-US"/>
          </w:rPr>
          <w:delText xml:space="preserve">allowing </w:delText>
        </w:r>
      </w:del>
      <w:r w:rsidR="002F3A29">
        <w:rPr>
          <w:lang w:val="en-US"/>
        </w:rPr>
        <w:t>shrinkage.</w:t>
      </w:r>
    </w:p>
    <w:p w14:paraId="11BCFDDE" w14:textId="4F81FEF2" w:rsidR="00A30C2C" w:rsidRPr="00A30C2C" w:rsidRDefault="00A30C2C" w:rsidP="003A08A1">
      <w:pPr>
        <w:rPr>
          <w:lang w:val="en-US"/>
        </w:rPr>
      </w:pPr>
      <m:oMathPara>
        <m:oMath>
          <m:r>
            <m:rPr>
              <m:sty m:val="bi"/>
            </m:rPr>
            <w:rPr>
              <w:rFonts w:ascii="Cambria Math" w:hAnsi="Cambria Math"/>
              <w:lang w:val="en-US"/>
            </w:rPr>
            <m:t>β</m:t>
          </m:r>
          <m:r>
            <w:rPr>
              <w:rFonts w:ascii="Cambria Math" w:hAnsi="Cambria Math"/>
              <w:lang w:val="en-US"/>
            </w:rPr>
            <m:t>,</m:t>
          </m:r>
          <m:r>
            <m:rPr>
              <m:sty m:val="bi"/>
            </m:rPr>
            <w:rPr>
              <w:rFonts w:ascii="Cambria Math" w:hAnsi="Cambria Math"/>
              <w:lang w:val="en-US"/>
            </w:rPr>
            <m:t>γ</m:t>
          </m:r>
          <m:r>
            <w:rPr>
              <w:rFonts w:ascii="Cambria Math" w:hAnsi="Cambria Math"/>
              <w:lang w:val="en-US"/>
            </w:rPr>
            <m:t xml:space="preserve">~Laplace(0, </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w:rPr>
              <w:rFonts w:ascii="Cambria Math" w:hAnsi="Cambria Math"/>
              <w:lang w:val="en-US"/>
            </w:rPr>
            <m:t>)</m:t>
          </m:r>
        </m:oMath>
      </m:oMathPara>
    </w:p>
    <w:p w14:paraId="52093D5D" w14:textId="55454F12" w:rsidR="00FD4246" w:rsidRDefault="00314D39" w:rsidP="003D2D65">
      <w:pPr>
        <w:ind w:firstLine="0"/>
        <w:rPr>
          <w:lang w:val="en-US"/>
        </w:rPr>
      </w:pPr>
      <w:r>
        <w:rPr>
          <w:lang w:val="en-US"/>
        </w:rPr>
        <w:t>w</w:t>
      </w:r>
      <w:r w:rsidR="00A30C2C">
        <w:rPr>
          <w:lang w:val="en-US"/>
        </w:rPr>
        <w:t xml:space="preserve">here </w:t>
      </w:r>
      <m:oMath>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oMath>
      <w:r w:rsidR="00A30C2C">
        <w:rPr>
          <w:lang w:val="en-US"/>
        </w:rPr>
        <w:t xml:space="preserve"> is </w:t>
      </w:r>
      <w:r w:rsidR="003D2D65">
        <w:rPr>
          <w:lang w:val="en-US"/>
        </w:rPr>
        <w:t>a</w:t>
      </w:r>
      <w:r w:rsidR="00A30C2C">
        <w:rPr>
          <w:lang w:val="en-US"/>
        </w:rPr>
        <w:t xml:space="preserve"> </w:t>
      </w:r>
      <w:commentRangeStart w:id="159"/>
      <w:r w:rsidR="00A30C2C">
        <w:rPr>
          <w:lang w:val="en-US"/>
        </w:rPr>
        <w:t>diffuse</w:t>
      </w:r>
      <w:commentRangeEnd w:id="159"/>
      <w:r w:rsidR="002109A6">
        <w:rPr>
          <w:rStyle w:val="CommentReference"/>
          <w:rFonts w:eastAsiaTheme="minorHAnsi"/>
          <w:lang w:val="en-US" w:eastAsia="en-US"/>
        </w:rPr>
        <w:commentReference w:id="159"/>
      </w:r>
      <w:r w:rsidR="00A30C2C">
        <w:rPr>
          <w:lang w:val="en-US"/>
        </w:rPr>
        <w:t xml:space="preserve"> hyper</w:t>
      </w:r>
      <w:r w:rsidR="00033143">
        <w:rPr>
          <w:lang w:val="en-US"/>
        </w:rPr>
        <w:t>-</w:t>
      </w:r>
      <w:r w:rsidR="00A30C2C">
        <w:rPr>
          <w:lang w:val="en-US"/>
        </w:rPr>
        <w:t xml:space="preserve">prior </w:t>
      </w:r>
      <w:r w:rsidR="003D2D65">
        <w:rPr>
          <w:lang w:val="en-US"/>
        </w:rPr>
        <w:t xml:space="preserve">from </w:t>
      </w:r>
      <w:r w:rsidR="00D7733B">
        <w:rPr>
          <w:lang w:val="en-US"/>
        </w:rPr>
        <w:t xml:space="preserve">gamma </w:t>
      </w:r>
      <w:r w:rsidR="003D2D65">
        <w:rPr>
          <w:lang w:val="en-US"/>
        </w:rPr>
        <w:t>distribution.</w:t>
      </w:r>
      <w:r w:rsidR="00147C2C">
        <w:rPr>
          <w:lang w:val="en-US"/>
        </w:rPr>
        <w:t xml:space="preserve"> By placing a Laplacian double exponential prior, </w:t>
      </w:r>
      <w:r w:rsidR="00C5020B">
        <w:rPr>
          <w:lang w:val="en-US"/>
        </w:rPr>
        <w:t xml:space="preserve">the posterior density </w:t>
      </w:r>
      <w:r w:rsidR="00D55FF6">
        <w:rPr>
          <w:lang w:val="en-US"/>
        </w:rPr>
        <w:t xml:space="preserve">for the continuous outcome </w:t>
      </w:r>
      <w:r w:rsidR="00C5020B">
        <w:rPr>
          <w:lang w:val="en-US"/>
        </w:rPr>
        <w:t>is given by</w:t>
      </w:r>
    </w:p>
    <w:p w14:paraId="7ABD69E2" w14:textId="3C564E96" w:rsidR="00C5020B" w:rsidRPr="00D50DA9" w:rsidRDefault="00B06C19" w:rsidP="00B06C19">
      <w:pPr>
        <w:ind w:left="708" w:hanging="708"/>
        <w:rPr>
          <w:lang w:val="en-US"/>
        </w:rPr>
      </w:pPr>
      <m:oMathPara>
        <m:oMath>
          <m:r>
            <w:rPr>
              <w:rFonts w:ascii="Cambria Math" w:hAnsi="Cambria Math"/>
              <w:lang w:val="en-US"/>
            </w:rPr>
            <m:t>p</m:t>
          </m:r>
          <m:d>
            <m:dPr>
              <m:sepChr m:val="∣"/>
              <m:ctrlPr>
                <w:rPr>
                  <w:rFonts w:ascii="Cambria Math" w:hAnsi="Cambria Math"/>
                  <w:i/>
                  <w:lang w:val="en-US"/>
                </w:rPr>
              </m:ctrlPr>
            </m:dPr>
            <m:e>
              <m:r>
                <m:rPr>
                  <m:sty m:val="bi"/>
                </m:rPr>
                <w:rPr>
                  <w:rFonts w:ascii="Cambria Math" w:hAnsi="Cambria Math"/>
                  <w:lang w:val="en-US"/>
                </w:rPr>
                <m:t>β</m:t>
              </m:r>
              <m:r>
                <w:rPr>
                  <w:rFonts w:ascii="Cambria Math" w:hAnsi="Cambria Math"/>
                  <w:lang w:val="en-US"/>
                </w:rPr>
                <m:t>,</m:t>
              </m:r>
              <m:r>
                <m:rPr>
                  <m:sty m:val="bi"/>
                </m:rPr>
                <w:rPr>
                  <w:rFonts w:ascii="Cambria Math" w:hAnsi="Cambria Math"/>
                  <w:lang w:val="en-US"/>
                </w:rPr>
                <m:t>γ</m:t>
              </m:r>
            </m:e>
            <m:e>
              <m:r>
                <w:rPr>
                  <w:rFonts w:ascii="Cambria Math" w:hAnsi="Cambria Math"/>
                  <w:lang w:val="en-US"/>
                </w:rPr>
                <m:t>y,</m:t>
              </m:r>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w:rPr>
                      <w:rFonts w:ascii="Cambria Math" w:hAnsi="Cambria Math"/>
                      <w:lang w:val="en-US"/>
                    </w:rPr>
                    <m:t>PF</m:t>
                  </m:r>
                  <m:ctrlPr>
                    <w:rPr>
                      <w:rFonts w:ascii="Cambria Math" w:hAnsi="Cambria Math"/>
                      <w:i/>
                      <w:lang w:val="en-US"/>
                    </w:rPr>
                  </m:ctrlP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x</m:t>
                  </m:r>
                </m:e>
                <m:sub>
                  <m:r>
                    <m:rPr>
                      <m:sty m:val="bi"/>
                    </m:rPr>
                    <w:rPr>
                      <w:rFonts w:ascii="Cambria Math" w:hAnsi="Cambria Math"/>
                      <w:lang w:val="en-US"/>
                    </w:rPr>
                    <m:t>i</m:t>
                  </m:r>
                </m:sub>
                <m:sup>
                  <m:r>
                    <w:rPr>
                      <w:rFonts w:ascii="Cambria Math" w:hAnsi="Cambria Math"/>
                      <w:lang w:val="en-US"/>
                    </w:rPr>
                    <m:t>EM</m:t>
                  </m:r>
                  <m:ctrlPr>
                    <w:rPr>
                      <w:rFonts w:ascii="Cambria Math" w:hAnsi="Cambria Math"/>
                      <w:i/>
                      <w:lang w:val="en-US"/>
                    </w:rPr>
                  </m:ctrlPr>
                </m:sup>
              </m:sSubSup>
            </m:e>
          </m:d>
          <m:r>
            <w:rPr>
              <w:rFonts w:ascii="Cambria Math" w:hAnsi="Cambria Math"/>
              <w:lang w:val="en-US"/>
            </w:rPr>
            <m:t>∝exp(-</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nary>
            <m:naryPr>
              <m:chr m:val="∑"/>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lang w:val="en-US"/>
                            </w:rPr>
                            <m:t>+δ</m:t>
                          </m:r>
                        </m:e>
                        <m:sub>
                          <m:r>
                            <w:rPr>
                              <w:rFonts w:ascii="Cambria Math" w:hAnsi="Cambria Math"/>
                              <w:lang w:val="en-US"/>
                            </w:rPr>
                            <m:t>j</m:t>
                          </m:r>
                        </m:sub>
                      </m:sSub>
                      <m:r>
                        <w:rPr>
                          <w:rFonts w:ascii="Cambria Math" w:hAnsi="Cambria Math"/>
                          <w:lang w:val="en-US"/>
                        </w:rPr>
                        <m:t>)</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den>
          </m:f>
          <m:r>
            <w:rPr>
              <w:rFonts w:ascii="Cambria Math" w:hAnsi="Cambria Math"/>
              <w:lang w:val="en-US"/>
            </w:rPr>
            <m:t xml:space="preserve"> </m:t>
          </m:r>
          <m:d>
            <m:dPr>
              <m:begChr m:val="["/>
              <m:endChr m:val="]"/>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k=1</m:t>
                  </m:r>
                </m:sub>
                <m:sup>
                  <m:r>
                    <w:rPr>
                      <w:rFonts w:ascii="Cambria Math" w:hAnsi="Cambria Math"/>
                      <w:lang w:val="en-US"/>
                    </w:rPr>
                    <m:t>p</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k</m:t>
                              </m:r>
                            </m:sub>
                          </m:sSub>
                        </m:e>
                      </m:d>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γ</m:t>
                          </m:r>
                        </m:e>
                        <m:sub>
                          <m:r>
                            <m:rPr>
                              <m:sty m:val="bi"/>
                            </m:rPr>
                            <w:rPr>
                              <w:rFonts w:ascii="Cambria Math" w:hAnsi="Cambria Math"/>
                              <w:lang w:val="en-US"/>
                            </w:rPr>
                            <m:t>k</m:t>
                          </m:r>
                        </m:sub>
                      </m:sSub>
                      <m:r>
                        <w:rPr>
                          <w:rFonts w:ascii="Cambria Math" w:hAnsi="Cambria Math"/>
                          <w:lang w:val="en-US"/>
                        </w:rPr>
                        <m:t>|</m:t>
                      </m:r>
                    </m:e>
                  </m:d>
                </m:e>
              </m:nary>
            </m:e>
          </m:d>
          <m:r>
            <w:rPr>
              <w:rFonts w:ascii="Cambria Math" w:hAnsi="Cambria Math"/>
              <w:lang w:val="en-US"/>
            </w:rPr>
            <m:t>)</m:t>
          </m:r>
        </m:oMath>
      </m:oMathPara>
    </w:p>
    <w:p w14:paraId="4D76A6CB" w14:textId="7791A4F2" w:rsidR="00D50DA9" w:rsidRDefault="007F008D" w:rsidP="00D50DA9">
      <w:pPr>
        <w:ind w:firstLine="0"/>
        <w:rPr>
          <w:lang w:val="en-US"/>
        </w:rPr>
      </w:pPr>
      <w:r>
        <w:rPr>
          <w:lang w:val="en-US"/>
        </w:rPr>
        <w:t>T</w:t>
      </w:r>
      <w:r w:rsidR="002A3B7B">
        <w:rPr>
          <w:lang w:val="en-US"/>
        </w:rPr>
        <w:t xml:space="preserve">he maximum a posterior estimates (i.e. values of </w:t>
      </w:r>
      <m:oMath>
        <m:r>
          <m:rPr>
            <m:sty m:val="bi"/>
          </m:rPr>
          <w:rPr>
            <w:rFonts w:ascii="Cambria Math" w:hAnsi="Cambria Math"/>
            <w:lang w:val="en-US"/>
          </w:rPr>
          <m:t>β</m:t>
        </m:r>
      </m:oMath>
      <w:r w:rsidR="002A3B7B">
        <w:rPr>
          <w:lang w:val="en-US"/>
        </w:rPr>
        <w:t xml:space="preserve"> and </w:t>
      </w:r>
      <m:oMath>
        <m:r>
          <m:rPr>
            <m:sty m:val="b"/>
          </m:rPr>
          <w:rPr>
            <w:rFonts w:ascii="Cambria Math" w:hAnsi="Cambria Math"/>
            <w:lang w:val="en-US"/>
          </w:rPr>
          <m:t>γ</m:t>
        </m:r>
      </m:oMath>
      <w:r w:rsidR="002A3B7B">
        <w:rPr>
          <w:b/>
          <w:lang w:val="en-US"/>
        </w:rPr>
        <w:t xml:space="preserve"> </w:t>
      </w:r>
      <w:r w:rsidR="002A3B7B">
        <w:rPr>
          <w:lang w:val="en-US"/>
        </w:rPr>
        <w:t xml:space="preserve">that maximizes the posterior density) are </w:t>
      </w:r>
      <w:r w:rsidR="007B4584">
        <w:rPr>
          <w:lang w:val="en-US"/>
        </w:rPr>
        <w:t xml:space="preserve">found by similar optimization problem </w:t>
      </w:r>
      <w:r w:rsidR="002A3B7B">
        <w:rPr>
          <w:lang w:val="en-US"/>
        </w:rPr>
        <w:t xml:space="preserve">as </w:t>
      </w:r>
      <w:r w:rsidR="007B4584">
        <w:rPr>
          <w:lang w:val="en-US"/>
        </w:rPr>
        <w:t xml:space="preserve">that </w:t>
      </w:r>
      <w:r w:rsidR="006D2729">
        <w:rPr>
          <w:lang w:val="en-US"/>
        </w:rPr>
        <w:t>of</w:t>
      </w:r>
      <w:r w:rsidR="002A3B7B">
        <w:rPr>
          <w:lang w:val="en-US"/>
        </w:rPr>
        <w:t xml:space="preserve"> naïve </w:t>
      </w:r>
      <w:commentRangeStart w:id="160"/>
      <w:r w:rsidR="002A3B7B">
        <w:rPr>
          <w:lang w:val="en-US"/>
        </w:rPr>
        <w:t>LASSO</w:t>
      </w:r>
      <w:commentRangeEnd w:id="160"/>
      <w:r w:rsidR="00F4086E">
        <w:rPr>
          <w:rStyle w:val="CommentReference"/>
          <w:rFonts w:eastAsiaTheme="minorHAnsi"/>
          <w:lang w:val="en-US" w:eastAsia="en-US"/>
        </w:rPr>
        <w:commentReference w:id="160"/>
      </w:r>
      <w:r w:rsidR="002A3B7B">
        <w:rPr>
          <w:lang w:val="en-US"/>
        </w:rPr>
        <w:t xml:space="preserve">. </w:t>
      </w:r>
    </w:p>
    <w:p w14:paraId="5D7A53DA" w14:textId="77777777" w:rsidR="00022834" w:rsidRPr="00724B54" w:rsidRDefault="00022834" w:rsidP="00484307">
      <w:pPr>
        <w:pStyle w:val="Heading2"/>
        <w:rPr>
          <w:lang w:val="en-US"/>
        </w:rPr>
      </w:pPr>
      <w:r w:rsidRPr="00724B54">
        <w:rPr>
          <w:lang w:val="en-US"/>
        </w:rPr>
        <w:t>Stochastic search variable selection (SSVS)</w:t>
      </w:r>
    </w:p>
    <w:p w14:paraId="1A9789EC" w14:textId="6C4D7300" w:rsidR="00A46A2C" w:rsidRDefault="00114254" w:rsidP="00114254">
      <w:pPr>
        <w:pStyle w:val="FirstParagraph"/>
        <w:spacing w:before="0" w:after="0" w:line="360" w:lineRule="auto"/>
        <w:rPr>
          <w:rFonts w:ascii="Times New Roman" w:eastAsiaTheme="minorEastAsia" w:hAnsi="Times New Roman"/>
          <w:sz w:val="22"/>
          <w:szCs w:val="22"/>
          <w:lang w:eastAsia="ko-KR"/>
        </w:rPr>
      </w:pPr>
      <w:r>
        <w:rPr>
          <w:rFonts w:ascii="Times New Roman" w:eastAsiaTheme="minorEastAsia" w:hAnsi="Times New Roman"/>
          <w:sz w:val="22"/>
          <w:szCs w:val="22"/>
          <w:lang w:eastAsia="ko-KR"/>
        </w:rPr>
        <w:t>Introduced in the paper George and McCull</w:t>
      </w:r>
      <w:r w:rsidR="006665CF">
        <w:rPr>
          <w:rFonts w:ascii="Times New Roman" w:eastAsiaTheme="minorEastAsia" w:hAnsi="Times New Roman"/>
          <w:sz w:val="22"/>
          <w:szCs w:val="22"/>
          <w:lang w:eastAsia="ko-KR"/>
        </w:rPr>
        <w:t>och</w:t>
      </w:r>
      <w:del w:id="161" w:author="Efthimiou, Orestis (ISPM)" w:date="2019-08-15T10:09:00Z">
        <w:r w:rsidR="006665CF" w:rsidDel="00F4086E">
          <w:rPr>
            <w:rFonts w:ascii="Times New Roman" w:eastAsiaTheme="minorEastAsia" w:hAnsi="Times New Roman"/>
            <w:sz w:val="22"/>
            <w:szCs w:val="22"/>
            <w:lang w:eastAsia="ko-KR"/>
          </w:rPr>
          <w:delText xml:space="preserve"> (</w:delText>
        </w:r>
        <w:commentRangeStart w:id="162"/>
        <w:r w:rsidR="006665CF" w:rsidDel="00F4086E">
          <w:rPr>
            <w:rFonts w:ascii="Times New Roman" w:eastAsiaTheme="minorEastAsia" w:hAnsi="Times New Roman"/>
            <w:sz w:val="22"/>
            <w:szCs w:val="22"/>
            <w:lang w:eastAsia="ko-KR"/>
          </w:rPr>
          <w:delText>1993</w:delText>
        </w:r>
      </w:del>
      <w:commentRangeEnd w:id="162"/>
      <w:r w:rsidR="00F4086E">
        <w:rPr>
          <w:rStyle w:val="CommentReference"/>
          <w:rFonts w:ascii="Times New Roman" w:hAnsi="Times New Roman"/>
        </w:rPr>
        <w:commentReference w:id="162"/>
      </w:r>
      <w:del w:id="163" w:author="Efthimiou, Orestis (ISPM)" w:date="2019-08-15T10:09:00Z">
        <w:r w:rsidR="006665CF" w:rsidDel="00F4086E">
          <w:rPr>
            <w:rFonts w:ascii="Times New Roman" w:eastAsiaTheme="minorEastAsia" w:hAnsi="Times New Roman"/>
            <w:sz w:val="22"/>
            <w:szCs w:val="22"/>
            <w:lang w:eastAsia="ko-KR"/>
          </w:rPr>
          <w:delText>)</w:delText>
        </w:r>
      </w:del>
      <w:r w:rsidR="006665CF">
        <w:rPr>
          <w:rFonts w:ascii="Times New Roman" w:eastAsiaTheme="minorEastAsia" w:hAnsi="Times New Roman"/>
          <w:sz w:val="22"/>
          <w:szCs w:val="22"/>
          <w:lang w:eastAsia="ko-KR"/>
        </w:rPr>
        <w:t xml:space="preserve">, this Bayesian model </w:t>
      </w:r>
      <w:r w:rsidR="00A20DEF" w:rsidRPr="00A20DEF">
        <w:rPr>
          <w:rFonts w:ascii="Times New Roman" w:eastAsiaTheme="minorEastAsia" w:hAnsi="Times New Roman"/>
          <w:sz w:val="22"/>
          <w:szCs w:val="22"/>
          <w:lang w:eastAsia="ko-KR"/>
        </w:rPr>
        <w:t>introduces indicator variable</w:t>
      </w:r>
      <w:r w:rsidR="001C7600">
        <w:rPr>
          <w:rFonts w:ascii="Times New Roman" w:eastAsiaTheme="minorEastAsia" w:hAnsi="Times New Roman"/>
          <w:sz w:val="22"/>
          <w:szCs w:val="22"/>
          <w:lang w:eastAsia="ko-KR"/>
        </w:rPr>
        <w:t>s</w:t>
      </w:r>
      <w:r w:rsidR="00A20DEF" w:rsidRPr="00A20DEF">
        <w:rPr>
          <w:rFonts w:ascii="Times New Roman" w:eastAsiaTheme="minorEastAsia" w:hAnsi="Times New Roman"/>
          <w:sz w:val="22"/>
          <w:szCs w:val="22"/>
          <w:lang w:eastAsia="ko-KR"/>
        </w:rPr>
        <w:t xml:space="preserve"> to select covariate</w:t>
      </w:r>
      <w:r w:rsidR="001C7600">
        <w:rPr>
          <w:rFonts w:ascii="Times New Roman" w:eastAsiaTheme="minorEastAsia" w:hAnsi="Times New Roman"/>
          <w:sz w:val="22"/>
          <w:szCs w:val="22"/>
          <w:lang w:eastAsia="ko-KR"/>
        </w:rPr>
        <w:t>s</w:t>
      </w:r>
      <w:r w:rsidR="00A20DEF" w:rsidRPr="00A20DEF">
        <w:rPr>
          <w:rFonts w:ascii="Times New Roman" w:eastAsiaTheme="minorEastAsia" w:hAnsi="Times New Roman"/>
          <w:sz w:val="22"/>
          <w:szCs w:val="22"/>
          <w:lang w:eastAsia="ko-KR"/>
        </w:rPr>
        <w:t xml:space="preserve"> </w:t>
      </w:r>
      <w:r w:rsidR="001C7600">
        <w:rPr>
          <w:rFonts w:ascii="Times New Roman" w:eastAsiaTheme="minorEastAsia" w:hAnsi="Times New Roman"/>
          <w:sz w:val="22"/>
          <w:szCs w:val="22"/>
          <w:lang w:eastAsia="ko-KR"/>
        </w:rPr>
        <w:t xml:space="preserve">in </w:t>
      </w:r>
      <w:r w:rsidR="003B6366">
        <w:rPr>
          <w:rFonts w:ascii="Times New Roman" w:eastAsiaTheme="minorEastAsia" w:hAnsi="Times New Roman"/>
          <w:sz w:val="22"/>
          <w:szCs w:val="22"/>
          <w:lang w:eastAsia="ko-KR"/>
        </w:rPr>
        <w:t>each step of the MCMC iteration</w:t>
      </w:r>
      <w:r w:rsidR="00450A94">
        <w:rPr>
          <w:rFonts w:ascii="Times New Roman" w:eastAsiaTheme="minorEastAsia" w:hAnsi="Times New Roman"/>
          <w:sz w:val="22"/>
          <w:szCs w:val="22"/>
          <w:lang w:eastAsia="ko-KR"/>
        </w:rPr>
        <w:t>s</w:t>
      </w:r>
      <w:r w:rsidR="003B6366">
        <w:rPr>
          <w:rFonts w:ascii="Times New Roman" w:eastAsiaTheme="minorEastAsia" w:hAnsi="Times New Roman"/>
          <w:sz w:val="22"/>
          <w:szCs w:val="22"/>
          <w:lang w:eastAsia="ko-KR"/>
        </w:rPr>
        <w:t>.</w:t>
      </w:r>
      <w:r w:rsidR="006665CF">
        <w:rPr>
          <w:rFonts w:ascii="Times New Roman" w:eastAsiaTheme="minorEastAsia" w:hAnsi="Times New Roman"/>
          <w:sz w:val="22"/>
          <w:szCs w:val="22"/>
          <w:lang w:eastAsia="ko-KR"/>
        </w:rPr>
        <w:t xml:space="preserve"> The model framework is the same as </w:t>
      </w:r>
      <w:r w:rsidR="006665CF" w:rsidRPr="00F4086E">
        <w:rPr>
          <w:rFonts w:ascii="Times New Roman" w:eastAsiaTheme="minorEastAsia" w:hAnsi="Times New Roman" w:cs="Times New Roman"/>
          <w:sz w:val="22"/>
          <w:szCs w:val="22"/>
          <w:lang w:eastAsia="ko-KR"/>
        </w:rPr>
        <w:t>described in</w:t>
      </w:r>
      <w:ins w:id="164" w:author="Efthimiou, Orestis (ISPM)" w:date="2019-08-15T10:11:00Z">
        <w:r w:rsidR="00F4086E" w:rsidRPr="00F4086E">
          <w:rPr>
            <w:rFonts w:ascii="Times New Roman" w:eastAsiaTheme="minorEastAsia" w:hAnsi="Times New Roman" w:cs="Times New Roman"/>
            <w:sz w:val="22"/>
            <w:szCs w:val="22"/>
            <w:lang w:eastAsia="ko-KR"/>
          </w:rPr>
          <w:t xml:space="preserve"> </w:t>
        </w:r>
        <w:r w:rsidR="00F4086E" w:rsidRPr="00F4086E">
          <w:rPr>
            <w:rFonts w:ascii="Times New Roman" w:hAnsi="Times New Roman" w:cs="Times New Roman"/>
            <w:sz w:val="22"/>
            <w:szCs w:val="22"/>
            <w:rPrChange w:id="165" w:author="Efthimiou, Orestis (ISPM)" w:date="2019-08-15T10:11:00Z">
              <w:rPr/>
            </w:rPrChange>
          </w:rPr>
          <w:t xml:space="preserve">Equation </w:t>
        </w:r>
        <w:r w:rsidR="00F4086E" w:rsidRPr="00F4086E">
          <w:rPr>
            <w:rFonts w:ascii="Times New Roman" w:hAnsi="Times New Roman" w:cs="Times New Roman"/>
            <w:sz w:val="22"/>
            <w:szCs w:val="22"/>
            <w:rPrChange w:id="166" w:author="Efthimiou, Orestis (ISPM)" w:date="2019-08-15T10:11:00Z">
              <w:rPr/>
            </w:rPrChange>
          </w:rPr>
          <w:fldChar w:fldCharType="begin"/>
        </w:r>
        <w:r w:rsidR="00F4086E" w:rsidRPr="00F4086E">
          <w:rPr>
            <w:rFonts w:ascii="Times New Roman" w:hAnsi="Times New Roman" w:cs="Times New Roman"/>
            <w:sz w:val="22"/>
            <w:szCs w:val="22"/>
            <w:rPrChange w:id="167" w:author="Efthimiou, Orestis (ISPM)" w:date="2019-08-15T10:11:00Z">
              <w:rPr/>
            </w:rPrChange>
          </w:rPr>
          <w:instrText xml:space="preserve"> REF _Ref16756048 \h </w:instrText>
        </w:r>
      </w:ins>
      <w:r w:rsidR="00F4086E" w:rsidRPr="00F4086E">
        <w:rPr>
          <w:rFonts w:ascii="Times New Roman" w:hAnsi="Times New Roman" w:cs="Times New Roman"/>
          <w:sz w:val="22"/>
          <w:szCs w:val="22"/>
          <w:rPrChange w:id="168" w:author="Efthimiou, Orestis (ISPM)" w:date="2019-08-15T10:11:00Z">
            <w:rPr>
              <w:rFonts w:ascii="Times New Roman" w:hAnsi="Times New Roman" w:cs="Times New Roman"/>
            </w:rPr>
          </w:rPrChange>
        </w:rPr>
        <w:instrText xml:space="preserve"> \* MERGEFORMAT </w:instrText>
      </w:r>
      <w:r w:rsidR="00F4086E" w:rsidRPr="00F4086E">
        <w:rPr>
          <w:rFonts w:ascii="Times New Roman" w:hAnsi="Times New Roman" w:cs="Times New Roman"/>
          <w:sz w:val="22"/>
          <w:szCs w:val="22"/>
          <w:rPrChange w:id="169" w:author="Efthimiou, Orestis (ISPM)" w:date="2019-08-15T10:11:00Z">
            <w:rPr>
              <w:rFonts w:ascii="Times New Roman" w:hAnsi="Times New Roman" w:cs="Times New Roman"/>
              <w:sz w:val="22"/>
              <w:szCs w:val="22"/>
            </w:rPr>
          </w:rPrChange>
        </w:rPr>
      </w:r>
      <w:ins w:id="170" w:author="Efthimiou, Orestis (ISPM)" w:date="2019-08-15T10:11:00Z">
        <w:r w:rsidR="00F4086E" w:rsidRPr="00F4086E">
          <w:rPr>
            <w:rFonts w:ascii="Times New Roman" w:hAnsi="Times New Roman" w:cs="Times New Roman"/>
            <w:sz w:val="22"/>
            <w:szCs w:val="22"/>
            <w:rPrChange w:id="171" w:author="Efthimiou, Orestis (ISPM)" w:date="2019-08-15T10:11:00Z">
              <w:rPr/>
            </w:rPrChange>
          </w:rPr>
          <w:fldChar w:fldCharType="separate"/>
        </w:r>
        <w:r w:rsidR="00F4086E" w:rsidRPr="00F4086E">
          <w:rPr>
            <w:rFonts w:ascii="Times New Roman" w:hAnsi="Times New Roman" w:cs="Times New Roman"/>
            <w:sz w:val="22"/>
            <w:szCs w:val="22"/>
            <w:rPrChange w:id="172" w:author="Efthimiou, Orestis (ISPM)" w:date="2019-08-15T10:11:00Z">
              <w:rPr/>
            </w:rPrChange>
          </w:rPr>
          <w:t>(</w:t>
        </w:r>
        <w:r w:rsidR="00F4086E" w:rsidRPr="00F4086E">
          <w:rPr>
            <w:rFonts w:ascii="Times New Roman" w:hAnsi="Times New Roman" w:cs="Times New Roman"/>
            <w:noProof/>
            <w:sz w:val="22"/>
            <w:szCs w:val="22"/>
            <w:lang w:val="en-GB"/>
            <w:rPrChange w:id="173" w:author="Efthimiou, Orestis (ISPM)" w:date="2019-08-15T10:11:00Z">
              <w:rPr>
                <w:noProof/>
                <w:lang w:val="en-GB"/>
              </w:rPr>
            </w:rPrChange>
          </w:rPr>
          <w:t>1</w:t>
        </w:r>
        <w:r w:rsidR="00F4086E" w:rsidRPr="00F4086E">
          <w:rPr>
            <w:rFonts w:ascii="Times New Roman" w:hAnsi="Times New Roman" w:cs="Times New Roman"/>
            <w:sz w:val="22"/>
            <w:szCs w:val="22"/>
            <w:rPrChange w:id="174" w:author="Efthimiou, Orestis (ISPM)" w:date="2019-08-15T10:11:00Z">
              <w:rPr/>
            </w:rPrChange>
          </w:rPr>
          <w:t>)</w:t>
        </w:r>
        <w:r w:rsidR="00F4086E" w:rsidRPr="00F4086E">
          <w:rPr>
            <w:rFonts w:ascii="Times New Roman" w:hAnsi="Times New Roman" w:cs="Times New Roman"/>
            <w:sz w:val="22"/>
            <w:szCs w:val="22"/>
            <w:rPrChange w:id="175" w:author="Efthimiou, Orestis (ISPM)" w:date="2019-08-15T10:11:00Z">
              <w:rPr/>
            </w:rPrChange>
          </w:rPr>
          <w:fldChar w:fldCharType="end"/>
        </w:r>
      </w:ins>
      <w:r w:rsidR="006665CF" w:rsidRPr="00F4086E">
        <w:rPr>
          <w:rFonts w:ascii="Times New Roman" w:eastAsiaTheme="minorEastAsia" w:hAnsi="Times New Roman" w:cs="Times New Roman"/>
          <w:sz w:val="22"/>
          <w:szCs w:val="22"/>
          <w:lang w:eastAsia="ko-KR"/>
        </w:rPr>
        <w:t xml:space="preserve"> </w:t>
      </w:r>
      <w:del w:id="176" w:author="Efthimiou, Orestis (ISPM)" w:date="2019-08-15T10:11:00Z">
        <w:r w:rsidR="006665CF" w:rsidRPr="00F4086E" w:rsidDel="00F4086E">
          <w:rPr>
            <w:rFonts w:ascii="Times New Roman" w:eastAsiaTheme="minorEastAsia" w:hAnsi="Times New Roman" w:cs="Times New Roman"/>
            <w:sz w:val="22"/>
            <w:szCs w:val="22"/>
            <w:lang w:eastAsia="ko-KR"/>
          </w:rPr>
          <w:delText>(1)</w:delText>
        </w:r>
      </w:del>
      <w:r w:rsidR="006665CF" w:rsidRPr="00F4086E">
        <w:rPr>
          <w:rFonts w:ascii="Times New Roman" w:eastAsiaTheme="minorEastAsia" w:hAnsi="Times New Roman" w:cs="Times New Roman"/>
          <w:sz w:val="22"/>
          <w:szCs w:val="22"/>
          <w:lang w:eastAsia="ko-KR"/>
        </w:rPr>
        <w:t>, but</w:t>
      </w:r>
      <w:r w:rsidR="006665CF">
        <w:rPr>
          <w:rFonts w:ascii="Times New Roman" w:eastAsiaTheme="minorEastAsia" w:hAnsi="Times New Roman"/>
          <w:sz w:val="22"/>
          <w:szCs w:val="22"/>
          <w:lang w:eastAsia="ko-KR"/>
        </w:rPr>
        <w:t xml:space="preserve"> </w:t>
      </w:r>
      <w:del w:id="177" w:author="Efthimiou, Orestis (ISPM)" w:date="2019-08-15T10:11:00Z">
        <w:r w:rsidR="006665CF" w:rsidDel="00F4086E">
          <w:rPr>
            <w:rFonts w:ascii="Times New Roman" w:eastAsiaTheme="minorEastAsia" w:hAnsi="Times New Roman"/>
            <w:sz w:val="22"/>
            <w:szCs w:val="22"/>
            <w:lang w:eastAsia="ko-KR"/>
          </w:rPr>
          <w:delText>in this model</w:delText>
        </w:r>
      </w:del>
      <w:ins w:id="178" w:author="Efthimiou, Orestis (ISPM)" w:date="2019-08-15T10:11:00Z">
        <w:r w:rsidR="00F4086E">
          <w:rPr>
            <w:rFonts w:ascii="Times New Roman" w:eastAsiaTheme="minorEastAsia" w:hAnsi="Times New Roman"/>
            <w:sz w:val="22"/>
            <w:szCs w:val="22"/>
            <w:lang w:eastAsia="ko-KR"/>
          </w:rPr>
          <w:t>here we use</w:t>
        </w:r>
      </w:ins>
      <w:del w:id="179" w:author="Efthimiou, Orestis (ISPM)" w:date="2019-08-15T10:11:00Z">
        <w:r w:rsidR="006665CF" w:rsidDel="00F4086E">
          <w:rPr>
            <w:rFonts w:ascii="Times New Roman" w:eastAsiaTheme="minorEastAsia" w:hAnsi="Times New Roman"/>
            <w:sz w:val="22"/>
            <w:szCs w:val="22"/>
            <w:lang w:eastAsia="ko-KR"/>
          </w:rPr>
          <w:delText>,</w:delText>
        </w:r>
      </w:del>
      <w:r w:rsidR="006665CF">
        <w:rPr>
          <w:rFonts w:ascii="Times New Roman" w:eastAsiaTheme="minorEastAsia" w:hAnsi="Times New Roman"/>
          <w:sz w:val="22"/>
          <w:szCs w:val="22"/>
          <w:lang w:eastAsia="ko-KR"/>
        </w:rPr>
        <w:t xml:space="preserve"> a</w:t>
      </w:r>
      <w:r w:rsidR="00A20DEF" w:rsidRPr="00A20DEF">
        <w:rPr>
          <w:rFonts w:ascii="Times New Roman" w:eastAsiaTheme="minorEastAsia" w:hAnsi="Times New Roman"/>
          <w:sz w:val="22"/>
          <w:szCs w:val="22"/>
          <w:lang w:eastAsia="ko-KR"/>
        </w:rPr>
        <w:t xml:space="preserve"> mixture prior </w:t>
      </w:r>
      <w:r w:rsidR="00AD25C3">
        <w:rPr>
          <w:rFonts w:ascii="Times New Roman" w:eastAsiaTheme="minorEastAsia" w:hAnsi="Times New Roman"/>
          <w:sz w:val="22"/>
          <w:szCs w:val="22"/>
          <w:lang w:eastAsia="ko-KR"/>
        </w:rPr>
        <w:t>on</w:t>
      </w:r>
      <w:r w:rsidR="00A20DEF" w:rsidRPr="00A20DEF">
        <w:rPr>
          <w:rFonts w:ascii="Times New Roman" w:eastAsiaTheme="minorEastAsia" w:hAnsi="Times New Roman"/>
          <w:sz w:val="22"/>
          <w:szCs w:val="22"/>
          <w:lang w:eastAsia="ko-KR"/>
        </w:rPr>
        <w:t xml:space="preserve"> </w:t>
      </w:r>
      <w:r w:rsidR="00AF2FA6">
        <w:rPr>
          <w:rFonts w:ascii="Times New Roman" w:eastAsiaTheme="minorEastAsia" w:hAnsi="Times New Roman"/>
          <w:sz w:val="22"/>
          <w:szCs w:val="22"/>
          <w:lang w:eastAsia="ko-KR"/>
        </w:rPr>
        <w:t>the covariate effect</w:t>
      </w:r>
      <w:r w:rsidR="00210A69">
        <w:rPr>
          <w:rFonts w:ascii="Times New Roman" w:eastAsiaTheme="minorEastAsia" w:hAnsi="Times New Roman"/>
          <w:sz w:val="22"/>
          <w:szCs w:val="22"/>
          <w:lang w:eastAsia="ko-KR"/>
        </w:rPr>
        <w:t xml:space="preserve"> </w:t>
      </w:r>
      <w:del w:id="180" w:author="Efthimiou, Orestis (ISPM)" w:date="2019-08-15T10:11:00Z">
        <w:r w:rsidR="00A20DEF" w:rsidRPr="00A20DEF" w:rsidDel="00F4086E">
          <w:rPr>
            <w:rFonts w:ascii="Times New Roman" w:eastAsiaTheme="minorEastAsia" w:hAnsi="Times New Roman"/>
            <w:sz w:val="22"/>
            <w:szCs w:val="22"/>
            <w:lang w:eastAsia="ko-KR"/>
          </w:rPr>
          <w:delText>is used</w:delText>
        </w:r>
      </w:del>
    </w:p>
    <w:p w14:paraId="71E0BB9D" w14:textId="7C70D921" w:rsidR="00A46A2C" w:rsidRPr="00B96A7C" w:rsidRDefault="00A46A2C" w:rsidP="00A46A2C">
      <w:pPr>
        <w:pStyle w:val="BodyText"/>
        <w:ind w:firstLine="0"/>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m:t>
          </m:r>
          <w:commentRangeStart w:id="181"/>
          <m:sSub>
            <m:sSubPr>
              <m:ctrlPr>
                <w:rPr>
                  <w:rFonts w:ascii="Cambria Math" w:hAnsi="Cambria Math"/>
                </w:rPr>
              </m:ctrlPr>
            </m:sSubPr>
            <m:e>
              <m:r>
                <w:rPr>
                  <w:rFonts w:ascii="Cambria Math" w:hAnsi="Cambria Math"/>
                </w:rPr>
                <m:t>I</m:t>
              </m:r>
            </m:e>
            <m:sub>
              <m:r>
                <w:rPr>
                  <w:rFonts w:ascii="Cambria Math" w:hAnsi="Cambria Math"/>
                </w:rPr>
                <m:t>β</m:t>
              </m:r>
            </m:sub>
          </m:sSub>
          <w:commentRangeEnd w:id="181"/>
          <m:r>
            <m:rPr>
              <m:sty m:val="p"/>
            </m:rPr>
            <w:rPr>
              <w:rStyle w:val="CommentReference"/>
              <w:rFonts w:eastAsiaTheme="minorHAnsi"/>
              <w:lang w:val="en-US" w:eastAsia="en-US"/>
            </w:rPr>
            <w:commentReference w:id="181"/>
          </m:r>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β</m:t>
              </m:r>
            </m:sub>
          </m:sSub>
          <m:r>
            <m:rPr>
              <m:sty m:val="p"/>
            </m:rPr>
            <w:rPr>
              <w:rFonts w:ascii="Cambria Math" w:hAnsi="Cambria Math"/>
            </w:rPr>
            <m:t>)</m:t>
          </m:r>
          <m:r>
            <w:rPr>
              <w:rFonts w:ascii="Cambria Math" w:hAnsi="Cambria Math"/>
            </w:rPr>
            <m:t>N</m:t>
          </m:r>
          <m:r>
            <m:rPr>
              <m:sty m:val="p"/>
            </m:rPr>
            <w:rPr>
              <w:rFonts w:ascii="Cambria Math" w:hAnsi="Cambria Math"/>
            </w:rPr>
            <m:t>(0,</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β</m:t>
              </m:r>
            </m:sub>
          </m:sSub>
          <m:r>
            <w:rPr>
              <w:rFonts w:ascii="Cambria Math" w:hAnsi="Cambria Math"/>
            </w:rPr>
            <m:t>N</m:t>
          </m:r>
          <m:r>
            <m:rPr>
              <m:sty m:val="p"/>
            </m:rPr>
            <w:rPr>
              <w:rFonts w:ascii="Cambria Math" w:hAnsi="Cambria Math"/>
            </w:rPr>
            <m:t>(0,g</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oMath>
      </m:oMathPara>
    </w:p>
    <w:p w14:paraId="19B175EE" w14:textId="448FBAD3" w:rsidR="00A46A2C" w:rsidRDefault="00A46A2C" w:rsidP="00A46A2C">
      <w:pPr>
        <w:pStyle w:val="BodyText"/>
        <w:ind w:firstLine="0"/>
        <w:rPr>
          <w:lang w:val="en-US"/>
        </w:rPr>
      </w:pPr>
      <w:r>
        <w:rPr>
          <w:lang w:val="en-US"/>
        </w:rPr>
        <w:t>Similarly,</w:t>
      </w:r>
    </w:p>
    <w:p w14:paraId="58FF0518" w14:textId="6210ABB6" w:rsidR="00A46A2C" w:rsidRPr="00A46A2C" w:rsidRDefault="00A46A2C" w:rsidP="00A46A2C">
      <w:pPr>
        <w:pStyle w:val="BodyText"/>
        <w:ind w:firstLine="0"/>
        <w:rPr>
          <w:lang w:val="en-US"/>
        </w:rPr>
      </w:pPr>
      <m:oMathPara>
        <m:oMath>
          <m:r>
            <w:rPr>
              <w:rFonts w:ascii="Cambria Math" w:hAnsi="Cambria Math"/>
            </w:rPr>
            <w:lastRenderedPageBreak/>
            <m:t>P</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γ</m:t>
              </m:r>
            </m:sub>
          </m:sSub>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γ</m:t>
              </m:r>
            </m:sub>
          </m:sSub>
          <m:r>
            <m:rPr>
              <m:sty m:val="p"/>
            </m:rPr>
            <w:rPr>
              <w:rFonts w:ascii="Cambria Math" w:hAnsi="Cambria Math"/>
            </w:rPr>
            <m:t>)</m:t>
          </m:r>
          <m:r>
            <w:rPr>
              <w:rFonts w:ascii="Cambria Math" w:hAnsi="Cambria Math"/>
            </w:rPr>
            <m:t>N</m:t>
          </m:r>
          <m:r>
            <m:rPr>
              <m:sty m:val="p"/>
            </m:rPr>
            <w:rPr>
              <w:rFonts w:ascii="Cambria Math" w:hAnsi="Cambria Math"/>
            </w:rPr>
            <m:t>(0,</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γ</m:t>
              </m:r>
            </m:sub>
          </m:sSub>
          <m:r>
            <w:rPr>
              <w:rFonts w:ascii="Cambria Math" w:hAnsi="Cambria Math"/>
            </w:rPr>
            <m:t>N</m:t>
          </m:r>
          <m:r>
            <m:rPr>
              <m:sty m:val="p"/>
            </m:rPr>
            <w:rPr>
              <w:rFonts w:ascii="Cambria Math" w:hAnsi="Cambria Math"/>
            </w:rPr>
            <m:t>(0,g</m:t>
          </m:r>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r>
            <m:rPr>
              <m:sty m:val="p"/>
            </m:rPr>
            <w:rPr>
              <w:rFonts w:ascii="Cambria Math" w:hAnsi="Cambria Math"/>
            </w:rPr>
            <m:t>)</m:t>
          </m:r>
        </m:oMath>
      </m:oMathPara>
    </w:p>
    <w:p w14:paraId="1218C891" w14:textId="3786AAAD" w:rsidR="00546E9B" w:rsidRDefault="00A20DEF" w:rsidP="00B96A7C">
      <w:pPr>
        <w:pStyle w:val="FirstParagraph"/>
        <w:spacing w:before="0" w:after="0" w:line="360" w:lineRule="auto"/>
        <w:ind w:firstLine="0"/>
        <w:rPr>
          <w:rFonts w:ascii="Times New Roman" w:eastAsiaTheme="minorEastAsia" w:hAnsi="Times New Roman"/>
          <w:sz w:val="22"/>
          <w:szCs w:val="22"/>
          <w:lang w:eastAsia="ko-KR"/>
        </w:rPr>
      </w:pPr>
      <w:commentRangeStart w:id="182"/>
      <w:r w:rsidRPr="00A20DEF">
        <w:rPr>
          <w:rFonts w:ascii="Times New Roman" w:eastAsiaTheme="minorEastAsia" w:hAnsi="Times New Roman"/>
          <w:sz w:val="22"/>
          <w:szCs w:val="22"/>
          <w:lang w:eastAsia="ko-KR"/>
        </w:rPr>
        <w:t xml:space="preserve">where the first density </w:t>
      </w:r>
      <w:ins w:id="183" w:author="Efthimiou, Orestis (ISPM)" w:date="2019-08-15T10:12:00Z">
        <w:r w:rsidR="00F4086E">
          <w:rPr>
            <w:rFonts w:ascii="Times New Roman" w:eastAsiaTheme="minorEastAsia" w:hAnsi="Times New Roman"/>
            <w:sz w:val="22"/>
            <w:szCs w:val="22"/>
            <w:lang w:eastAsia="ko-KR"/>
          </w:rPr>
          <w:t xml:space="preserve">in both formulas </w:t>
        </w:r>
      </w:ins>
      <w:r w:rsidRPr="00A20DEF">
        <w:rPr>
          <w:rFonts w:ascii="Times New Roman" w:eastAsiaTheme="minorEastAsia" w:hAnsi="Times New Roman"/>
          <w:sz w:val="22"/>
          <w:szCs w:val="22"/>
          <w:lang w:eastAsia="ko-KR"/>
        </w:rPr>
        <w:t xml:space="preserve">is </w:t>
      </w:r>
      <w:r w:rsidR="003922FC">
        <w:rPr>
          <w:rFonts w:ascii="Times New Roman" w:eastAsiaTheme="minorEastAsia" w:hAnsi="Times New Roman"/>
          <w:sz w:val="22"/>
          <w:szCs w:val="22"/>
          <w:lang w:eastAsia="ko-KR"/>
        </w:rPr>
        <w:t>centered</w:t>
      </w:r>
      <w:r w:rsidRPr="00A20DEF">
        <w:rPr>
          <w:rFonts w:ascii="Times New Roman" w:eastAsiaTheme="minorEastAsia" w:hAnsi="Times New Roman"/>
          <w:sz w:val="22"/>
          <w:szCs w:val="22"/>
          <w:lang w:eastAsia="ko-KR"/>
        </w:rPr>
        <w:t xml:space="preserve"> around zero and has a small variance.</w:t>
      </w:r>
      <w:commentRangeEnd w:id="182"/>
      <w:r w:rsidR="00F4086E">
        <w:rPr>
          <w:rStyle w:val="CommentReference"/>
          <w:rFonts w:ascii="Times New Roman" w:hAnsi="Times New Roman"/>
        </w:rPr>
        <w:commentReference w:id="182"/>
      </w:r>
      <w:r w:rsidR="00F100C6">
        <w:rPr>
          <w:rFonts w:ascii="Times New Roman" w:eastAsiaTheme="minorEastAsia" w:hAnsi="Times New Roman"/>
          <w:sz w:val="22"/>
          <w:szCs w:val="22"/>
          <w:lang w:eastAsia="ko-KR"/>
        </w:rPr>
        <w:fldChar w:fldCharType="begin"/>
      </w:r>
      <w:r w:rsidR="005B2AD1">
        <w:rPr>
          <w:rFonts w:ascii="Times New Roman" w:eastAsiaTheme="minorEastAsia" w:hAnsi="Times New Roman"/>
          <w:sz w:val="22"/>
          <w:szCs w:val="22"/>
          <w:lang w:eastAsia="ko-KR"/>
        </w:rPr>
        <w:instrText xml:space="preserve"> ADDIN ZOTERO_ITEM CSL_CITATION {"citationID":"Pp8H1oiO","properties":{"formattedCitation":"\\super 11,19\\nosupersub{}","plainCitation":"11,19","noteIndex":0},"citationItems":[{"id":108,"uris":["http://zotero.org/users/local/zYjsauan/items/XUTVVH5V"],"uri":["http://zotero.org/users/local/zYjsauan/items/XUTVVH5V"],"itemData":{"id":108,"type":"article-journal","title":"A review of Bayesian variable selection methods: what, how and which","container-title":"Bayesian Analysis","page":"85-117","volume":"4","issue":"1","source":"Project Euclid","abstract":"The selection of variables in regression problems has occupied the minds of many statisticians. Several Bayesian variable selection methods have been developed, and we concentrate on the following methods: Kuo &amp; Mallick, Gibbs Variable Selection (GVS), Stochastic Search Variable Selection (SSVS), adaptive shrinkage with Jeffreys' prior or a Laplacian prior, and reversible jump MCMC. We review these methods, in the context of their different properties. We then implement the methods in BUGS, using both real and simulated data as examples, and investigate how the different methods perform in practice. Our results suggest that SSVS, reversible jump MCMC and adaptive shrinkage methods can all work well, but the choice of which method is better will depend on the priors that are used, and also on how they are implemented.","DOI":"10.1214/09-BA403","ISSN":"1936-0975, 1931-6690","note":"MR: MR2486240\nZbl: 1330.62291","title-short":"A review of Bayesian variable selection methods","journalAbbreviation":"Bayesian Anal.","language":"EN","author":[{"family":"O'Hara","given":"R. B."},{"family":"Sillanpää","given":"M. J."}],"issued":{"date-parts":[["2009",3]]}}},{"id":60,"uris":["http://zotero.org/users/local/zYjsauan/items/HZVLNK2L"],"uri":["http://zotero.org/users/local/zYjsauan/items/HZVLNK2L"],"itemData":{"id":60,"type":"article-journal","title":"Variable Selection via Gibbs Sampling","container-title":"Journal of the American Statistical Association","page":"881-889","volume":"88","issue":"423","source":"Taylor and Francis+NEJM","abstract":"A crucial problem in building a multiple regression model is the selection of predictors to include. The main thrust of this article is to propose and develop a procedure that uses probabilistic considerations for selecting promising subsets. This procedure entails embedding the regression setup in a hierarchical normal mixture model where latent variables are used to identify subset choices. In this framework the promising subsets of predictors can be identified as those with higher posterior probability. The computational burden is then alleviated by using the Gibbs sampler to indirectly sample from this multinomial posterior distribution on the set of possible subset choices. Those subsets with higher probability—the promising ones—can then be identified by their more frequent appearance in the Gibbs sample.","DOI":"10.1080/01621459.1993.10476353","ISSN":"0162-1459","author":[{"family":"George","given":"Edward I."},{"family":"McCulloch","given":"Robert E."}],"issued":{"date-parts":[["1993",9,1]]}}}],"schema":"https://github.com/citation-style-language/schema/raw/master/csl-citation.json"} </w:instrText>
      </w:r>
      <w:r w:rsidR="00F100C6">
        <w:rPr>
          <w:rFonts w:ascii="Times New Roman" w:eastAsiaTheme="minorEastAsia" w:hAnsi="Times New Roman"/>
          <w:sz w:val="22"/>
          <w:szCs w:val="22"/>
          <w:lang w:eastAsia="ko-KR"/>
        </w:rPr>
        <w:fldChar w:fldCharType="separate"/>
      </w:r>
      <w:r w:rsidR="005B2AD1" w:rsidRPr="005B2AD1">
        <w:rPr>
          <w:rFonts w:ascii="Times New Roman" w:hAnsi="Times New Roman" w:cs="Times New Roman"/>
          <w:sz w:val="22"/>
          <w:vertAlign w:val="superscript"/>
        </w:rPr>
        <w:t>11,19</w:t>
      </w:r>
      <w:r w:rsidR="00F100C6">
        <w:rPr>
          <w:rFonts w:ascii="Times New Roman" w:eastAsiaTheme="minorEastAsia" w:hAnsi="Times New Roman"/>
          <w:sz w:val="22"/>
          <w:szCs w:val="22"/>
          <w:lang w:eastAsia="ko-KR"/>
        </w:rPr>
        <w:fldChar w:fldCharType="end"/>
      </w:r>
      <w:r w:rsidR="00F100C6">
        <w:rPr>
          <w:rFonts w:ascii="Times New Roman" w:eastAsiaTheme="minorEastAsia" w:hAnsi="Times New Roman"/>
          <w:sz w:val="22"/>
          <w:szCs w:val="22"/>
          <w:lang w:eastAsia="ko-KR"/>
        </w:rPr>
        <w:t xml:space="preserve"> Meuwissen and Goddard </w:t>
      </w:r>
      <w:commentRangeStart w:id="184"/>
      <w:r w:rsidR="00F100C6">
        <w:rPr>
          <w:rFonts w:ascii="Times New Roman" w:eastAsiaTheme="minorEastAsia" w:hAnsi="Times New Roman"/>
          <w:sz w:val="22"/>
          <w:szCs w:val="22"/>
          <w:lang w:eastAsia="ko-KR"/>
        </w:rPr>
        <w:t>introduced</w:t>
      </w:r>
      <w:commentRangeEnd w:id="184"/>
      <w:r w:rsidR="00F4086E">
        <w:rPr>
          <w:rStyle w:val="CommentReference"/>
          <w:rFonts w:ascii="Times New Roman" w:hAnsi="Times New Roman"/>
        </w:rPr>
        <w:commentReference w:id="184"/>
      </w:r>
      <w:r w:rsidR="00F100C6">
        <w:rPr>
          <w:rFonts w:ascii="Times New Roman" w:eastAsiaTheme="minorEastAsia" w:hAnsi="Times New Roman"/>
          <w:sz w:val="22"/>
          <w:szCs w:val="22"/>
          <w:lang w:eastAsia="ko-KR"/>
        </w:rPr>
        <w:t xml:space="preserve"> a variant of SSVS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100C6">
        <w:rPr>
          <w:rFonts w:ascii="Times New Roman" w:eastAsiaTheme="minorEastAsia" w:hAnsi="Times New Roman"/>
          <w:sz w:val="22"/>
          <w:szCs w:val="22"/>
          <w:lang w:eastAsia="ko-KR"/>
        </w:rPr>
        <w:t xml:space="preserve"> was </w:t>
      </w:r>
      <w:r w:rsidR="005925DA">
        <w:rPr>
          <w:rFonts w:ascii="Times New Roman" w:eastAsiaTheme="minorEastAsia" w:hAnsi="Times New Roman"/>
          <w:sz w:val="22"/>
          <w:szCs w:val="22"/>
          <w:lang w:eastAsia="ko-KR"/>
        </w:rPr>
        <w:t>assumed</w:t>
      </w:r>
      <w:r w:rsidR="00F100C6">
        <w:rPr>
          <w:rFonts w:ascii="Times New Roman" w:eastAsiaTheme="minorEastAsia" w:hAnsi="Times New Roman"/>
          <w:sz w:val="22"/>
          <w:szCs w:val="22"/>
          <w:lang w:eastAsia="ko-KR"/>
        </w:rPr>
        <w:t xml:space="preserve"> random</w:t>
      </w:r>
      <w:r w:rsidR="005925DA">
        <w:rPr>
          <w:rFonts w:ascii="Times New Roman" w:eastAsiaTheme="minorEastAsia" w:hAnsi="Times New Roman"/>
          <w:sz w:val="22"/>
          <w:szCs w:val="22"/>
          <w:lang w:eastAsia="ko-KR"/>
        </w:rPr>
        <w:t xml:space="preserve"> and estimated in the model</w:t>
      </w:r>
      <w:r w:rsidR="00977718">
        <w:rPr>
          <w:rFonts w:ascii="Times New Roman" w:eastAsiaTheme="minorEastAsia" w:hAnsi="Times New Roman"/>
          <w:sz w:val="22"/>
          <w:szCs w:val="22"/>
          <w:lang w:eastAsia="ko-KR"/>
        </w:rPr>
        <w:t xml:space="preserve"> with own prior and </w:t>
      </w:r>
      <m:oMath>
        <m:r>
          <w:rPr>
            <w:rFonts w:ascii="Cambria Math" w:eastAsiaTheme="minorEastAsia" w:hAnsi="Cambria Math"/>
            <w:sz w:val="22"/>
            <w:szCs w:val="22"/>
            <w:lang w:eastAsia="ko-KR"/>
          </w:rPr>
          <m:t>g</m:t>
        </m:r>
      </m:oMath>
      <w:r w:rsidR="00F100C6">
        <w:rPr>
          <w:rFonts w:ascii="Times New Roman" w:eastAsiaTheme="minorEastAsia" w:hAnsi="Times New Roman"/>
          <w:sz w:val="22"/>
          <w:szCs w:val="22"/>
          <w:lang w:eastAsia="ko-KR"/>
        </w:rPr>
        <w:t xml:space="preserve"> fixed at 100.</w:t>
      </w:r>
      <w:commentRangeStart w:id="185"/>
      <w:r w:rsidR="005925DA">
        <w:rPr>
          <w:rFonts w:ascii="Times New Roman" w:eastAsiaTheme="minorEastAsia" w:hAnsi="Times New Roman"/>
          <w:sz w:val="22"/>
          <w:szCs w:val="22"/>
          <w:lang w:eastAsia="ko-KR"/>
        </w:rPr>
        <w:fldChar w:fldCharType="begin"/>
      </w:r>
      <w:r w:rsidR="005B2AD1">
        <w:rPr>
          <w:rFonts w:ascii="Times New Roman" w:eastAsiaTheme="minorEastAsia" w:hAnsi="Times New Roman"/>
          <w:sz w:val="22"/>
          <w:szCs w:val="22"/>
          <w:lang w:eastAsia="ko-KR"/>
        </w:rPr>
        <w:instrText xml:space="preserve"> ADDIN ZOTERO_ITEM CSL_CITATION {"citationID":"plwlG5yX","properties":{"formattedCitation":"\\super 20\\nosupersub{}","plainCitation":"20","noteIndex":0},"citationItems":[{"id":57,"uris":["http://zotero.org/users/local/zYjsauan/items/UD6BBDH9"],"uri":["http://zotero.org/users/local/zYjsauan/items/UD6BBDH9"],"itemData":{"id":57,"type":"article-journal","title":"Mapping multiple QTL using linkage disequilibrium and linkage analysis information and multitrait data","container-title":"Genetics, selection, evolution: GSE","page":"261-279","volume":"36","issue":"3","source":"PubMed","abstract":"A multi-locus QTL mapping method is presented, which combines linkage and linkage disequilibrium (LD) information and uses multitrait data. The method assumed a putative QTL at the midpoint of each marker bracket. Whether the putative QTL had an effect or not was sampled using Markov chain Monte Carlo (MCMC) methods. The method was tested in dairy cattle data on chromosome 14 where the DGAT1 gene was known to be segregating. The DGAT1 gene was mapped to a region of 0.04 cM, and the effects of the gene were accurately estimated. The fitting of multiple QTL gave a much sharper indication of the QTL position than a single QTL model using multitrait data, probably because the multi-locus QTL mapping reduced the carry over effect of the large DGAT1 gene to adjacent putative QTL positions. This suggests that the method could detect secondary QTL that would, in single point analyses, remain hidden under the broad peak of the dominant QTL. However, no indications for a second QTL affecting dairy traits were found on chromosome 14.","DOI":"10.1051/gse:2004001","ISSN":"0999-193X","note":"PMID: 15107266\nPMCID: PMC2697201","journalAbbreviation":"Genet. Sel. Evol.","language":"eng","author":[{"family":"Meuwissen","given":"Theo H. E."},{"family":"Goddard","given":"Mike E."}],"issued":{"date-parts":[["2004",6]]}}}],"schema":"https://github.com/citation-style-language/schema/raw/master/csl-citation.json"} </w:instrText>
      </w:r>
      <w:r w:rsidR="005925DA">
        <w:rPr>
          <w:rFonts w:ascii="Times New Roman" w:eastAsiaTheme="minorEastAsia" w:hAnsi="Times New Roman"/>
          <w:sz w:val="22"/>
          <w:szCs w:val="22"/>
          <w:lang w:eastAsia="ko-KR"/>
        </w:rPr>
        <w:fldChar w:fldCharType="separate"/>
      </w:r>
      <w:r w:rsidR="005B2AD1" w:rsidRPr="005B2AD1">
        <w:rPr>
          <w:rFonts w:ascii="Times New Roman" w:hAnsi="Times New Roman" w:cs="Times New Roman"/>
          <w:sz w:val="22"/>
          <w:vertAlign w:val="superscript"/>
        </w:rPr>
        <w:t>20</w:t>
      </w:r>
      <w:r w:rsidR="005925DA">
        <w:rPr>
          <w:rFonts w:ascii="Times New Roman" w:eastAsiaTheme="minorEastAsia" w:hAnsi="Times New Roman"/>
          <w:sz w:val="22"/>
          <w:szCs w:val="22"/>
          <w:lang w:eastAsia="ko-KR"/>
        </w:rPr>
        <w:fldChar w:fldCharType="end"/>
      </w:r>
      <w:commentRangeEnd w:id="185"/>
      <w:r w:rsidR="0073193E">
        <w:rPr>
          <w:rStyle w:val="CommentReference"/>
          <w:rFonts w:ascii="Times New Roman" w:hAnsi="Times New Roman"/>
        </w:rPr>
        <w:commentReference w:id="185"/>
      </w:r>
    </w:p>
    <w:p w14:paraId="612B5E76" w14:textId="04A454D3" w:rsidR="00022834" w:rsidRPr="004161C7" w:rsidDel="00F4086E" w:rsidRDefault="00022834" w:rsidP="004161C7">
      <w:pPr>
        <w:pStyle w:val="Heading2"/>
        <w:rPr>
          <w:del w:id="186" w:author="Efthimiou, Orestis (ISPM)" w:date="2019-08-15T10:13:00Z"/>
          <w:lang w:val="en-US"/>
        </w:rPr>
      </w:pPr>
      <w:del w:id="187" w:author="Efthimiou, Orestis (ISPM)" w:date="2019-08-15T10:13:00Z">
        <w:r w:rsidRPr="004161C7" w:rsidDel="00F4086E">
          <w:rPr>
            <w:lang w:val="en-US"/>
          </w:rPr>
          <w:delText xml:space="preserve">Considerations regarding missing </w:delText>
        </w:r>
        <w:commentRangeStart w:id="188"/>
        <w:r w:rsidRPr="004161C7" w:rsidDel="00F4086E">
          <w:rPr>
            <w:lang w:val="en-US"/>
          </w:rPr>
          <w:delText>data</w:delText>
        </w:r>
      </w:del>
      <w:commentRangeEnd w:id="188"/>
      <w:r w:rsidR="00F4086E">
        <w:rPr>
          <w:rStyle w:val="CommentReference"/>
          <w:rFonts w:eastAsiaTheme="minorHAnsi" w:cstheme="minorBidi"/>
          <w:b w:val="0"/>
          <w:i w:val="0"/>
          <w:lang w:val="en-US" w:eastAsia="en-US"/>
        </w:rPr>
        <w:commentReference w:id="188"/>
      </w:r>
    </w:p>
    <w:p w14:paraId="57D3BCB7" w14:textId="32EC8066" w:rsidR="00F516F3" w:rsidDel="00F4086E" w:rsidRDefault="001301EB" w:rsidP="004161C7">
      <w:pPr>
        <w:rPr>
          <w:del w:id="189" w:author="Efthimiou, Orestis (ISPM)" w:date="2019-08-15T10:13:00Z"/>
          <w:lang w:val="en-US"/>
        </w:rPr>
      </w:pPr>
      <w:del w:id="190" w:author="Efthimiou, Orestis (ISPM)" w:date="2019-08-15T10:13:00Z">
        <w:r w:rsidRPr="004161C7" w:rsidDel="00F4086E">
          <w:rPr>
            <w:lang w:val="en-US"/>
          </w:rPr>
          <w:delText xml:space="preserve">For frequentist methods, multiple imputation is a </w:delText>
        </w:r>
        <w:r w:rsidR="008E4AB8" w:rsidRPr="004161C7" w:rsidDel="00F4086E">
          <w:rPr>
            <w:lang w:val="en-US"/>
          </w:rPr>
          <w:delText>standard</w:delText>
        </w:r>
        <w:r w:rsidRPr="004161C7" w:rsidDel="00F4086E">
          <w:rPr>
            <w:lang w:val="en-US"/>
          </w:rPr>
          <w:delText xml:space="preserve"> way to approach missing data.</w:delText>
        </w:r>
        <w:r w:rsidRPr="004161C7" w:rsidDel="00F4086E">
          <w:rPr>
            <w:lang w:val="en-US"/>
          </w:rPr>
          <w:fldChar w:fldCharType="begin"/>
        </w:r>
        <w:r w:rsidR="005B2AD1" w:rsidDel="00F4086E">
          <w:rPr>
            <w:lang w:val="en-US"/>
          </w:rPr>
          <w:delInstrText xml:space="preserve"> ADDIN ZOTERO_ITEM CSL_CITATION {"citationID":"XGm3nboD","properties":{"formattedCitation":"\\super 21\\nosupersub{}","plainCitation":"21","noteIndex":0},"citationItems":[{"id":170,"uris":["http://zotero.org/users/local/zYjsauan/items/R46P3SES"],"uri":["http://zotero.org/users/local/zYjsauan/items/R46P3SES"],"itemData":{"id":170,"type":"article-journal","title":"mice: Multivariate Imputation by Chained Equations in R","container-title":"Journal of Statistical Software","page":"67","volume":"45","issue":"3","abstract":"The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problems.","author":[{"family":"Buuren","given":"Stef","non-dropping-particle":"van"},{"family":"Groothuis-Oudshoorn","given":"Karin"}],"issued":{"date-parts":[["2011"]]}}}],"schema":"https://github.com/citation-style-language/schema/raw/master/csl-citation.json"} </w:delInstrText>
        </w:r>
        <w:r w:rsidRPr="004161C7" w:rsidDel="00F4086E">
          <w:rPr>
            <w:lang w:val="en-US"/>
          </w:rPr>
          <w:fldChar w:fldCharType="separate"/>
        </w:r>
        <w:r w:rsidR="005B2AD1" w:rsidRPr="005B2AD1" w:rsidDel="00F4086E">
          <w:rPr>
            <w:rFonts w:cs="Times New Roman"/>
            <w:szCs w:val="24"/>
            <w:vertAlign w:val="superscript"/>
            <w:lang w:val="en-US"/>
          </w:rPr>
          <w:delText>21</w:delText>
        </w:r>
        <w:r w:rsidRPr="004161C7" w:rsidDel="00F4086E">
          <w:rPr>
            <w:lang w:val="en-US"/>
          </w:rPr>
          <w:fldChar w:fldCharType="end"/>
        </w:r>
        <w:r w:rsidRPr="004161C7" w:rsidDel="00F4086E">
          <w:rPr>
            <w:lang w:val="en-US"/>
          </w:rPr>
          <w:delText xml:space="preserve"> For Bayesian methods</w:delText>
        </w:r>
        <w:r w:rsidR="0097589A" w:rsidRPr="004161C7" w:rsidDel="00F4086E">
          <w:rPr>
            <w:lang w:val="en-US"/>
          </w:rPr>
          <w:delText>, fully</w:delText>
        </w:r>
        <w:r w:rsidR="004161C7" w:rsidRPr="004161C7" w:rsidDel="00F4086E">
          <w:rPr>
            <w:lang w:val="en-US"/>
          </w:rPr>
          <w:delText xml:space="preserve"> model</w:delText>
        </w:r>
        <w:r w:rsidR="00E943D0" w:rsidDel="00F4086E">
          <w:rPr>
            <w:lang w:val="en-US"/>
          </w:rPr>
          <w:delText xml:space="preserve"> model-based</w:delText>
        </w:r>
        <w:r w:rsidR="004161C7" w:rsidRPr="004161C7" w:rsidDel="00F4086E">
          <w:rPr>
            <w:lang w:val="en-US"/>
          </w:rPr>
          <w:delText xml:space="preserve"> </w:delText>
        </w:r>
        <w:r w:rsidR="0097589A" w:rsidRPr="004161C7" w:rsidDel="00F4086E">
          <w:rPr>
            <w:lang w:val="en-US"/>
          </w:rPr>
          <w:delText>approaches</w:delText>
        </w:r>
        <w:r w:rsidR="0001276F" w:rsidRPr="004161C7" w:rsidDel="00F4086E">
          <w:rPr>
            <w:lang w:val="en-US"/>
          </w:rPr>
          <w:delText xml:space="preserve"> can be used. One would write down </w:delText>
        </w:r>
        <w:r w:rsidR="00986895" w:rsidRPr="004161C7" w:rsidDel="00F4086E">
          <w:rPr>
            <w:lang w:val="en-US"/>
          </w:rPr>
          <w:delText xml:space="preserve">the </w:delText>
        </w:r>
        <w:r w:rsidR="0001276F" w:rsidRPr="004161C7" w:rsidDel="00F4086E">
          <w:rPr>
            <w:lang w:val="en-US"/>
          </w:rPr>
          <w:delText>statistical model for full data and sample from the distribution in each iteration of MCMC.</w:delText>
        </w:r>
        <w:r w:rsidR="00902D0C" w:rsidRPr="004161C7" w:rsidDel="00F4086E">
          <w:rPr>
            <w:lang w:val="en-US"/>
          </w:rPr>
          <w:fldChar w:fldCharType="begin"/>
        </w:r>
        <w:r w:rsidR="005B2AD1" w:rsidDel="00F4086E">
          <w:rPr>
            <w:lang w:val="en-US"/>
          </w:rPr>
          <w:delInstrText xml:space="preserve"> ADDIN ZOTERO_ITEM CSL_CITATION {"citationID":"10CMygks","properties":{"formattedCitation":"\\super 22\\nosupersub{}","plainCitation":"22","noteIndex":0},"citationItems":[{"id":175,"uris":["http://zotero.org/users/local/zYjsauan/items/DSUDAULI"],"uri":["http://zotero.org/users/local/zYjsauan/items/DSUDAULI"],"itemData":{"id":175,"type":"book","title":"Missing Data In Longitudinal Studies: Strategies for Bayesian Modeling and Sensitivity Analysis","publisher":"Champman &amp; Hall","author":[{"family":"Daniels","given":"M. J."},{"family":"Hogan","given":"J. W."}],"issued":{"date-parts":[["2008"]]}}}],"schema":"https://github.com/citation-style-language/schema/raw/master/csl-citation.json"} </w:delInstrText>
        </w:r>
        <w:r w:rsidR="00902D0C" w:rsidRPr="004161C7" w:rsidDel="00F4086E">
          <w:rPr>
            <w:lang w:val="en-US"/>
          </w:rPr>
          <w:fldChar w:fldCharType="separate"/>
        </w:r>
        <w:r w:rsidR="005B2AD1" w:rsidRPr="005B2AD1" w:rsidDel="00F4086E">
          <w:rPr>
            <w:rFonts w:cs="Times New Roman"/>
            <w:szCs w:val="24"/>
            <w:vertAlign w:val="superscript"/>
            <w:lang w:val="en-US"/>
          </w:rPr>
          <w:delText>22</w:delText>
        </w:r>
        <w:r w:rsidR="00902D0C" w:rsidRPr="004161C7" w:rsidDel="00F4086E">
          <w:rPr>
            <w:lang w:val="en-US"/>
          </w:rPr>
          <w:fldChar w:fldCharType="end"/>
        </w:r>
        <w:r w:rsidR="0001276F" w:rsidRPr="004161C7" w:rsidDel="00F4086E">
          <w:rPr>
            <w:lang w:val="en-US"/>
          </w:rPr>
          <w:delText xml:space="preserve"> However, for</w:delText>
        </w:r>
        <w:r w:rsidR="00902D0C" w:rsidRPr="004161C7" w:rsidDel="00F4086E">
          <w:rPr>
            <w:lang w:val="en-US"/>
          </w:rPr>
          <w:delText xml:space="preserve"> simplicity and </w:delText>
        </w:r>
        <w:r w:rsidR="00E07C24" w:rsidRPr="004161C7" w:rsidDel="00F4086E">
          <w:rPr>
            <w:lang w:val="en-US"/>
          </w:rPr>
          <w:delText xml:space="preserve">for </w:delText>
        </w:r>
        <w:r w:rsidR="00902D0C" w:rsidRPr="004161C7" w:rsidDel="00F4086E">
          <w:rPr>
            <w:lang w:val="en-US"/>
          </w:rPr>
          <w:delText xml:space="preserve">fair comparison between Bayesian and frequentist methods, one can </w:delText>
        </w:r>
        <w:r w:rsidR="0072658C" w:rsidRPr="004161C7" w:rsidDel="00F4086E">
          <w:rPr>
            <w:lang w:val="en-US"/>
          </w:rPr>
          <w:delText>rely on analyzing based on</w:delText>
        </w:r>
        <w:r w:rsidR="00902D0C" w:rsidRPr="004161C7" w:rsidDel="00F4086E">
          <w:rPr>
            <w:lang w:val="en-US"/>
          </w:rPr>
          <w:delText xml:space="preserve"> complete data. </w:delText>
        </w:r>
        <w:r w:rsidR="00F516F3" w:rsidRPr="004161C7" w:rsidDel="00F4086E">
          <w:rPr>
            <w:lang w:val="en-US"/>
          </w:rPr>
          <w:delText xml:space="preserve">Covariates that </w:delText>
        </w:r>
        <w:r w:rsidR="00902D0C" w:rsidRPr="004161C7" w:rsidDel="00F4086E">
          <w:rPr>
            <w:lang w:val="en-US"/>
          </w:rPr>
          <w:delText>are</w:delText>
        </w:r>
        <w:r w:rsidR="00F516F3" w:rsidRPr="004161C7" w:rsidDel="00F4086E">
          <w:rPr>
            <w:lang w:val="en-US"/>
          </w:rPr>
          <w:delText xml:space="preserve"> systematically missing </w:delText>
        </w:r>
        <w:r w:rsidR="00902D0C" w:rsidRPr="004161C7" w:rsidDel="00F4086E">
          <w:rPr>
            <w:lang w:val="en-US"/>
          </w:rPr>
          <w:delText>can be</w:delText>
        </w:r>
        <w:r w:rsidR="00F516F3" w:rsidRPr="004161C7" w:rsidDel="00F4086E">
          <w:rPr>
            <w:lang w:val="en-US"/>
          </w:rPr>
          <w:delText xml:space="preserve"> dropped (i.e. missing completely for a certain trial). </w:delText>
        </w:r>
        <w:r w:rsidR="00902D0C" w:rsidRPr="004161C7" w:rsidDel="00F4086E">
          <w:rPr>
            <w:lang w:val="en-US"/>
          </w:rPr>
          <w:delText>And, remaining observations with missing data in either the outcome or covariates can be omitted.</w:delText>
        </w:r>
      </w:del>
    </w:p>
    <w:p w14:paraId="70FBAF3D" w14:textId="77777777" w:rsidR="004124BD" w:rsidRDefault="00EC695B" w:rsidP="004161C7">
      <w:pPr>
        <w:pStyle w:val="Heading1"/>
        <w:rPr>
          <w:lang w:val="en-US"/>
        </w:rPr>
      </w:pPr>
      <w:r>
        <w:rPr>
          <w:lang w:val="en-US"/>
        </w:rPr>
        <w:t>Simulations</w:t>
      </w:r>
    </w:p>
    <w:p w14:paraId="51BAA30D" w14:textId="7C1CFBCA" w:rsidR="00666E61" w:rsidRDefault="003F5345" w:rsidP="004161C7">
      <w:pPr>
        <w:rPr>
          <w:lang w:val="en-US"/>
        </w:rPr>
      </w:pPr>
      <w:r>
        <w:rPr>
          <w:lang w:val="en-US"/>
        </w:rPr>
        <w:t>In</w:t>
      </w:r>
      <w:r w:rsidR="00666E61">
        <w:rPr>
          <w:lang w:val="en-US"/>
        </w:rPr>
        <w:t xml:space="preserve"> this section we describe a simulation study we performed to compare the </w:t>
      </w:r>
      <w:del w:id="191" w:author="Efthimiou, Orestis (ISPM)" w:date="2019-08-15T10:16:00Z">
        <w:r w:rsidR="00666E61" w:rsidDel="00F4086E">
          <w:rPr>
            <w:lang w:val="en-US"/>
          </w:rPr>
          <w:delText xml:space="preserve">various </w:delText>
        </w:r>
      </w:del>
      <w:ins w:id="192" w:author="Efthimiou, Orestis (ISPM)" w:date="2019-08-15T10:16:00Z">
        <w:r w:rsidR="00F4086E">
          <w:rPr>
            <w:lang w:val="en-US"/>
          </w:rPr>
          <w:t xml:space="preserve">currently available </w:t>
        </w:r>
      </w:ins>
      <w:r w:rsidR="00666E61">
        <w:rPr>
          <w:lang w:val="en-US"/>
        </w:rPr>
        <w:t>methods</w:t>
      </w:r>
      <w:r w:rsidR="00546E9B">
        <w:rPr>
          <w:lang w:val="en-US"/>
        </w:rPr>
        <w:t xml:space="preserve"> for variable selection in IPD MA</w:t>
      </w:r>
      <w:r w:rsidR="00666E61">
        <w:rPr>
          <w:lang w:val="en-US"/>
        </w:rPr>
        <w:t xml:space="preserve">. </w:t>
      </w:r>
      <w:r w:rsidR="00331C6B">
        <w:rPr>
          <w:lang w:val="en-US"/>
        </w:rPr>
        <w:t>We explored dichotomous</w:t>
      </w:r>
      <w:r w:rsidR="00546E9B">
        <w:rPr>
          <w:lang w:val="en-US"/>
        </w:rPr>
        <w:t xml:space="preserve"> and </w:t>
      </w:r>
      <w:r w:rsidR="00331C6B">
        <w:rPr>
          <w:lang w:val="en-US"/>
        </w:rPr>
        <w:t>continuous outcomes and different scenarios regarding the covariates</w:t>
      </w:r>
      <w:ins w:id="193" w:author="Efthimiou, Orestis (ISPM)" w:date="2019-08-15T10:16:00Z">
        <w:r w:rsidR="00F4086E" w:rsidRPr="008413B0">
          <w:rPr>
            <w:highlight w:val="yellow"/>
            <w:lang w:val="en-US"/>
            <w:rPrChange w:id="194" w:author="Efthimiou, Orestis (ISPM)" w:date="2019-08-15T10:55:00Z">
              <w:rPr>
                <w:lang w:val="en-US"/>
              </w:rPr>
            </w:rPrChange>
          </w:rPr>
          <w:t xml:space="preserve">, </w:t>
        </w:r>
      </w:ins>
      <w:ins w:id="195" w:author="Efthimiou, Orestis (ISPM)" w:date="2019-08-15T10:33:00Z">
        <w:r w:rsidR="00E076D3" w:rsidRPr="008413B0">
          <w:rPr>
            <w:highlight w:val="yellow"/>
            <w:lang w:val="en-US"/>
            <w:rPrChange w:id="196" w:author="Efthimiou, Orestis (ISPM)" w:date="2019-08-15T10:55:00Z">
              <w:rPr>
                <w:lang w:val="en-US"/>
              </w:rPr>
            </w:rPrChange>
          </w:rPr>
          <w:t xml:space="preserve">the number of included studies </w:t>
        </w:r>
      </w:ins>
      <w:commentRangeStart w:id="197"/>
      <w:ins w:id="198" w:author="Efthimiou, Orestis (ISPM)" w:date="2019-08-15T10:16:00Z">
        <w:r w:rsidR="00F4086E" w:rsidRPr="008413B0">
          <w:rPr>
            <w:highlight w:val="yellow"/>
            <w:lang w:val="en-US"/>
            <w:rPrChange w:id="199" w:author="Efthimiou, Orestis (ISPM)" w:date="2019-08-15T10:55:00Z">
              <w:rPr>
                <w:lang w:val="en-US"/>
              </w:rPr>
            </w:rPrChange>
          </w:rPr>
          <w:t>XXX</w:t>
        </w:r>
      </w:ins>
      <w:commentRangeEnd w:id="197"/>
      <w:ins w:id="200" w:author="Efthimiou, Orestis (ISPM)" w:date="2019-08-15T10:17:00Z">
        <w:r w:rsidR="00F4086E" w:rsidRPr="008413B0">
          <w:rPr>
            <w:rStyle w:val="CommentReference"/>
            <w:rFonts w:eastAsiaTheme="minorHAnsi"/>
            <w:highlight w:val="yellow"/>
            <w:lang w:val="en-US" w:eastAsia="en-US"/>
            <w:rPrChange w:id="201" w:author="Efthimiou, Orestis (ISPM)" w:date="2019-08-15T10:55:00Z">
              <w:rPr>
                <w:rStyle w:val="CommentReference"/>
                <w:rFonts w:eastAsiaTheme="minorHAnsi"/>
                <w:lang w:val="en-US" w:eastAsia="en-US"/>
              </w:rPr>
            </w:rPrChange>
          </w:rPr>
          <w:commentReference w:id="197"/>
        </w:r>
      </w:ins>
      <w:r w:rsidR="00331C6B" w:rsidRPr="008413B0">
        <w:rPr>
          <w:highlight w:val="yellow"/>
          <w:lang w:val="en-US"/>
          <w:rPrChange w:id="202" w:author="Efthimiou, Orestis (ISPM)" w:date="2019-08-15T10:55:00Z">
            <w:rPr>
              <w:lang w:val="en-US"/>
            </w:rPr>
          </w:rPrChange>
        </w:rPr>
        <w:t>.</w:t>
      </w:r>
      <w:r w:rsidR="00331C6B">
        <w:rPr>
          <w:lang w:val="en-US"/>
        </w:rPr>
        <w:t xml:space="preserve"> For each scenario, we performed </w:t>
      </w:r>
      <w:r w:rsidR="00331C6B" w:rsidRPr="004161C7">
        <w:rPr>
          <w:highlight w:val="yellow"/>
          <w:lang w:val="en-US"/>
        </w:rPr>
        <w:t>10</w:t>
      </w:r>
      <w:r w:rsidR="00DD1DD8">
        <w:rPr>
          <w:highlight w:val="yellow"/>
          <w:lang w:val="en-US"/>
        </w:rPr>
        <w:t>0</w:t>
      </w:r>
      <w:r w:rsidR="00331C6B" w:rsidRPr="004161C7">
        <w:rPr>
          <w:highlight w:val="yellow"/>
          <w:lang w:val="en-US"/>
        </w:rPr>
        <w:t>0</w:t>
      </w:r>
      <w:r w:rsidR="00331C6B">
        <w:rPr>
          <w:lang w:val="en-US"/>
        </w:rPr>
        <w:t xml:space="preserve"> simulations.</w:t>
      </w:r>
      <w:r w:rsidR="008F0AA9">
        <w:rPr>
          <w:lang w:val="en-US"/>
        </w:rPr>
        <w:t xml:space="preserve"> </w:t>
      </w:r>
      <w:r w:rsidR="006F3424">
        <w:rPr>
          <w:lang w:val="en-US"/>
        </w:rPr>
        <w:t>In what follows we describe the various scenarios we explored, the approaches we compared, and the methods we used to compare their performance.</w:t>
      </w:r>
    </w:p>
    <w:p w14:paraId="000E157A" w14:textId="77777777" w:rsidR="00331C6B" w:rsidRPr="00724B54" w:rsidRDefault="001625BF" w:rsidP="004161C7">
      <w:pPr>
        <w:pStyle w:val="Heading2"/>
        <w:rPr>
          <w:lang w:val="en-US"/>
        </w:rPr>
      </w:pPr>
      <w:r w:rsidRPr="00724B54">
        <w:rPr>
          <w:lang w:val="en-US"/>
        </w:rPr>
        <w:t>Data generating mechanism</w:t>
      </w:r>
    </w:p>
    <w:p w14:paraId="375A9514" w14:textId="1F4FE23A" w:rsidR="001625BF" w:rsidRDefault="001625BF" w:rsidP="004161C7">
      <w:pPr>
        <w:rPr>
          <w:lang w:val="en-US"/>
        </w:rPr>
      </w:pPr>
      <w:r>
        <w:rPr>
          <w:lang w:val="en-US"/>
        </w:rPr>
        <w:t>For the case of a continuous outcome, we used the following model</w:t>
      </w:r>
      <w:ins w:id="203" w:author="Efthimiou, Orestis (ISPM)" w:date="2019-08-15T10:20:00Z">
        <w:r w:rsidR="00E27FA6">
          <w:rPr>
            <w:lang w:val="en-US"/>
          </w:rPr>
          <w:t xml:space="preserve"> to simulate data</w:t>
        </w:r>
      </w:ins>
    </w:p>
    <w:p w14:paraId="2915FD1B" w14:textId="79677B48" w:rsidR="001625BF" w:rsidRPr="003F4D9B" w:rsidRDefault="00594140" w:rsidP="00E533FE">
      <w:pPr>
        <w:rPr>
          <w:rFonts w:cs="Times New Roman"/>
          <w:i/>
          <w:lang w:val="en-U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e>
              <m:e>
                <m:r>
                  <w:rPr>
                    <w:rFonts w:ascii="Cambria Math" w:hAnsi="Cambria Math" w:cs="Times New Roman"/>
                    <w:lang w:val="en-US"/>
                  </w:rPr>
                  <m:t>∼Normal(</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cs="Times New Roman"/>
                    <w:lang w:val="en-US"/>
                  </w:rPr>
                  <m:t xml:space="preserve">, if </m:t>
                </m:r>
                <m:sSub>
                  <m:sSubPr>
                    <m:ctrlPr>
                      <w:rPr>
                        <w:rFonts w:ascii="Cambria Math" w:hAnsi="Cambria Math" w:cs="Times New Roman"/>
                        <w:i/>
                        <w:lang w:val="en-US"/>
                      </w:rPr>
                    </m:ctrlPr>
                  </m:sSubPr>
                  <m:e>
                    <m:r>
                      <w:rPr>
                        <w:rFonts w:ascii="Cambria Math" w:hAnsi="Cambria Math" w:cs="Times New Roman"/>
                        <w:lang w:val="en-US"/>
                      </w:rPr>
                      <m:t>treat</m:t>
                    </m:r>
                  </m:e>
                  <m:sub>
                    <m:r>
                      <w:rPr>
                        <w:rFonts w:ascii="Cambria Math" w:hAnsi="Cambria Math" w:cs="Times New Roman"/>
                        <w:lang w:val="en-US"/>
                      </w:rPr>
                      <m:t>i</m:t>
                    </m:r>
                  </m:sub>
                </m:sSub>
                <m:r>
                  <w:rPr>
                    <w:rFonts w:ascii="Cambria Math" w:hAnsi="Cambria Math" w:cs="Times New Roman"/>
                    <w:lang w:val="en-US"/>
                  </w:rPr>
                  <m:t>=0</m:t>
                </m:r>
              </m:e>
            </m:mr>
            <m:mr>
              <m:e>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lang w:val="en-US"/>
                  </w:rPr>
                  <m:t>,  if </m:t>
                </m:r>
                <m:sSub>
                  <m:sSubPr>
                    <m:ctrlPr>
                      <w:rPr>
                        <w:rFonts w:ascii="Cambria Math" w:hAnsi="Cambria Math" w:cs="Times New Roman"/>
                        <w:i/>
                        <w:lang w:val="en-US"/>
                      </w:rPr>
                    </m:ctrlPr>
                  </m:sSubPr>
                  <m:e>
                    <m:r>
                      <w:rPr>
                        <w:rFonts w:ascii="Cambria Math" w:hAnsi="Cambria Math" w:cs="Times New Roman"/>
                        <w:lang w:val="en-US"/>
                      </w:rPr>
                      <m:t>treat</m:t>
                    </m:r>
                  </m:e>
                  <m:sub>
                    <m:r>
                      <w:rPr>
                        <w:rFonts w:ascii="Cambria Math" w:hAnsi="Cambria Math" w:cs="Times New Roman"/>
                        <w:lang w:val="en-US"/>
                      </w:rPr>
                      <m:t>i</m:t>
                    </m:r>
                  </m:sub>
                </m:sSub>
                <m:r>
                  <w:rPr>
                    <w:rFonts w:ascii="Cambria Math" w:hAnsi="Cambria Math" w:cs="Times New Roman"/>
                    <w:lang w:val="en-US"/>
                  </w:rPr>
                  <m:t>=1</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e>
              <m:e>
                <m:r>
                  <w:rPr>
                    <w:rFonts w:ascii="Cambria Math" w:hAnsi="Cambria Math" w:cs="Times New Roman"/>
                    <w:lang w:val="en-US"/>
                  </w:rPr>
                  <m:t>∼N(d,</m:t>
                </m:r>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t>
                </m:r>
              </m:e>
            </m:mr>
          </m:m>
        </m:oMath>
      </m:oMathPara>
    </w:p>
    <w:p w14:paraId="4B9BB7F2" w14:textId="6C1751C6" w:rsidR="00C87B95" w:rsidRPr="001D1AC1" w:rsidRDefault="001D1AC1">
      <w:pPr>
        <w:ind w:firstLine="0"/>
        <w:rPr>
          <w:rFonts w:cs="Times New Roman"/>
          <w:lang w:val="en-US"/>
        </w:rPr>
        <w:pPrChange w:id="204" w:author="Efthimiou, Orestis (ISPM)" w:date="2019-08-15T10:20:00Z">
          <w:pPr/>
        </w:pPrChange>
      </w:pPr>
      <w:r>
        <w:rPr>
          <w:rFonts w:cs="Times New Roman"/>
          <w:lang w:val="en-US"/>
        </w:rPr>
        <w:t>w</w:t>
      </w:r>
      <w:r w:rsidR="00C87B95">
        <w:rPr>
          <w:rFonts w:cs="Times New Roman"/>
          <w:lang w:val="en-US"/>
        </w:rPr>
        <w:t xml:space="preserve">here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ij</m:t>
            </m:r>
          </m:sub>
        </m:sSub>
      </m:oMath>
      <w:r w:rsidR="00C87B95">
        <w:rPr>
          <w:rFonts w:cs="Times New Roman"/>
          <w:lang w:val="en-US"/>
        </w:rPr>
        <w:t xml:space="preserve"> </w:t>
      </w:r>
      <w:r w:rsidR="006F3424">
        <w:rPr>
          <w:rFonts w:cs="Times New Roman"/>
          <w:lang w:val="en-US"/>
        </w:rPr>
        <w:t>denotes</w:t>
      </w:r>
      <w:r w:rsidR="00C87B95">
        <w:rPr>
          <w:rFonts w:cs="Times New Roman"/>
          <w:lang w:val="en-US"/>
        </w:rPr>
        <w:t xml:space="preserve"> the outcome of patient</w:t>
      </w:r>
      <w:r w:rsidR="00B5721E">
        <w:rPr>
          <w:rFonts w:cs="Times New Roman"/>
          <w:lang w:val="en-US"/>
        </w:rPr>
        <w:t xml:space="preserve"> </w:t>
      </w:r>
      <m:oMath>
        <m:r>
          <w:rPr>
            <w:rFonts w:ascii="Cambria Math" w:hAnsi="Cambria Math" w:cs="Times New Roman"/>
            <w:lang w:val="en-US"/>
          </w:rPr>
          <m:t>i</m:t>
        </m:r>
      </m:oMath>
      <w:r w:rsidR="006F3424">
        <w:rPr>
          <w:rFonts w:cs="Times New Roman"/>
          <w:lang w:val="en-US"/>
        </w:rPr>
        <w:t xml:space="preserve"> randomized in study </w:t>
      </w:r>
      <m:oMath>
        <m:r>
          <w:rPr>
            <w:rFonts w:ascii="Cambria Math" w:hAnsi="Cambria Math" w:cs="Times New Roman"/>
            <w:lang w:val="en-US"/>
          </w:rPr>
          <m:t>j</m:t>
        </m:r>
      </m:oMath>
      <w:r w:rsidR="006F3424">
        <w:rPr>
          <w:rFonts w:cs="Times New Roman"/>
          <w:lang w:val="en-US"/>
        </w:rPr>
        <w:t>;</w:t>
      </w:r>
      <w:r w:rsidR="00C87B95">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ij</m:t>
            </m:r>
          </m:sub>
        </m:sSub>
      </m:oMath>
      <w:r w:rsidR="009B1033">
        <w:rPr>
          <w:rFonts w:cs="Times New Roman"/>
          <w:lang w:val="en-US"/>
        </w:rPr>
        <w:t xml:space="preserve"> </w:t>
      </w:r>
      <w:r w:rsidR="006F3424">
        <w:rPr>
          <w:rFonts w:cs="Times New Roman"/>
          <w:lang w:val="en-US"/>
        </w:rPr>
        <w:t>denotes the</w:t>
      </w:r>
      <w:r w:rsidR="00B5721E">
        <w:rPr>
          <w:rFonts w:cs="Times New Roman"/>
          <w:lang w:val="en-US"/>
        </w:rPr>
        <w:t xml:space="preserve"> expected outcome</w:t>
      </w:r>
      <w:r w:rsidR="009B1033">
        <w:rPr>
          <w:rFonts w:cs="Times New Roman"/>
          <w:lang w:val="en-US"/>
        </w:rPr>
        <w:t xml:space="preserve"> of the patient</w:t>
      </w:r>
      <w:r w:rsidR="00E42B66">
        <w:rPr>
          <w:rFonts w:cs="Times New Roman"/>
          <w:lang w:val="en-US"/>
        </w:rPr>
        <w:t xml:space="preserve"> </w:t>
      </w:r>
      <m:oMath>
        <m:r>
          <w:rPr>
            <w:rFonts w:ascii="Cambria Math" w:hAnsi="Cambria Math" w:cs="Times New Roman"/>
            <w:lang w:val="en-US"/>
          </w:rPr>
          <m:t>i</m:t>
        </m:r>
      </m:oMath>
      <w:r w:rsidR="00E42B66">
        <w:rPr>
          <w:rFonts w:cs="Times New Roman"/>
          <w:lang w:val="en-US"/>
        </w:rPr>
        <w:t>;</w:t>
      </w:r>
      <w:r w:rsidR="009B1033">
        <w:rPr>
          <w:rFonts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sidR="00D94409">
        <w:rPr>
          <w:rFonts w:cs="Times New Roman"/>
          <w:lang w:val="en-US"/>
        </w:rPr>
        <w:t xml:space="preserve"> refers to standard deviation of the outcome</w:t>
      </w:r>
      <w:r w:rsidR="009D059F">
        <w:rPr>
          <w:rFonts w:cs="Times New Roman"/>
          <w:lang w:val="en-US"/>
        </w:rPr>
        <w:t>;</w:t>
      </w:r>
      <w:r w:rsidR="00D94409">
        <w:rPr>
          <w:rFonts w:cs="Times New Roman"/>
          <w:lang w:val="en-US"/>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j</m:t>
            </m:r>
          </m:sub>
        </m:sSub>
      </m:oMath>
      <w:r w:rsidR="00D94409" w:rsidRPr="00D94409">
        <w:rPr>
          <w:rFonts w:cs="Times New Roman"/>
          <w:lang w:val="en-US"/>
        </w:rPr>
        <w:t xml:space="preserve"> </w:t>
      </w:r>
      <w:r w:rsidR="006F3424">
        <w:rPr>
          <w:rFonts w:cs="Times New Roman"/>
          <w:lang w:val="en-US"/>
        </w:rPr>
        <w:t>denotes the</w:t>
      </w:r>
      <w:r w:rsidR="00D94409" w:rsidRPr="00D94409">
        <w:rPr>
          <w:rFonts w:cs="Times New Roman"/>
          <w:lang w:val="en-US"/>
        </w:rPr>
        <w:t xml:space="preserve"> study</w:t>
      </w:r>
      <w:r w:rsidR="009D059F">
        <w:rPr>
          <w:rFonts w:cs="Times New Roman"/>
          <w:lang w:val="en-US"/>
        </w:rPr>
        <w:t>-</w:t>
      </w:r>
      <w:r w:rsidR="00D94409" w:rsidRPr="00D94409">
        <w:rPr>
          <w:rFonts w:cs="Times New Roman"/>
          <w:lang w:val="en-US"/>
        </w:rPr>
        <w:t>specific baseline</w:t>
      </w:r>
      <w:r w:rsidR="009D059F">
        <w:rPr>
          <w:rFonts w:cs="Times New Roman"/>
          <w:lang w:val="en-US"/>
        </w:rPr>
        <w:t xml:space="preserve"> outcome;</w:t>
      </w:r>
      <w:r w:rsidR="00D94409">
        <w:rPr>
          <w:rFonts w:cs="Times New Roman"/>
          <w:lang w:val="en-US"/>
        </w:rPr>
        <w:t xml:space="preserve"> </w:t>
      </w:r>
      <m:oMath>
        <m:r>
          <m:rPr>
            <m:sty m:val="bi"/>
          </m:rPr>
          <w:rPr>
            <w:rFonts w:ascii="Cambria Math" w:hAnsi="Cambria Math" w:cs="Times New Roman"/>
          </w:rPr>
          <m:t>β</m:t>
        </m:r>
      </m:oMath>
      <w:r w:rsidR="00D94409" w:rsidRPr="00D94409">
        <w:rPr>
          <w:rFonts w:cs="Times New Roman"/>
          <w:lang w:val="en-US"/>
        </w:rPr>
        <w:t xml:space="preserve"> </w:t>
      </w:r>
      <w:r w:rsidR="00CC6106">
        <w:rPr>
          <w:rFonts w:cs="Times New Roman"/>
          <w:lang w:val="en-US"/>
        </w:rPr>
        <w:t>denotes the</w:t>
      </w:r>
      <w:r w:rsidR="00D94409" w:rsidRPr="00D94409">
        <w:rPr>
          <w:rFonts w:cs="Times New Roman"/>
          <w:lang w:val="en-US"/>
        </w:rPr>
        <w:t xml:space="preserve"> coefficient</w:t>
      </w:r>
      <w:r w:rsidR="006943E0">
        <w:rPr>
          <w:rFonts w:cs="Times New Roman"/>
          <w:lang w:val="en-US"/>
        </w:rPr>
        <w:t>s</w:t>
      </w:r>
      <w:r w:rsidR="00D94409" w:rsidRPr="00D94409">
        <w:rPr>
          <w:rFonts w:cs="Times New Roman"/>
          <w:lang w:val="en-US"/>
        </w:rPr>
        <w:t xml:space="preserve"> of the prognostic factor</w:t>
      </w:r>
      <w:r w:rsidR="00F238E3">
        <w:rPr>
          <w:rFonts w:cs="Times New Roman"/>
          <w:lang w:val="en-US"/>
        </w:rPr>
        <w:t>s;</w:t>
      </w:r>
      <w:r w:rsidR="00D94409">
        <w:rPr>
          <w:rFonts w:cs="Times New Roman"/>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j</m:t>
            </m:r>
          </m:sub>
        </m:sSub>
      </m:oMath>
      <w:r w:rsidR="00D94409">
        <w:rPr>
          <w:rFonts w:cs="Times New Roman"/>
          <w:lang w:val="en-US"/>
        </w:rPr>
        <w:t xml:space="preserve"> </w:t>
      </w:r>
      <w:r w:rsidR="00F238E3">
        <w:rPr>
          <w:rFonts w:cs="Times New Roman"/>
          <w:lang w:val="en-US"/>
        </w:rPr>
        <w:t xml:space="preserve">denotes the </w:t>
      </w:r>
      <w:r w:rsidR="00D94409">
        <w:rPr>
          <w:rFonts w:cs="Times New Roman"/>
          <w:lang w:val="en-US"/>
        </w:rPr>
        <w:t>treatment effect</w:t>
      </w:r>
      <w:r>
        <w:rPr>
          <w:rFonts w:cs="Times New Roman"/>
          <w:lang w:val="en-US"/>
        </w:rPr>
        <w:t xml:space="preserve"> of second treatment compared to the first</w:t>
      </w:r>
      <w:r w:rsidR="00EF5AF7">
        <w:rPr>
          <w:rFonts w:cs="Times New Roman"/>
          <w:lang w:val="en-US"/>
        </w:rPr>
        <w:t>;</w:t>
      </w:r>
      <w:r>
        <w:rPr>
          <w:rFonts w:cs="Times New Roman"/>
          <w:lang w:val="en-US"/>
        </w:rPr>
        <w:t xml:space="preserve"> </w:t>
      </w:r>
      <m:oMath>
        <m:r>
          <m:rPr>
            <m:sty m:val="bi"/>
          </m:rPr>
          <w:rPr>
            <w:rFonts w:ascii="Cambria Math" w:hAnsi="Cambria Math" w:cs="Times New Roman"/>
          </w:rPr>
          <m:t>γ</m:t>
        </m:r>
      </m:oMath>
      <w:r w:rsidRPr="001D1AC1">
        <w:rPr>
          <w:rFonts w:cs="Times New Roman"/>
          <w:lang w:val="en-US"/>
        </w:rPr>
        <w:t xml:space="preserve"> </w:t>
      </w:r>
      <w:r w:rsidR="006F3424">
        <w:rPr>
          <w:rFonts w:cs="Times New Roman"/>
          <w:lang w:val="en-US"/>
        </w:rPr>
        <w:t xml:space="preserve">denotes </w:t>
      </w:r>
      <w:r w:rsidR="00EF5AF7">
        <w:rPr>
          <w:rFonts w:cs="Times New Roman"/>
          <w:lang w:val="en-US"/>
        </w:rPr>
        <w:t>the</w:t>
      </w:r>
      <w:r w:rsidRPr="001D1AC1">
        <w:rPr>
          <w:rFonts w:cs="Times New Roman"/>
          <w:lang w:val="en-US"/>
        </w:rPr>
        <w:t xml:space="preserve"> coefficient</w:t>
      </w:r>
      <w:r w:rsidR="00EF5AF7">
        <w:rPr>
          <w:rFonts w:cs="Times New Roman"/>
          <w:lang w:val="en-US"/>
        </w:rPr>
        <w:t>s</w:t>
      </w:r>
      <w:r w:rsidRPr="001D1AC1">
        <w:rPr>
          <w:rFonts w:cs="Times New Roman"/>
          <w:lang w:val="en-US"/>
        </w:rPr>
        <w:t xml:space="preserve"> of the effect modifier</w:t>
      </w:r>
      <w:r w:rsidR="00EF5AF7">
        <w:rPr>
          <w:rFonts w:cs="Times New Roman"/>
          <w:lang w:val="en-US"/>
        </w:rPr>
        <w:t>s;</w:t>
      </w:r>
      <w:r>
        <w:rPr>
          <w:rFonts w:cs="Times New Roman"/>
          <w:lang w:val="en-US"/>
        </w:rPr>
        <w:t xml:space="preserve"> </w:t>
      </w:r>
      <m:oMath>
        <m:r>
          <w:rPr>
            <w:rFonts w:ascii="Cambria Math" w:hAnsi="Cambria Math" w:cs="Times New Roman"/>
            <w:lang w:val="en-US"/>
          </w:rPr>
          <m:t>d</m:t>
        </m:r>
      </m:oMath>
      <w:r>
        <w:rPr>
          <w:rFonts w:cs="Times New Roman"/>
          <w:lang w:val="en-US"/>
        </w:rPr>
        <w:t xml:space="preserve"> </w:t>
      </w:r>
      <w:r w:rsidR="00EF5AF7">
        <w:rPr>
          <w:rFonts w:cs="Times New Roman"/>
          <w:lang w:val="en-US"/>
        </w:rPr>
        <w:t>denotes the</w:t>
      </w:r>
      <w:r>
        <w:rPr>
          <w:rFonts w:cs="Times New Roman"/>
          <w:lang w:val="en-US"/>
        </w:rPr>
        <w:t xml:space="preserve"> average treatment effect</w:t>
      </w:r>
      <w:r w:rsidR="00EF5AF7">
        <w:rPr>
          <w:rFonts w:cs="Times New Roman"/>
          <w:lang w:val="en-US"/>
        </w:rPr>
        <w:t xml:space="preserve"> of second treatment compared to the first;</w:t>
      </w:r>
      <w:r>
        <w:rPr>
          <w:rFonts w:cs="Times New Roman"/>
          <w:lang w:val="en-US"/>
        </w:rPr>
        <w:t xml:space="preserve"> and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EF5AF7">
        <w:rPr>
          <w:rFonts w:cs="Times New Roman"/>
          <w:lang w:val="en-US"/>
        </w:rPr>
        <w:t xml:space="preserve"> denotes </w:t>
      </w:r>
      <w:r>
        <w:rPr>
          <w:rFonts w:cs="Times New Roman"/>
          <w:lang w:val="en-US"/>
        </w:rPr>
        <w:t>the heterogeneity of the treatment effect across studies.</w:t>
      </w:r>
      <w:ins w:id="205" w:author="Efthimiou, Orestis (ISPM)" w:date="2019-08-15T10:24:00Z">
        <w:r w:rsidR="00E27FA6">
          <w:rPr>
            <w:rFonts w:cs="Times New Roman"/>
            <w:lang w:val="en-US"/>
          </w:rPr>
          <w:t xml:space="preserve"> </w:t>
        </w:r>
      </w:ins>
    </w:p>
    <w:p w14:paraId="2FEC8F2A" w14:textId="494392FF" w:rsidR="000D3A04" w:rsidRDefault="000D3A04" w:rsidP="00E533FE">
      <w:pPr>
        <w:rPr>
          <w:lang w:val="en-US"/>
        </w:rPr>
      </w:pPr>
      <w:r>
        <w:rPr>
          <w:lang w:val="en-US"/>
        </w:rPr>
        <w:t>For the dichotomous outcomes</w:t>
      </w:r>
      <w:r w:rsidR="00DA11B0">
        <w:rPr>
          <w:lang w:val="en-US"/>
        </w:rPr>
        <w:t>,</w:t>
      </w:r>
      <w:r>
        <w:rPr>
          <w:lang w:val="en-US"/>
        </w:rPr>
        <w:t xml:space="preserve"> the data generating </w:t>
      </w:r>
      <w:r w:rsidR="002A5D9D">
        <w:rPr>
          <w:lang w:val="en-US"/>
        </w:rPr>
        <w:t>mechanism</w:t>
      </w:r>
      <w:r w:rsidR="00DA11B0">
        <w:rPr>
          <w:lang w:val="en-US"/>
        </w:rPr>
        <w:t xml:space="preserve"> we used </w:t>
      </w:r>
      <w:r>
        <w:rPr>
          <w:lang w:val="en-US"/>
        </w:rPr>
        <w:t>is as follows</w:t>
      </w:r>
      <w:r w:rsidR="00873A55">
        <w:rPr>
          <w:lang w:val="en-US"/>
        </w:rPr>
        <w:t>:</w:t>
      </w:r>
    </w:p>
    <w:p w14:paraId="213D0657" w14:textId="121D588C" w:rsidR="000D3A04" w:rsidRPr="00326E0C" w:rsidRDefault="00594140" w:rsidP="00E533FE">
      <w:pPr>
        <w:rPr>
          <w:rFonts w:cs="Times New Roman"/>
          <w:i/>
          <w:lang w:val="en-U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r>
                  <w:rPr>
                    <w:rFonts w:ascii="Cambria Math" w:hAnsi="Cambria Math" w:cs="Times New Roman"/>
                    <w:lang w:val="en-US"/>
                  </w:rPr>
                  <m:t>∼Bernoulli(</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r>
                  <w:rPr>
                    <w:rFonts w:ascii="Cambria Math" w:hAnsi="Cambria Math" w:cs="Times New Roman"/>
                    <w:lang w:val="en-US"/>
                  </w:rPr>
                  <m:t>)</m:t>
                </m:r>
              </m:e>
            </m:mr>
            <m:mr>
              <m:e>
                <m:r>
                  <w:rPr>
                    <w:rFonts w:ascii="Cambria Math" w:hAnsi="Cambria Math" w:cs="Times New Roman"/>
                    <w:lang w:val="en-US"/>
                  </w:rPr>
                  <m:t>logit(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ij</m:t>
                    </m:r>
                  </m:sub>
                </m:sSub>
                <m:r>
                  <w:rPr>
                    <w:rFonts w:ascii="Cambria Math" w:hAnsi="Cambria Math" w:cs="Times New Roman"/>
                    <w:lang w:val="en-US"/>
                  </w:rPr>
                  <m:t>)</m:t>
                </m:r>
              </m:e>
              <m:e>
                <m:r>
                  <w:rPr>
                    <w:rFonts w:ascii="Cambria Math" w:hAnsi="Cambria Math" w:cs="Times New Roman"/>
                    <w:lang w:val="en-US"/>
                  </w:rPr>
                  <m:t>=α+</m:t>
                </m:r>
                <m:sSubSup>
                  <m:sSubSupPr>
                    <m:ctrlPr>
                      <w:rPr>
                        <w:rFonts w:ascii="Cambria Math" w:hAnsi="Cambria Math"/>
                        <w:b/>
                        <w:i/>
                        <w:lang w:val="en-US"/>
                      </w:rPr>
                    </m:ctrlPr>
                  </m:sSubSupPr>
                  <m:e>
                    <m:r>
                      <m:rPr>
                        <m:sty m:val="bi"/>
                      </m:rPr>
                      <w:rPr>
                        <w:rFonts w:ascii="Cambria Math" w:hAnsi="Cambria Math"/>
                        <w:lang w:val="en-US"/>
                      </w:rPr>
                      <m:t>βx</m:t>
                    </m:r>
                  </m:e>
                  <m:sub>
                    <m:r>
                      <m:rPr>
                        <m:sty m:val="bi"/>
                      </m:rPr>
                      <w:rPr>
                        <w:rFonts w:ascii="Cambria Math" w:hAnsi="Cambria Math"/>
                        <w:lang w:val="en-US"/>
                      </w:rPr>
                      <m:t>i</m:t>
                    </m:r>
                  </m:sub>
                  <m:sup>
                    <m:r>
                      <m:rPr>
                        <m:sty m:val="bi"/>
                      </m:rPr>
                      <w:rPr>
                        <w:rFonts w:ascii="Cambria Math" w:hAnsi="Cambria Math"/>
                        <w:lang w:val="en-US"/>
                      </w:rPr>
                      <m:t>PF</m:t>
                    </m:r>
                  </m:sup>
                </m:sSubSup>
                <m:r>
                  <w:rPr>
                    <w:rFonts w:ascii="Cambria Math" w:hAnsi="Cambria Math" w:cs="Times New Roman"/>
                    <w:lang w:val="en-US"/>
                  </w:rPr>
                  <m:t>, if trea</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=0</m:t>
                </m:r>
              </m:e>
            </m:mr>
            <m:mr>
              <m:e>
                <m:sSub>
                  <m:sSubPr>
                    <m:ctrlPr>
                      <w:rPr>
                        <w:rFonts w:ascii="Cambria Math" w:hAnsi="Cambria Math" w:cs="Times New Roman"/>
                        <w:i/>
                        <w:lang w:val="en-US"/>
                      </w:rPr>
                    </m:ctrlPr>
                  </m:sSubPr>
                  <m:e>
                    <m:r>
                      <w:rPr>
                        <w:rFonts w:ascii="Cambria Math" w:hAnsi="Cambria Math" w:cs="Times New Roman"/>
                        <w:lang w:val="en-US"/>
                      </w:rPr>
                      <m:t>logit(p</m:t>
                    </m:r>
                  </m:e>
                  <m:sub>
                    <m:r>
                      <w:rPr>
                        <w:rFonts w:ascii="Cambria Math" w:hAnsi="Cambria Math" w:cs="Times New Roman"/>
                        <w:lang w:val="en-US"/>
                      </w:rPr>
                      <m:t>ij</m:t>
                    </m:r>
                  </m:sub>
                </m:sSub>
                <m:r>
                  <w:rPr>
                    <w:rFonts w:ascii="Cambria Math" w:hAnsi="Cambria Math" w:cs="Times New Roman"/>
                    <w:lang w:val="en-US"/>
                  </w:rPr>
                  <m:t>)</m:t>
                </m:r>
              </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lang w:val="en-US"/>
                  </w:rPr>
                  <m:t>, if trea</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=1</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e>
              <m:e>
                <m:r>
                  <w:rPr>
                    <w:rFonts w:ascii="Cambria Math" w:hAnsi="Cambria Math" w:cs="Times New Roman"/>
                    <w:lang w:val="en-US"/>
                  </w:rPr>
                  <m:t>∼N(d,</m:t>
                </m:r>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t>
                </m:r>
              </m:e>
            </m:mr>
          </m:m>
        </m:oMath>
      </m:oMathPara>
    </w:p>
    <w:p w14:paraId="3D290768" w14:textId="4244E061" w:rsidR="00760852" w:rsidRDefault="00AD61DB">
      <w:pPr>
        <w:tabs>
          <w:tab w:val="left" w:pos="3544"/>
        </w:tabs>
        <w:rPr>
          <w:lang w:val="en-US"/>
        </w:rPr>
        <w:pPrChange w:id="206" w:author="Efthimiou, Orestis (ISPM)" w:date="2019-08-15T10:35:00Z">
          <w:pPr/>
        </w:pPrChange>
      </w:pPr>
      <w:r w:rsidRPr="008413B0">
        <w:rPr>
          <w:highlight w:val="yellow"/>
          <w:lang w:val="en-US"/>
          <w:rPrChange w:id="207" w:author="Efthimiou, Orestis (ISPM)" w:date="2019-08-15T10:55:00Z">
            <w:rPr>
              <w:lang w:val="en-US"/>
            </w:rPr>
          </w:rPrChange>
        </w:rPr>
        <w:t>Here</w:t>
      </w:r>
      <w:r w:rsidR="00760852" w:rsidRPr="008413B0">
        <w:rPr>
          <w:highlight w:val="yellow"/>
          <w:lang w:val="en-US"/>
          <w:rPrChange w:id="208" w:author="Efthimiou, Orestis (ISPM)" w:date="2019-08-15T10:55:00Z">
            <w:rPr>
              <w:lang w:val="en-US"/>
            </w:rPr>
          </w:rPrChange>
        </w:rPr>
        <w:t xml:space="preserve"> the outcome follows Bernoulli distrib</w:t>
      </w:r>
      <w:r w:rsidR="00604AE5" w:rsidRPr="008413B0">
        <w:rPr>
          <w:highlight w:val="yellow"/>
          <w:lang w:val="en-US"/>
          <w:rPrChange w:id="209" w:author="Efthimiou, Orestis (ISPM)" w:date="2019-08-15T10:55:00Z">
            <w:rPr>
              <w:lang w:val="en-US"/>
            </w:rPr>
          </w:rPrChange>
        </w:rPr>
        <w:t xml:space="preserve">ution with logit link function. </w:t>
      </w:r>
      <w:r w:rsidR="00760852" w:rsidRPr="008413B0">
        <w:rPr>
          <w:highlight w:val="yellow"/>
          <w:lang w:val="en-US"/>
          <w:rPrChange w:id="210" w:author="Efthimiou, Orestis (ISPM)" w:date="2019-08-15T10:55:00Z">
            <w:rPr>
              <w:lang w:val="en-US"/>
            </w:rPr>
          </w:rPrChange>
        </w:rPr>
        <w:t xml:space="preserve">We explored </w:t>
      </w:r>
      <w:r w:rsidR="00CD1B03" w:rsidRPr="008413B0">
        <w:rPr>
          <w:highlight w:val="yellow"/>
          <w:lang w:val="en-US"/>
          <w:rPrChange w:id="211" w:author="Efthimiou, Orestis (ISPM)" w:date="2019-08-15T10:55:00Z">
            <w:rPr>
              <w:lang w:val="en-US"/>
            </w:rPr>
          </w:rPrChange>
        </w:rPr>
        <w:t>XXX</w:t>
      </w:r>
      <w:r w:rsidR="00604AE5" w:rsidRPr="008413B0">
        <w:rPr>
          <w:highlight w:val="yellow"/>
          <w:lang w:val="en-US"/>
          <w:rPrChange w:id="212" w:author="Efthimiou, Orestis (ISPM)" w:date="2019-08-15T10:55:00Z">
            <w:rPr>
              <w:lang w:val="en-US"/>
            </w:rPr>
          </w:rPrChange>
        </w:rPr>
        <w:t xml:space="preserve"> </w:t>
      </w:r>
      <w:r w:rsidR="00760852" w:rsidRPr="008413B0">
        <w:rPr>
          <w:highlight w:val="yellow"/>
          <w:lang w:val="en-US"/>
          <w:rPrChange w:id="213" w:author="Efthimiou, Orestis (ISPM)" w:date="2019-08-15T10:55:00Z">
            <w:rPr>
              <w:lang w:val="en-US"/>
            </w:rPr>
          </w:rPrChange>
        </w:rPr>
        <w:t xml:space="preserve">scenarios, described in </w:t>
      </w:r>
      <w:ins w:id="214" w:author="Efthimiou, Orestis (ISPM)" w:date="2019-08-15T10:34:00Z">
        <w:r w:rsidR="00E076D3" w:rsidRPr="008413B0">
          <w:rPr>
            <w:highlight w:val="yellow"/>
            <w:lang w:val="en-US"/>
            <w:rPrChange w:id="215" w:author="Efthimiou, Orestis (ISPM)" w:date="2019-08-15T10:55:00Z">
              <w:rPr>
                <w:lang w:val="en-US"/>
              </w:rPr>
            </w:rPrChange>
          </w:rPr>
          <w:fldChar w:fldCharType="begin"/>
        </w:r>
        <w:r w:rsidR="00E076D3" w:rsidRPr="008413B0">
          <w:rPr>
            <w:highlight w:val="yellow"/>
            <w:lang w:val="en-US"/>
            <w:rPrChange w:id="216" w:author="Efthimiou, Orestis (ISPM)" w:date="2019-08-15T10:55:00Z">
              <w:rPr>
                <w:lang w:val="en-US"/>
              </w:rPr>
            </w:rPrChange>
          </w:rPr>
          <w:instrText xml:space="preserve"> REF _Ref12959461 \h </w:instrText>
        </w:r>
      </w:ins>
      <w:r w:rsidR="00E076D3" w:rsidRPr="008413B0">
        <w:rPr>
          <w:highlight w:val="yellow"/>
          <w:lang w:val="en-US"/>
          <w:rPrChange w:id="217" w:author="Efthimiou, Orestis (ISPM)" w:date="2019-08-15T10:55:00Z">
            <w:rPr>
              <w:b/>
              <w:lang w:val="en-US"/>
            </w:rPr>
          </w:rPrChange>
        </w:rPr>
        <w:instrText xml:space="preserve"> \* MERGEFORMAT </w:instrText>
      </w:r>
      <w:r w:rsidR="00E076D3" w:rsidRPr="008413B0">
        <w:rPr>
          <w:highlight w:val="yellow"/>
          <w:lang w:val="en-US"/>
          <w:rPrChange w:id="218" w:author="Efthimiou, Orestis (ISPM)" w:date="2019-08-15T10:55:00Z">
            <w:rPr>
              <w:highlight w:val="yellow"/>
              <w:lang w:val="en-US"/>
            </w:rPr>
          </w:rPrChange>
        </w:rPr>
      </w:r>
      <w:r w:rsidR="00E076D3" w:rsidRPr="008413B0">
        <w:rPr>
          <w:highlight w:val="yellow"/>
          <w:lang w:val="en-US"/>
          <w:rPrChange w:id="219" w:author="Efthimiou, Orestis (ISPM)" w:date="2019-08-15T10:55:00Z">
            <w:rPr>
              <w:lang w:val="en-US"/>
            </w:rPr>
          </w:rPrChange>
        </w:rPr>
        <w:fldChar w:fldCharType="separate"/>
      </w:r>
      <w:ins w:id="220" w:author="Efthimiou, Orestis (ISPM)" w:date="2019-08-15T10:34:00Z">
        <w:r w:rsidR="00E076D3" w:rsidRPr="008413B0">
          <w:rPr>
            <w:highlight w:val="yellow"/>
            <w:lang w:val="en-GB"/>
            <w:rPrChange w:id="221" w:author="Efthimiou, Orestis (ISPM)" w:date="2019-08-15T10:58:00Z">
              <w:rPr>
                <w:b/>
              </w:rPr>
            </w:rPrChange>
          </w:rPr>
          <w:t xml:space="preserve">Table </w:t>
        </w:r>
        <w:r w:rsidR="00E076D3" w:rsidRPr="008413B0">
          <w:rPr>
            <w:noProof/>
            <w:highlight w:val="yellow"/>
            <w:lang w:val="en-GB"/>
            <w:rPrChange w:id="222" w:author="Efthimiou, Orestis (ISPM)" w:date="2019-08-15T10:58:00Z">
              <w:rPr>
                <w:b/>
                <w:noProof/>
              </w:rPr>
            </w:rPrChange>
          </w:rPr>
          <w:t>1</w:t>
        </w:r>
        <w:r w:rsidR="00E076D3" w:rsidRPr="008413B0">
          <w:rPr>
            <w:highlight w:val="yellow"/>
            <w:lang w:val="en-US"/>
            <w:rPrChange w:id="223" w:author="Efthimiou, Orestis (ISPM)" w:date="2019-08-15T10:55:00Z">
              <w:rPr>
                <w:lang w:val="en-US"/>
              </w:rPr>
            </w:rPrChange>
          </w:rPr>
          <w:fldChar w:fldCharType="end"/>
        </w:r>
      </w:ins>
      <w:del w:id="224" w:author="Efthimiou, Orestis (ISPM)" w:date="2019-08-15T10:34:00Z">
        <w:r w:rsidR="00760852" w:rsidRPr="008413B0" w:rsidDel="00E076D3">
          <w:rPr>
            <w:highlight w:val="yellow"/>
            <w:lang w:val="en-US"/>
            <w:rPrChange w:id="225" w:author="Efthimiou, Orestis (ISPM)" w:date="2019-08-15T10:55:00Z">
              <w:rPr>
                <w:lang w:val="en-US"/>
              </w:rPr>
            </w:rPrChange>
          </w:rPr>
          <w:delText xml:space="preserve">Table </w:delText>
        </w:r>
      </w:del>
      <w:commentRangeStart w:id="226"/>
      <w:del w:id="227" w:author="Efthimiou, Orestis (ISPM)" w:date="2019-08-15T10:35:00Z">
        <w:r w:rsidR="00760852" w:rsidRPr="008413B0" w:rsidDel="00E076D3">
          <w:rPr>
            <w:highlight w:val="yellow"/>
            <w:lang w:val="en-US"/>
            <w:rPrChange w:id="228" w:author="Efthimiou, Orestis (ISPM)" w:date="2019-08-15T10:55:00Z">
              <w:rPr>
                <w:lang w:val="en-US"/>
              </w:rPr>
            </w:rPrChange>
          </w:rPr>
          <w:delText>1</w:delText>
        </w:r>
      </w:del>
      <w:commentRangeEnd w:id="226"/>
      <w:r w:rsidR="00607E2B" w:rsidRPr="008413B0">
        <w:rPr>
          <w:rStyle w:val="CommentReference"/>
          <w:rFonts w:eastAsiaTheme="minorHAnsi"/>
          <w:highlight w:val="yellow"/>
          <w:lang w:val="en-US" w:eastAsia="en-US"/>
          <w:rPrChange w:id="229" w:author="Efthimiou, Orestis (ISPM)" w:date="2019-08-15T10:55:00Z">
            <w:rPr>
              <w:rStyle w:val="CommentReference"/>
              <w:rFonts w:eastAsiaTheme="minorHAnsi"/>
              <w:lang w:val="en-US" w:eastAsia="en-US"/>
            </w:rPr>
          </w:rPrChange>
        </w:rPr>
        <w:commentReference w:id="226"/>
      </w:r>
      <w:r w:rsidR="00760852" w:rsidRPr="008413B0">
        <w:rPr>
          <w:highlight w:val="yellow"/>
          <w:lang w:val="en-US"/>
          <w:rPrChange w:id="230" w:author="Efthimiou, Orestis (ISPM)" w:date="2019-08-15T10:55:00Z">
            <w:rPr>
              <w:lang w:val="en-US"/>
            </w:rPr>
          </w:rPrChange>
        </w:rPr>
        <w:t>.</w:t>
      </w:r>
      <w:r w:rsidR="00760852" w:rsidRPr="00CD1B03">
        <w:rPr>
          <w:lang w:val="en-US"/>
        </w:rPr>
        <w:t xml:space="preserve"> </w:t>
      </w:r>
    </w:p>
    <w:p w14:paraId="2D0F4FAE" w14:textId="5E7C871C" w:rsidR="003864F4" w:rsidRDefault="00760852" w:rsidP="003864F4">
      <w:pPr>
        <w:rPr>
          <w:lang w:val="en-US"/>
        </w:rPr>
      </w:pPr>
      <w:r>
        <w:rPr>
          <w:lang w:val="en-US"/>
        </w:rPr>
        <w:t>In order to generate</w:t>
      </w:r>
      <w:r w:rsidR="0079125A">
        <w:rPr>
          <w:lang w:val="en-US"/>
        </w:rPr>
        <w:t xml:space="preserve"> the</w:t>
      </w:r>
      <w:r>
        <w:rPr>
          <w:lang w:val="en-US"/>
        </w:rPr>
        <w:t xml:space="preserve"> data, we follow the next steps</w:t>
      </w:r>
      <w:r w:rsidR="003864F4">
        <w:rPr>
          <w:lang w:val="en-US"/>
        </w:rPr>
        <w:t>.</w:t>
      </w:r>
    </w:p>
    <w:p w14:paraId="11F96F32" w14:textId="135504D3" w:rsidR="00E27FA6" w:rsidRPr="00E27FA6" w:rsidRDefault="00FC69D0" w:rsidP="009756F9">
      <w:pPr>
        <w:pStyle w:val="ListParagraph"/>
        <w:numPr>
          <w:ilvl w:val="0"/>
          <w:numId w:val="6"/>
        </w:numPr>
        <w:ind w:left="0" w:firstLine="284"/>
        <w:rPr>
          <w:ins w:id="231" w:author="Efthimiou, Orestis (ISPM)" w:date="2019-08-15T10:24:00Z"/>
          <w:lang w:val="en-US"/>
        </w:rPr>
      </w:pPr>
      <w:r w:rsidRPr="00F370F7">
        <w:rPr>
          <w:lang w:val="en-US"/>
        </w:rPr>
        <w:t xml:space="preserve">For each study, we start by determining the total number of patients for each treatment arm, by sampling from </w:t>
      </w:r>
      <m:oMath>
        <m:r>
          <w:rPr>
            <w:rFonts w:ascii="Cambria Math" w:hAnsi="Cambria Math"/>
            <w:lang w:val="en-US"/>
          </w:rPr>
          <m:t>Unif</m:t>
        </m:r>
        <m:r>
          <m:rPr>
            <m:sty m:val="p"/>
          </m:rPr>
          <w:rPr>
            <w:rFonts w:ascii="Cambria Math" w:hAnsi="Cambria Math"/>
            <w:lang w:val="en-US"/>
          </w:rPr>
          <m:t>(30,150)</m:t>
        </m:r>
      </m:oMath>
      <w:r w:rsidRPr="00F370F7">
        <w:rPr>
          <w:lang w:val="en-US"/>
        </w:rPr>
        <w:t xml:space="preserve"> and rounding. Then, we generate the patient-level covariates </w:t>
      </w:r>
      <m:oMath>
        <m:sSub>
          <m:sSubPr>
            <m:ctrlPr>
              <w:rPr>
                <w:rFonts w:ascii="Cambria Math" w:hAnsi="Cambria Math"/>
                <w:b/>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Pr="00F370F7">
        <w:rPr>
          <w:lang w:val="en-US"/>
        </w:rPr>
        <w:t xml:space="preserve">. For continuous covariates, we sample from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r>
          <m:rPr>
            <m:sty m:val="p"/>
          </m:rPr>
          <w:rPr>
            <w:rFonts w:ascii="Cambria Math" w:hAnsi="Cambria Math"/>
            <w:lang w:val="en-US"/>
          </w:rPr>
          <m:t>(0,</m:t>
        </m:r>
        <m:r>
          <m:rPr>
            <m:sty m:val="bi"/>
          </m:rPr>
          <w:rPr>
            <w:rFonts w:ascii="Cambria Math" w:hAnsi="Cambria Math"/>
            <w:lang w:val="en-US"/>
          </w:rPr>
          <m:t>Σ</m:t>
        </m:r>
        <m:r>
          <m:rPr>
            <m:sty m:val="p"/>
          </m:rPr>
          <w:rPr>
            <w:rFonts w:ascii="Cambria Math" w:hAnsi="Cambria Math"/>
            <w:lang w:val="en-US"/>
          </w:rPr>
          <m:t>)</m:t>
        </m:r>
      </m:oMath>
      <w:r w:rsidRPr="00F370F7">
        <w:rPr>
          <w:lang w:val="en-US"/>
        </w:rPr>
        <w:t xml:space="preserve"> where </w:t>
      </w:r>
      <m:oMath>
        <m:r>
          <w:rPr>
            <w:rFonts w:ascii="Cambria Math" w:hAnsi="Cambria Math"/>
            <w:lang w:val="en-US"/>
          </w:rPr>
          <m:t>p</m:t>
        </m:r>
      </m:oMath>
      <w:r w:rsidRPr="00F370F7">
        <w:rPr>
          <w:lang w:val="en-US"/>
        </w:rPr>
        <w:t xml:space="preserve"> is total number of covariates and </w:t>
      </w:r>
      <m:oMath>
        <m:r>
          <m:rPr>
            <m:sty m:val="bi"/>
          </m:rPr>
          <w:rPr>
            <w:rFonts w:ascii="Cambria Math" w:hAnsi="Cambria Math"/>
            <w:lang w:val="en-US"/>
          </w:rPr>
          <m:t>Σ</m:t>
        </m:r>
      </m:oMath>
      <w:r w:rsidRPr="00F370F7">
        <w:rPr>
          <w:lang w:val="en-US"/>
        </w:rPr>
        <w:t xml:space="preserve"> has entry </w:t>
      </w:r>
      <m:oMath>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oMath>
      <w:r w:rsidRPr="00F370F7">
        <w:rPr>
          <w:lang w:val="en-US"/>
        </w:rPr>
        <w:t xml:space="preserve"> equal to </w:t>
      </w:r>
      <m:oMath>
        <m:sSup>
          <m:sSupPr>
            <m:ctrlPr>
              <w:rPr>
                <w:rFonts w:ascii="Cambria Math" w:hAnsi="Cambria Math"/>
                <w:lang w:val="en-US"/>
              </w:rPr>
            </m:ctrlPr>
          </m:sSupPr>
          <m:e>
            <m:r>
              <w:rPr>
                <w:rFonts w:ascii="Cambria Math" w:hAnsi="Cambria Math"/>
                <w:lang w:val="en-US"/>
              </w:rPr>
              <m:t>ρ</m:t>
            </m:r>
          </m:e>
          <m:sup>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sup>
        </m:sSup>
      </m:oMath>
      <w:r w:rsidRPr="00F370F7">
        <w:rPr>
          <w:lang w:val="en-US"/>
        </w:rPr>
        <w:t xml:space="preserve"> . The correlation coefficient (</w:t>
      </w:r>
      <m:oMath>
        <m:r>
          <w:rPr>
            <w:rFonts w:ascii="Cambria Math" w:hAnsi="Cambria Math"/>
            <w:lang w:val="en-US"/>
          </w:rPr>
          <m:t>ρ</m:t>
        </m:r>
        <m:r>
          <m:rPr>
            <m:sty m:val="p"/>
          </m:rPr>
          <w:rPr>
            <w:rFonts w:ascii="Cambria Math" w:hAnsi="Cambria Math"/>
            <w:lang w:val="en-US"/>
          </w:rPr>
          <m:t>)</m:t>
        </m:r>
      </m:oMath>
      <w:r w:rsidRPr="00F370F7">
        <w:rPr>
          <w:lang w:val="en-US"/>
        </w:rPr>
        <w:t xml:space="preserve"> is set to be 0.3. </w:t>
      </w:r>
      <w:r w:rsidR="00F370F7">
        <w:rPr>
          <w:lang w:val="en-US"/>
        </w:rPr>
        <w:t xml:space="preserve">For discrete covariates, we sample from a </w:t>
      </w:r>
      <m:oMath>
        <m:r>
          <w:rPr>
            <w:rFonts w:ascii="Cambria Math" w:hAnsi="Cambria Math"/>
            <w:lang w:val="en-US"/>
          </w:rPr>
          <m:t>Bernoulli(0.5)</m:t>
        </m:r>
      </m:oMath>
      <w:r w:rsidR="00F370F7">
        <w:rPr>
          <w:iCs/>
          <w:lang w:val="en-US"/>
        </w:rPr>
        <w:t xml:space="preserve">. </w:t>
      </w:r>
      <w:ins w:id="232" w:author="Efthimiou, Orestis (ISPM)" w:date="2019-08-15T10:24:00Z">
        <w:r w:rsidR="00E27FA6">
          <w:rPr>
            <w:iCs/>
            <w:lang w:val="en-US"/>
          </w:rPr>
          <w:t xml:space="preserve">The number of </w:t>
        </w:r>
      </w:ins>
      <w:ins w:id="233" w:author="Efthimiou, Orestis (ISPM)" w:date="2019-08-15T10:33:00Z">
        <w:r w:rsidR="00E076D3">
          <w:rPr>
            <w:iCs/>
            <w:lang w:val="en-US"/>
          </w:rPr>
          <w:t xml:space="preserve">studies and the number of </w:t>
        </w:r>
      </w:ins>
      <w:ins w:id="234" w:author="Efthimiou, Orestis (ISPM)" w:date="2019-08-15T10:25:00Z">
        <w:r w:rsidR="00E27FA6">
          <w:rPr>
            <w:iCs/>
            <w:lang w:val="en-US"/>
          </w:rPr>
          <w:t xml:space="preserve">covariates included in </w:t>
        </w:r>
        <m:oMath>
          <m:sSub>
            <m:sSubPr>
              <m:ctrlPr>
                <w:rPr>
                  <w:rFonts w:ascii="Cambria Math" w:hAnsi="Cambria Math"/>
                  <w:b/>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E27FA6">
          <w:rPr>
            <w:b/>
            <w:lang w:val="en-US"/>
          </w:rPr>
          <w:t xml:space="preserve"> </w:t>
        </w:r>
        <w:r w:rsidR="00E27FA6">
          <w:rPr>
            <w:lang w:val="en-US"/>
          </w:rPr>
          <w:t>(</w:t>
        </w:r>
      </w:ins>
      <w:ins w:id="235" w:author="Efthimiou, Orestis (ISPM)" w:date="2019-08-15T10:33:00Z">
        <w:r w:rsidR="00E076D3">
          <w:rPr>
            <w:lang w:val="en-US"/>
          </w:rPr>
          <w:t>and</w:t>
        </w:r>
      </w:ins>
      <w:ins w:id="236" w:author="Efthimiou, Orestis (ISPM)" w:date="2019-08-15T10:25:00Z">
        <w:r w:rsidR="00E27FA6">
          <w:rPr>
            <w:lang w:val="en-US"/>
          </w:rPr>
          <w:t xml:space="preserve"> their type</w:t>
        </w:r>
        <w:r w:rsidR="00E076D3">
          <w:rPr>
            <w:lang w:val="en-US"/>
          </w:rPr>
          <w:t>, i.e.</w:t>
        </w:r>
        <w:r w:rsidR="00E27FA6">
          <w:rPr>
            <w:lang w:val="en-US"/>
          </w:rPr>
          <w:t xml:space="preserve"> nuisance </w:t>
        </w:r>
      </w:ins>
      <w:ins w:id="237" w:author="Efthimiou, Orestis (ISPM)" w:date="2019-08-15T10:26:00Z">
        <w:r w:rsidR="00E076D3">
          <w:rPr>
            <w:lang w:val="en-US"/>
          </w:rPr>
          <w:t xml:space="preserve">parameters vs. prognostic factors vs. </w:t>
        </w:r>
        <w:r w:rsidR="00E27FA6">
          <w:rPr>
            <w:lang w:val="en-US"/>
          </w:rPr>
          <w:t xml:space="preserve">effect modifiers) depend on the scenario. </w:t>
        </w:r>
      </w:ins>
    </w:p>
    <w:p w14:paraId="1DE5C446" w14:textId="73F826E7" w:rsidR="00F370F7" w:rsidRPr="009756F9" w:rsidRDefault="00F370F7" w:rsidP="009756F9">
      <w:pPr>
        <w:pStyle w:val="ListParagraph"/>
        <w:numPr>
          <w:ilvl w:val="0"/>
          <w:numId w:val="6"/>
        </w:numPr>
        <w:ind w:left="0" w:firstLine="284"/>
        <w:rPr>
          <w:lang w:val="en-US"/>
        </w:rPr>
      </w:pPr>
      <w:r>
        <w:rPr>
          <w:iCs/>
          <w:lang w:val="en-US"/>
        </w:rPr>
        <w:t xml:space="preserve">We generate treatment indicator </w:t>
      </w:r>
      <m:oMath>
        <m:r>
          <w:rPr>
            <w:rFonts w:ascii="Cambria Math" w:hAnsi="Cambria Math"/>
            <w:lang w:val="en-US"/>
          </w:rPr>
          <m:t>trea</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oMath>
      <w:r>
        <w:rPr>
          <w:iCs/>
          <w:lang w:val="en-US"/>
        </w:rPr>
        <w:t xml:space="preserve"> by sampling from a </w:t>
      </w:r>
      <m:oMath>
        <m:r>
          <w:rPr>
            <w:rFonts w:ascii="Cambria Math" w:hAnsi="Cambria Math"/>
            <w:lang w:val="en-US"/>
          </w:rPr>
          <m:t>Bernoulli(0.5)</m:t>
        </m:r>
      </m:oMath>
      <w:ins w:id="238" w:author="Efthimiou, Orestis (ISPM)" w:date="2019-08-15T10:22:00Z">
        <w:r w:rsidR="00E27FA6">
          <w:rPr>
            <w:lang w:val="en-US"/>
          </w:rPr>
          <w:t xml:space="preserve">, as we are </w:t>
        </w:r>
      </w:ins>
      <w:ins w:id="239" w:author="Efthimiou, Orestis (ISPM)" w:date="2019-08-15T10:23:00Z">
        <w:r w:rsidR="00E27FA6">
          <w:rPr>
            <w:lang w:val="en-US"/>
          </w:rPr>
          <w:t>focusing</w:t>
        </w:r>
      </w:ins>
      <w:ins w:id="240" w:author="Efthimiou, Orestis (ISPM)" w:date="2019-08-15T10:22:00Z">
        <w:r w:rsidR="00E27FA6">
          <w:rPr>
            <w:lang w:val="en-US"/>
          </w:rPr>
          <w:t xml:space="preserve"> on IPD MA of RCT data</w:t>
        </w:r>
      </w:ins>
      <w:r w:rsidR="009756F9">
        <w:rPr>
          <w:iCs/>
          <w:lang w:val="en-US"/>
        </w:rPr>
        <w:t>.</w:t>
      </w:r>
    </w:p>
    <w:p w14:paraId="1C9FA7A9" w14:textId="72879382" w:rsidR="00DA15B6" w:rsidRPr="00F370F7" w:rsidRDefault="008512D1" w:rsidP="00F370F7">
      <w:pPr>
        <w:pStyle w:val="ListParagraph"/>
        <w:numPr>
          <w:ilvl w:val="0"/>
          <w:numId w:val="6"/>
        </w:numPr>
        <w:ind w:left="0" w:firstLine="284"/>
        <w:rPr>
          <w:lang w:val="en-US"/>
        </w:rPr>
      </w:pPr>
      <w:r w:rsidRPr="00F370F7">
        <w:rPr>
          <w:lang w:val="en-US"/>
        </w:rPr>
        <w:t xml:space="preserve">We generate </w:t>
      </w:r>
      <w:r w:rsidR="003D7743" w:rsidRPr="00F370F7">
        <w:rPr>
          <w:lang w:val="en-US"/>
        </w:rPr>
        <w:t xml:space="preserve">the </w:t>
      </w:r>
      <w:r w:rsidRPr="00F370F7">
        <w:rPr>
          <w:lang w:val="en-US"/>
        </w:rPr>
        <w:t>treatment effect of each study</w:t>
      </w:r>
      <w:r w:rsidR="00FC1B95" w:rsidRPr="00F370F7">
        <w:rPr>
          <w:lang w:val="en-US"/>
        </w:rPr>
        <w:t xml:space="preserve"> </w:t>
      </w:r>
      <m:oMath>
        <m:sSub>
          <m:sSubPr>
            <m:ctrlPr>
              <w:rPr>
                <w:rFonts w:ascii="Cambria Math" w:hAnsi="Cambria Math" w:cs="Times New Roman"/>
                <w:lang w:val="en-US"/>
              </w:rPr>
            </m:ctrlPr>
          </m:sSubPr>
          <m:e>
            <m:r>
              <w:rPr>
                <w:rFonts w:ascii="Cambria Math" w:hAnsi="Cambria Math" w:cs="Times New Roman"/>
                <w:lang w:val="en-US"/>
              </w:rPr>
              <m:t>δ</m:t>
            </m:r>
          </m:e>
          <m:sub>
            <m:r>
              <w:rPr>
                <w:rFonts w:ascii="Cambria Math" w:hAnsi="Cambria Math" w:cs="Times New Roman"/>
                <w:lang w:val="en-US"/>
              </w:rPr>
              <m:t>j</m:t>
            </m:r>
          </m:sub>
        </m:sSub>
      </m:oMath>
      <w:r w:rsidRPr="00F370F7">
        <w:rPr>
          <w:lang w:val="en-US"/>
        </w:rPr>
        <w:t xml:space="preserve"> </w:t>
      </w:r>
      <w:r w:rsidR="003E69A3" w:rsidRPr="00F370F7">
        <w:rPr>
          <w:lang w:val="en-US"/>
        </w:rPr>
        <w:t xml:space="preserve">by drawing </w:t>
      </w:r>
      <m:oMath>
        <m:r>
          <w:rPr>
            <w:rFonts w:ascii="Cambria Math" w:hAnsi="Cambria Math" w:cs="Times New Roman"/>
            <w:lang w:val="en-US"/>
          </w:rPr>
          <m:t>N</m:t>
        </m:r>
        <m:r>
          <m:rPr>
            <m:sty m:val="p"/>
          </m:rPr>
          <w:rPr>
            <w:rFonts w:ascii="Cambria Math" w:hAnsi="Cambria Math" w:cs="Times New Roman"/>
            <w:lang w:val="en-US"/>
          </w:rPr>
          <m:t>(</m:t>
        </m:r>
        <m:r>
          <w:rPr>
            <w:rFonts w:ascii="Cambria Math" w:hAnsi="Cambria Math" w:cs="Times New Roman"/>
            <w:lang w:val="en-US"/>
          </w:rPr>
          <m:t>d</m:t>
        </m:r>
        <m:r>
          <m:rPr>
            <m:sty m:val="p"/>
          </m:rP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τ</m:t>
            </m:r>
          </m:e>
          <m:sup>
            <m:r>
              <m:rPr>
                <m:sty m:val="p"/>
              </m:rPr>
              <w:rPr>
                <w:rFonts w:ascii="Cambria Math" w:hAnsi="Cambria Math" w:cs="Times New Roman"/>
                <w:lang w:val="en-US"/>
              </w:rPr>
              <m:t>2</m:t>
            </m:r>
          </m:sup>
        </m:sSup>
        <m:r>
          <m:rPr>
            <m:sty m:val="p"/>
          </m:rPr>
          <w:rPr>
            <w:rFonts w:ascii="Cambria Math" w:hAnsi="Cambria Math" w:cs="Times New Roman"/>
            <w:lang w:val="en-US"/>
          </w:rPr>
          <m:t>)</m:t>
        </m:r>
      </m:oMath>
      <w:r w:rsidR="009D1FEB" w:rsidRPr="00F370F7">
        <w:rPr>
          <w:lang w:val="en-US"/>
        </w:rPr>
        <w:t xml:space="preserve"> where</w:t>
      </w:r>
      <w:r w:rsidR="00B5173D" w:rsidRPr="00F370F7">
        <w:rPr>
          <w:lang w:val="en-US"/>
        </w:rPr>
        <w:t xml:space="preserve"> the</w:t>
      </w:r>
      <w:r w:rsidR="009D1FEB" w:rsidRPr="00F370F7">
        <w:rPr>
          <w:lang w:val="en-US"/>
        </w:rPr>
        <w:t xml:space="preserve"> </w:t>
      </w:r>
      <w:r w:rsidR="00FC1B95" w:rsidRPr="00F370F7">
        <w:rPr>
          <w:lang w:val="en-US"/>
        </w:rPr>
        <w:t>average treatment effect</w:t>
      </w:r>
      <w:r w:rsidR="003E69A3" w:rsidRPr="00F370F7">
        <w:rPr>
          <w:lang w:val="en-US"/>
        </w:rPr>
        <w:t xml:space="preserve"> </w:t>
      </w:r>
      <m:oMath>
        <m:r>
          <w:rPr>
            <w:rFonts w:ascii="Cambria Math" w:hAnsi="Cambria Math" w:cs="Times New Roman"/>
            <w:lang w:val="en-US"/>
          </w:rPr>
          <m:t>d</m:t>
        </m:r>
      </m:oMath>
      <w:r w:rsidR="003E69A3" w:rsidRPr="00F370F7">
        <w:rPr>
          <w:lang w:val="en-US"/>
        </w:rPr>
        <w:t xml:space="preserve"> and </w:t>
      </w:r>
      <m:oMath>
        <m:r>
          <w:rPr>
            <w:rFonts w:ascii="Cambria Math" w:hAnsi="Cambria Math"/>
            <w:lang w:val="en-US"/>
          </w:rPr>
          <m:t>τ</m:t>
        </m:r>
      </m:oMath>
      <w:r w:rsidR="003E69A3" w:rsidRPr="00F370F7">
        <w:rPr>
          <w:lang w:val="en-US"/>
        </w:rPr>
        <w:t xml:space="preserve"> depend on the scenario.</w:t>
      </w:r>
    </w:p>
    <w:p w14:paraId="33EFAF53" w14:textId="1F963ED7" w:rsidR="009D1FEB" w:rsidRDefault="009D1FEB" w:rsidP="004B6B98">
      <w:pPr>
        <w:pStyle w:val="ListParagraph"/>
        <w:numPr>
          <w:ilvl w:val="0"/>
          <w:numId w:val="6"/>
        </w:numPr>
        <w:ind w:left="0" w:firstLine="284"/>
        <w:rPr>
          <w:lang w:val="en-US"/>
        </w:rPr>
      </w:pPr>
      <w:r>
        <w:rPr>
          <w:lang w:val="en-US"/>
        </w:rPr>
        <w:t xml:space="preserve">We generate </w:t>
      </w:r>
      <w:r w:rsidR="008D6D00">
        <w:rPr>
          <w:lang w:val="en-US"/>
        </w:rPr>
        <w:t xml:space="preserve">a </w:t>
      </w:r>
      <w:r w:rsidR="00103FA9">
        <w:rPr>
          <w:lang w:val="en-US"/>
        </w:rPr>
        <w:t xml:space="preserve">study baseline </w:t>
      </w:r>
      <w:r w:rsidR="00905861">
        <w:rPr>
          <w:lang w:val="en-US"/>
        </w:rPr>
        <w:t xml:space="preserve">effect </w:t>
      </w:r>
      <w:r w:rsidR="00103FA9">
        <w:rPr>
          <w:lang w:val="en-US"/>
        </w:rPr>
        <w:t>(</w:t>
      </w:r>
      <m:oMath>
        <m:sSub>
          <m:sSubPr>
            <m:ctrlPr>
              <w:rPr>
                <w:rFonts w:ascii="Cambria Math" w:hAnsi="Cambria Math" w:cs="Times New Roman"/>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oMath>
      <w:r>
        <w:rPr>
          <w:lang w:val="en-US"/>
        </w:rPr>
        <w:t xml:space="preserve"> </w:t>
      </w:r>
      <w:r w:rsidRPr="00DA15B6">
        <w:rPr>
          <w:lang w:val="en-US"/>
        </w:rPr>
        <w:t xml:space="preserve">from </w:t>
      </w:r>
      <m:oMath>
        <m:r>
          <w:rPr>
            <w:rFonts w:ascii="Cambria Math" w:hAnsi="Cambria Math"/>
          </w:rPr>
          <m:t>Unif</m:t>
        </m:r>
        <m:r>
          <w:rPr>
            <w:rFonts w:ascii="Cambria Math" w:hAnsi="Cambria Math"/>
            <w:lang w:val="en-US"/>
          </w:rPr>
          <m:t>(-1,1)</m:t>
        </m:r>
      </m:oMath>
      <w:ins w:id="241" w:author="Efthimiou, Orestis (ISPM)" w:date="2019-08-15T10:23:00Z">
        <w:r w:rsidR="00E27FA6">
          <w:rPr>
            <w:lang w:val="en-US"/>
          </w:rPr>
          <w:t xml:space="preserve">, </w:t>
        </w:r>
      </w:ins>
      <w:del w:id="242" w:author="Efthimiou, Orestis (ISPM)" w:date="2019-08-15T10:23:00Z">
        <w:r w:rsidR="00E67C10" w:rsidDel="00E27FA6">
          <w:rPr>
            <w:lang w:val="en-US"/>
          </w:rPr>
          <w:delText xml:space="preserve"> </w:delText>
        </w:r>
      </w:del>
      <w:ins w:id="243" w:author="Efthimiou, Orestis (ISPM)" w:date="2019-08-15T10:23:00Z">
        <w:r w:rsidR="00E27FA6">
          <w:rPr>
            <w:lang w:val="en-US"/>
          </w:rPr>
          <w:t>i.e.</w:t>
        </w:r>
      </w:ins>
      <w:del w:id="244" w:author="Efthimiou, Orestis (ISPM)" w:date="2019-08-15T10:23:00Z">
        <w:r w:rsidR="00E67C10" w:rsidDel="00E27FA6">
          <w:rPr>
            <w:lang w:val="en-US"/>
          </w:rPr>
          <w:delText xml:space="preserve">and </w:delText>
        </w:r>
      </w:del>
      <w:ins w:id="245" w:author="Efthimiou, Orestis (ISPM)" w:date="2019-08-15T10:23:00Z">
        <w:r w:rsidR="00E27FA6">
          <w:rPr>
            <w:lang w:val="en-US"/>
          </w:rPr>
          <w:t xml:space="preserve"> </w:t>
        </w:r>
      </w:ins>
      <w:r w:rsidR="00E67C10">
        <w:rPr>
          <w:lang w:val="en-US"/>
        </w:rPr>
        <w:t>assum</w:t>
      </w:r>
      <w:ins w:id="246" w:author="Efthimiou, Orestis (ISPM)" w:date="2019-08-15T10:23:00Z">
        <w:r w:rsidR="00E27FA6">
          <w:rPr>
            <w:lang w:val="en-US"/>
          </w:rPr>
          <w:t xml:space="preserve">ing </w:t>
        </w:r>
      </w:ins>
      <w:del w:id="247" w:author="Efthimiou, Orestis (ISPM)" w:date="2019-08-15T10:23:00Z">
        <w:r w:rsidR="00E67C10" w:rsidDel="00E27FA6">
          <w:rPr>
            <w:lang w:val="en-US"/>
          </w:rPr>
          <w:delText>e</w:delText>
        </w:r>
        <w:r w:rsidR="00B15220" w:rsidDel="00E27FA6">
          <w:rPr>
            <w:lang w:val="en-US"/>
          </w:rPr>
          <w:delText xml:space="preserve"> </w:delText>
        </w:r>
      </w:del>
      <w:r w:rsidR="00B15220">
        <w:rPr>
          <w:lang w:val="en-US"/>
        </w:rPr>
        <w:t>that</w:t>
      </w:r>
      <w:r w:rsidR="00905861">
        <w:rPr>
          <w:lang w:val="en-US"/>
        </w:rPr>
        <w:t xml:space="preserve"> the effect is independent across studies.</w:t>
      </w:r>
    </w:p>
    <w:p w14:paraId="398070AE" w14:textId="0C6A2793" w:rsidR="00E84329" w:rsidRPr="000B001A" w:rsidRDefault="00A607B5" w:rsidP="000B001A">
      <w:pPr>
        <w:pStyle w:val="ListParagraph"/>
        <w:numPr>
          <w:ilvl w:val="0"/>
          <w:numId w:val="6"/>
        </w:numPr>
        <w:ind w:left="0" w:firstLine="284"/>
        <w:rPr>
          <w:lang w:val="en-US"/>
        </w:rPr>
      </w:pPr>
      <w:r>
        <w:rPr>
          <w:lang w:val="en-US"/>
        </w:rPr>
        <w:t xml:space="preserve">Lastly, we generate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2A64E3">
        <w:rPr>
          <w:lang w:val="en-US"/>
        </w:rPr>
        <w:t xml:space="preserve"> from</w:t>
      </w:r>
      <m:oMath>
        <m:r>
          <w:rPr>
            <w:rFonts w:ascii="Cambria Math" w:hAnsi="Cambria Math"/>
            <w:lang w:val="en-US"/>
          </w:rPr>
          <m:t xml:space="preserve"> Bernoulli(logi</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-1</m:t>
            </m:r>
          </m:sup>
        </m:sSup>
        <m:r>
          <w:rPr>
            <w:rFonts w:ascii="Cambria Math" w:hAnsi="Cambria Math"/>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lang w:val="en-US"/>
          </w:rPr>
          <m:t>))</m:t>
        </m:r>
      </m:oMath>
      <w:r w:rsidR="00117D7E">
        <w:rPr>
          <w:lang w:val="en-US"/>
        </w:rPr>
        <w:t xml:space="preserve"> for </w:t>
      </w:r>
      <w:ins w:id="248" w:author="Efthimiou, Orestis (ISPM)" w:date="2019-08-15T10:23:00Z">
        <w:r w:rsidR="00E27FA6">
          <w:rPr>
            <w:lang w:val="en-US"/>
          </w:rPr>
          <w:t xml:space="preserve">the binary </w:t>
        </w:r>
      </w:ins>
      <w:del w:id="249" w:author="Efthimiou, Orestis (ISPM)" w:date="2019-08-15T10:24:00Z">
        <w:r w:rsidR="00117D7E" w:rsidDel="00E27FA6">
          <w:rPr>
            <w:lang w:val="en-US"/>
          </w:rPr>
          <w:delText xml:space="preserve">discrete </w:delText>
        </w:r>
      </w:del>
      <w:r w:rsidR="00117D7E">
        <w:rPr>
          <w:lang w:val="en-US"/>
        </w:rPr>
        <w:t xml:space="preserve">outcome and </w:t>
      </w:r>
      <m:oMath>
        <m:r>
          <w:rPr>
            <w:rFonts w:ascii="Cambria Math" w:hAnsi="Cambria Math"/>
            <w:lang w:val="en-US"/>
          </w:rPr>
          <m:t>Normal(</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r>
          <w:rPr>
            <w:rFonts w:ascii="Cambria Math" w:hAnsi="Cambria Math" w:cs="Times New Roman"/>
            <w:lang w:val="en-US"/>
          </w:rPr>
          <m:t>+</m:t>
        </m:r>
        <m:r>
          <m:rPr>
            <m:sty m:val="bi"/>
          </m:rPr>
          <w:rPr>
            <w:rFonts w:ascii="Cambria Math" w:hAnsi="Cambria Math" w:cs="Times New Roman"/>
            <w:lang w:val="en-US"/>
          </w:rPr>
          <m:t>β</m:t>
        </m:r>
        <m:sSubSup>
          <m:sSubSupPr>
            <m:ctrlPr>
              <w:rPr>
                <w:rFonts w:ascii="Cambria Math" w:hAnsi="Cambria Math" w:cs="Times New Roman"/>
                <w:b/>
                <w:i/>
                <w:lang w:val="en-US"/>
              </w:rPr>
            </m:ctrlPr>
          </m:sSubSupPr>
          <m:e>
            <m:r>
              <m:rPr>
                <m:sty m:val="bi"/>
              </m:rPr>
              <w:rPr>
                <w:rFonts w:ascii="Cambria Math" w:hAnsi="Cambria Math" w:cs="Times New Roman"/>
                <w:lang w:val="en-US"/>
              </w:rPr>
              <m:t>x</m:t>
            </m:r>
          </m:e>
          <m:sub>
            <m:r>
              <m:rPr>
                <m:sty m:val="bi"/>
              </m:rPr>
              <w:rPr>
                <w:rFonts w:ascii="Cambria Math" w:hAnsi="Cambria Math" w:cs="Times New Roman"/>
                <w:lang w:val="en-US"/>
              </w:rPr>
              <m:t>i</m:t>
            </m:r>
          </m:sub>
          <m:sup>
            <m:r>
              <m:rPr>
                <m:sty m:val="bi"/>
              </m:rPr>
              <w:rPr>
                <w:rFonts w:ascii="Cambria Math" w:hAnsi="Cambria Math" w:cs="Times New Roman"/>
                <w:lang w:val="en-US"/>
              </w:rPr>
              <m:t>PF</m:t>
            </m:r>
          </m:sup>
        </m:sSubSup>
        <m:r>
          <w:rPr>
            <w:rFonts w:ascii="Cambria Math" w:hAnsi="Cambria Math" w:cs="Times New Roman"/>
            <w:lang w:val="en-US"/>
          </w:rPr>
          <m:t>+</m:t>
        </m:r>
        <m:sSubSup>
          <m:sSubSupPr>
            <m:ctrlPr>
              <w:rPr>
                <w:rFonts w:ascii="Cambria Math" w:hAnsi="Cambria Math"/>
                <w:b/>
                <w:i/>
                <w:lang w:val="en-US"/>
              </w:rPr>
            </m:ctrlPr>
          </m:sSubSupPr>
          <m:e>
            <m:r>
              <m:rPr>
                <m:sty m:val="bi"/>
              </m:rPr>
              <w:rPr>
                <w:rFonts w:ascii="Cambria Math" w:hAnsi="Cambria Math"/>
                <w:lang w:val="en-US"/>
              </w:rPr>
              <m:t>γx</m:t>
            </m:r>
          </m:e>
          <m:sub>
            <m:r>
              <m:rPr>
                <m:sty m:val="bi"/>
              </m:rPr>
              <w:rPr>
                <w:rFonts w:ascii="Cambria Math" w:hAnsi="Cambria Math"/>
                <w:lang w:val="en-US"/>
              </w:rPr>
              <m:t>i</m:t>
            </m:r>
          </m:sub>
          <m:sup>
            <m:r>
              <m:rPr>
                <m:sty m:val="bi"/>
              </m:rPr>
              <w:rPr>
                <w:rFonts w:ascii="Cambria Math" w:hAnsi="Cambria Math"/>
                <w:lang w:val="en-US"/>
              </w:rPr>
              <m:t>EM</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j</m:t>
            </m:r>
          </m:sub>
        </m:sSub>
        <m:r>
          <w:rPr>
            <w:rFonts w:ascii="Cambria Math" w:hAnsi="Cambria Math"/>
            <w:lang w:val="en-US"/>
          </w:rPr>
          <m:t>, σ=0.5))</m:t>
        </m:r>
      </m:oMath>
      <w:r w:rsidR="00117D7E">
        <w:rPr>
          <w:lang w:val="en-US"/>
        </w:rPr>
        <w:t xml:space="preserve"> for </w:t>
      </w:r>
      <w:ins w:id="250" w:author="Efthimiou, Orestis (ISPM)" w:date="2019-08-15T10:24:00Z">
        <w:r w:rsidR="00E27FA6">
          <w:rPr>
            <w:lang w:val="en-US"/>
          </w:rPr>
          <w:t xml:space="preserve">the </w:t>
        </w:r>
      </w:ins>
      <w:r w:rsidR="00117D7E">
        <w:rPr>
          <w:lang w:val="en-US"/>
        </w:rPr>
        <w:t>continuous outcome.</w:t>
      </w:r>
      <w:ins w:id="251" w:author="Efthimiou, Orestis (ISPM)" w:date="2019-08-15T10:26:00Z">
        <w:r w:rsidR="00E27FA6">
          <w:rPr>
            <w:lang w:val="en-US"/>
          </w:rPr>
          <w:t xml:space="preserve"> The values of </w:t>
        </w:r>
        <m:oMath>
          <m:r>
            <m:rPr>
              <m:sty m:val="bi"/>
            </m:rPr>
            <w:rPr>
              <w:rFonts w:ascii="Cambria Math" w:hAnsi="Cambria Math" w:cs="Times New Roman"/>
              <w:lang w:val="en-US"/>
            </w:rPr>
            <m:t>β</m:t>
          </m:r>
        </m:oMath>
        <w:r w:rsidR="00E27FA6">
          <w:rPr>
            <w:b/>
            <w:lang w:val="en-US"/>
          </w:rPr>
          <w:t xml:space="preserve"> </w:t>
        </w:r>
        <w:r w:rsidR="00E27FA6">
          <w:rPr>
            <w:lang w:val="en-US"/>
          </w:rPr>
          <w:t xml:space="preserve">and </w:t>
        </w:r>
        <m:oMath>
          <m:r>
            <m:rPr>
              <m:sty m:val="bi"/>
            </m:rPr>
            <w:rPr>
              <w:rFonts w:ascii="Cambria Math" w:hAnsi="Cambria Math"/>
              <w:lang w:val="en-US"/>
            </w:rPr>
            <m:t>γ</m:t>
          </m:r>
        </m:oMath>
      </w:ins>
      <w:ins w:id="252" w:author="Efthimiou, Orestis (ISPM)" w:date="2019-08-15T10:27:00Z">
        <w:r w:rsidR="00E27FA6">
          <w:rPr>
            <w:b/>
            <w:lang w:val="en-US"/>
          </w:rPr>
          <w:t xml:space="preserve"> </w:t>
        </w:r>
        <w:r w:rsidR="00E27FA6">
          <w:rPr>
            <w:lang w:val="en-US"/>
          </w:rPr>
          <w:t xml:space="preserve">used depend on the scenario. </w:t>
        </w:r>
      </w:ins>
    </w:p>
    <w:p w14:paraId="6317C71D" w14:textId="201FCFDB" w:rsidR="00E84329" w:rsidRPr="000B001A" w:rsidRDefault="00E84329" w:rsidP="00AB5418">
      <w:pPr>
        <w:rPr>
          <w:lang w:val="en-US"/>
        </w:rPr>
      </w:pPr>
      <w:r w:rsidRPr="000B001A">
        <w:rPr>
          <w:lang w:val="en-US"/>
        </w:rPr>
        <w:t>We generated data for all scenarios using R.</w:t>
      </w:r>
      <w:r w:rsidR="00B7677B">
        <w:rPr>
          <w:lang w:val="en-US"/>
        </w:rPr>
        <w:fldChar w:fldCharType="begin"/>
      </w:r>
      <w:r w:rsidR="00B7677B">
        <w:rPr>
          <w:lang w:val="en-US"/>
        </w:rPr>
        <w:instrText xml:space="preserve"> ADDIN ZOTERO_ITEM CSL_CITATION {"citationID":"772eXLK2","properties":{"formattedCitation":"\\super 23\\nosupersub{}","plainCitation":"23","noteIndex":0},"citationItems":[{"id":182,"uris":["http://zotero.org/users/local/zYjsauan/items/5KCBL7JG"],"uri":["http://zotero.org/users/local/zYjsauan/items/5KCBL7JG"],"itemData":{"id":182,"type":"book","title":"R: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00B7677B">
        <w:rPr>
          <w:lang w:val="en-US"/>
        </w:rPr>
        <w:fldChar w:fldCharType="separate"/>
      </w:r>
      <w:r w:rsidR="00B7677B" w:rsidRPr="00B7677B">
        <w:rPr>
          <w:rFonts w:cs="Times New Roman"/>
          <w:szCs w:val="24"/>
          <w:vertAlign w:val="superscript"/>
          <w:lang w:val="en-US"/>
        </w:rPr>
        <w:t>23</w:t>
      </w:r>
      <w:r w:rsidR="00B7677B">
        <w:rPr>
          <w:lang w:val="en-US"/>
        </w:rPr>
        <w:fldChar w:fldCharType="end"/>
      </w:r>
      <w:r w:rsidRPr="000B001A">
        <w:rPr>
          <w:lang w:val="en-US"/>
        </w:rPr>
        <w:t xml:space="preserve"> The code we used is </w:t>
      </w:r>
      <w:ins w:id="253" w:author="Efthimiou, Orestis (ISPM)" w:date="2019-08-15T10:27:00Z">
        <w:r w:rsidR="00E27FA6">
          <w:rPr>
            <w:lang w:val="en-US"/>
          </w:rPr>
          <w:t xml:space="preserve">freely </w:t>
        </w:r>
      </w:ins>
      <w:r w:rsidRPr="000B001A">
        <w:rPr>
          <w:lang w:val="en-US"/>
        </w:rPr>
        <w:t xml:space="preserve">available at </w:t>
      </w:r>
      <w:r w:rsidR="00594140">
        <w:fldChar w:fldCharType="begin"/>
      </w:r>
      <w:r w:rsidR="00594140" w:rsidRPr="00FB1224">
        <w:rPr>
          <w:lang w:val="en-US"/>
          <w:rPrChange w:id="254" w:author="Seo, Michael Juhn Uh (ISPM)" w:date="2019-08-15T14:20:00Z">
            <w:rPr/>
          </w:rPrChange>
        </w:rPr>
        <w:instrText xml:space="preserve"> HYPERLINK "https://github.com/MikeJSeo/phd/blob/master/varselect/helpful.functions.R" </w:instrText>
      </w:r>
      <w:r w:rsidR="00594140">
        <w:fldChar w:fldCharType="separate"/>
      </w:r>
      <w:r w:rsidRPr="000B001A">
        <w:rPr>
          <w:rStyle w:val="Hyperlink"/>
          <w:lang w:val="en-US"/>
        </w:rPr>
        <w:t>https://github.com/MikeJSeo/phd/blob/master/varselect/helpful.functions.R</w:t>
      </w:r>
      <w:r w:rsidR="00594140">
        <w:rPr>
          <w:rStyle w:val="Hyperlink"/>
          <w:lang w:val="en-US"/>
        </w:rPr>
        <w:fldChar w:fldCharType="end"/>
      </w:r>
      <w:r w:rsidRPr="000B001A">
        <w:rPr>
          <w:lang w:val="en-US"/>
        </w:rPr>
        <w:t>.</w:t>
      </w:r>
    </w:p>
    <w:p w14:paraId="1B4B03B1" w14:textId="31A46F6A" w:rsidR="00A607B5" w:rsidRDefault="00AB5418" w:rsidP="00AB5418">
      <w:pPr>
        <w:pStyle w:val="Heading2"/>
        <w:rPr>
          <w:lang w:val="en-US"/>
        </w:rPr>
      </w:pPr>
      <w:r>
        <w:rPr>
          <w:lang w:val="en-US"/>
        </w:rPr>
        <w:t>Models compared</w:t>
      </w:r>
    </w:p>
    <w:p w14:paraId="0C52F9B2" w14:textId="2FE40B23" w:rsidR="00AB5418" w:rsidRPr="00AB5418" w:rsidRDefault="00E076D3" w:rsidP="00AB5418">
      <w:pPr>
        <w:rPr>
          <w:lang w:val="en-US"/>
        </w:rPr>
      </w:pPr>
      <w:ins w:id="255" w:author="Efthimiou, Orestis (ISPM)" w:date="2019-08-15T10:35:00Z">
        <w:r>
          <w:rPr>
            <w:lang w:val="en-US"/>
          </w:rPr>
          <w:t>For</w:t>
        </w:r>
      </w:ins>
      <w:ins w:id="256" w:author="Efthimiou, Orestis (ISPM)" w:date="2019-08-15T10:32:00Z">
        <w:r>
          <w:rPr>
            <w:lang w:val="en-US"/>
          </w:rPr>
          <w:t xml:space="preserve"> each generated dataset</w:t>
        </w:r>
      </w:ins>
      <w:ins w:id="257" w:author="Efthimiou, Orestis (ISPM)" w:date="2019-08-15T10:36:00Z">
        <w:r>
          <w:rPr>
            <w:lang w:val="en-US"/>
          </w:rPr>
          <w:t>, we used</w:t>
        </w:r>
      </w:ins>
      <w:ins w:id="258" w:author="Efthimiou, Orestis (ISPM)" w:date="2019-08-15T10:32:00Z">
        <w:r>
          <w:rPr>
            <w:lang w:val="en-US"/>
          </w:rPr>
          <w:t xml:space="preserve"> </w:t>
        </w:r>
      </w:ins>
      <w:del w:id="259" w:author="Efthimiou, Orestis (ISPM)" w:date="2019-08-15T10:32:00Z">
        <w:r w:rsidR="00AB5418" w:rsidDel="00E076D3">
          <w:rPr>
            <w:lang w:val="en-US"/>
          </w:rPr>
          <w:delText xml:space="preserve">We use </w:delText>
        </w:r>
      </w:del>
      <w:ins w:id="260" w:author="Efthimiou, Orestis (ISPM)" w:date="2019-08-15T10:32:00Z">
        <w:r>
          <w:rPr>
            <w:lang w:val="en-US"/>
          </w:rPr>
          <w:t xml:space="preserve">7 different models to </w:t>
        </w:r>
      </w:ins>
      <w:ins w:id="261" w:author="Efthimiou, Orestis (ISPM)" w:date="2019-08-15T10:36:00Z">
        <w:r>
          <w:rPr>
            <w:lang w:val="en-US"/>
          </w:rPr>
          <w:t xml:space="preserve">perform the analysis. The first two models </w:t>
        </w:r>
      </w:ins>
      <w:del w:id="262" w:author="Efthimiou, Orestis (ISPM)" w:date="2019-08-15T10:36:00Z">
        <w:r w:rsidR="00AB5418" w:rsidDel="00E076D3">
          <w:rPr>
            <w:lang w:val="en-US"/>
          </w:rPr>
          <w:delText>naïve models with no variable selection as a</w:delText>
        </w:r>
      </w:del>
      <w:ins w:id="263" w:author="Efthimiou, Orestis (ISPM)" w:date="2019-08-15T10:36:00Z">
        <w:r>
          <w:rPr>
            <w:lang w:val="en-US"/>
          </w:rPr>
          <w:t>serve as a</w:t>
        </w:r>
      </w:ins>
      <w:r w:rsidR="00AB5418">
        <w:rPr>
          <w:lang w:val="en-US"/>
        </w:rPr>
        <w:t xml:space="preserve"> reference. First, we fit </w:t>
      </w:r>
      <w:del w:id="264" w:author="Efthimiou, Orestis (ISPM)" w:date="2019-08-15T10:27:00Z">
        <w:r w:rsidR="00AB5418" w:rsidDel="00B758E5">
          <w:rPr>
            <w:lang w:val="en-US"/>
          </w:rPr>
          <w:delText>genearlized</w:delText>
        </w:r>
      </w:del>
      <w:ins w:id="265" w:author="Efthimiou, Orestis (ISPM)" w:date="2019-08-15T10:36:00Z">
        <w:r>
          <w:rPr>
            <w:lang w:val="en-US"/>
          </w:rPr>
          <w:t xml:space="preserve">a </w:t>
        </w:r>
      </w:ins>
      <w:ins w:id="266" w:author="Efthimiou, Orestis (ISPM)" w:date="2019-08-15T10:37:00Z">
        <w:r>
          <w:rPr>
            <w:lang w:val="en-US"/>
          </w:rPr>
          <w:t xml:space="preserve">simple </w:t>
        </w:r>
      </w:ins>
      <w:ins w:id="267" w:author="Efthimiou, Orestis (ISPM)" w:date="2019-08-15T10:36:00Z">
        <w:r>
          <w:rPr>
            <w:lang w:val="en-US"/>
          </w:rPr>
          <w:t>GLMM</w:t>
        </w:r>
      </w:ins>
      <w:del w:id="268" w:author="Efthimiou, Orestis (ISPM)" w:date="2019-08-15T10:36:00Z">
        <w:r w:rsidR="00AB5418" w:rsidDel="00E076D3">
          <w:rPr>
            <w:lang w:val="en-US"/>
          </w:rPr>
          <w:delText xml:space="preserve"> linear mixed effects model (glmm) </w:delText>
        </w:r>
      </w:del>
      <w:ins w:id="269" w:author="Efthimiou, Orestis (ISPM)" w:date="2019-08-15T10:37:00Z">
        <w:r>
          <w:rPr>
            <w:lang w:val="en-US"/>
          </w:rPr>
          <w:t xml:space="preserve"> </w:t>
        </w:r>
      </w:ins>
      <w:del w:id="270" w:author="Efthimiou, Orestis (ISPM)" w:date="2019-08-15T10:37:00Z">
        <w:r w:rsidR="00AB5418" w:rsidDel="00E076D3">
          <w:rPr>
            <w:lang w:val="en-US"/>
          </w:rPr>
          <w:delText xml:space="preserve">with </w:delText>
        </w:r>
      </w:del>
      <w:ins w:id="271" w:author="Efthimiou, Orestis (ISPM)" w:date="2019-08-15T10:37:00Z">
        <w:r>
          <w:rPr>
            <w:lang w:val="en-US"/>
          </w:rPr>
          <w:t xml:space="preserve">including </w:t>
        </w:r>
      </w:ins>
      <w:r w:rsidR="00AB5418">
        <w:rPr>
          <w:lang w:val="en-US"/>
        </w:rPr>
        <w:t xml:space="preserve">only </w:t>
      </w:r>
      <w:del w:id="272" w:author="Efthimiou, Orestis (ISPM)" w:date="2019-08-15T10:37:00Z">
        <w:r w:rsidR="00AB5418" w:rsidDel="00E076D3">
          <w:rPr>
            <w:lang w:val="en-US"/>
          </w:rPr>
          <w:delText xml:space="preserve">the </w:delText>
        </w:r>
      </w:del>
      <w:ins w:id="273" w:author="Efthimiou, Orestis (ISPM)" w:date="2019-08-15T10:37:00Z">
        <w:r>
          <w:rPr>
            <w:lang w:val="en-US"/>
          </w:rPr>
          <w:t xml:space="preserve">a term for the </w:t>
        </w:r>
      </w:ins>
      <w:r w:rsidR="00AB5418">
        <w:rPr>
          <w:lang w:val="en-US"/>
        </w:rPr>
        <w:t>treatment effect</w:t>
      </w:r>
      <w:ins w:id="274" w:author="Efthimiou, Orestis (ISPM)" w:date="2019-08-15T10:36:00Z">
        <w:r>
          <w:rPr>
            <w:lang w:val="en-US"/>
          </w:rPr>
          <w:t>, and no covariates included</w:t>
        </w:r>
      </w:ins>
      <w:r w:rsidR="00AB5418">
        <w:rPr>
          <w:lang w:val="en-US"/>
        </w:rPr>
        <w:t xml:space="preserve">. </w:t>
      </w:r>
      <w:ins w:id="275" w:author="Efthimiou, Orestis (ISPM)" w:date="2019-08-15T10:37:00Z">
        <w:r>
          <w:rPr>
            <w:lang w:val="en-US"/>
          </w:rPr>
          <w:t xml:space="preserve">We will refer to this model as </w:t>
        </w:r>
      </w:ins>
      <w:ins w:id="276" w:author="Efthimiou, Orestis (ISPM)" w:date="2019-08-15T10:38:00Z">
        <w:r>
          <w:rPr>
            <w:lang w:val="en-US"/>
          </w:rPr>
          <w:t xml:space="preserve">‘GLMM-null’. </w:t>
        </w:r>
      </w:ins>
      <w:del w:id="277" w:author="Efthimiou, Orestis (ISPM)" w:date="2019-08-15T10:37:00Z">
        <w:r w:rsidR="00AB5418" w:rsidDel="00E076D3">
          <w:rPr>
            <w:lang w:val="en-US"/>
          </w:rPr>
          <w:delText>Another reference model we use is glmm model</w:delText>
        </w:r>
      </w:del>
      <w:ins w:id="278" w:author="Efthimiou, Orestis (ISPM)" w:date="2019-08-15T10:37:00Z">
        <w:r>
          <w:rPr>
            <w:lang w:val="en-US"/>
          </w:rPr>
          <w:t>Then we fit a GLMM</w:t>
        </w:r>
      </w:ins>
      <w:r w:rsidR="00AB5418">
        <w:rPr>
          <w:lang w:val="en-US"/>
        </w:rPr>
        <w:t xml:space="preserve"> with </w:t>
      </w:r>
      <w:del w:id="279" w:author="Efthimiou, Orestis (ISPM)" w:date="2019-08-15T10:37:00Z">
        <w:r w:rsidR="00AB5418" w:rsidDel="00E076D3">
          <w:rPr>
            <w:lang w:val="en-US"/>
          </w:rPr>
          <w:delText xml:space="preserve">fully specified </w:delText>
        </w:r>
      </w:del>
      <w:ins w:id="280" w:author="Efthimiou, Orestis (ISPM)" w:date="2019-08-15T10:37:00Z">
        <w:r>
          <w:rPr>
            <w:lang w:val="en-US"/>
          </w:rPr>
          <w:t xml:space="preserve">all </w:t>
        </w:r>
      </w:ins>
      <w:r w:rsidR="00AB5418">
        <w:rPr>
          <w:lang w:val="en-US"/>
        </w:rPr>
        <w:t>covariates</w:t>
      </w:r>
      <w:ins w:id="281" w:author="Efthimiou, Orestis (ISPM)" w:date="2019-08-15T10:37:00Z">
        <w:r>
          <w:rPr>
            <w:lang w:val="en-US"/>
          </w:rPr>
          <w:t xml:space="preserve"> included</w:t>
        </w:r>
      </w:ins>
      <w:ins w:id="282" w:author="Efthimiou, Orestis (ISPM)" w:date="2019-08-15T10:38:00Z">
        <w:r>
          <w:rPr>
            <w:lang w:val="en-US"/>
          </w:rPr>
          <w:t xml:space="preserve"> (‘GLMM-full’)</w:t>
        </w:r>
      </w:ins>
      <w:r w:rsidR="00AB5418">
        <w:rPr>
          <w:lang w:val="en-US"/>
        </w:rPr>
        <w:t xml:space="preserve">. </w:t>
      </w:r>
      <w:del w:id="283" w:author="Efthimiou, Orestis (ISPM)" w:date="2019-08-15T10:38:00Z">
        <w:r w:rsidR="00AB5418" w:rsidDel="00E076D3">
          <w:rPr>
            <w:lang w:val="en-US"/>
          </w:rPr>
          <w:delText>With these reference models, we compare the</w:delText>
        </w:r>
      </w:del>
      <w:ins w:id="284" w:author="Efthimiou, Orestis (ISPM)" w:date="2019-08-15T10:38:00Z">
        <w:r>
          <w:rPr>
            <w:lang w:val="en-US"/>
          </w:rPr>
          <w:t>We then use the</w:t>
        </w:r>
      </w:ins>
      <w:r w:rsidR="00AB5418">
        <w:rPr>
          <w:lang w:val="en-US"/>
        </w:rPr>
        <w:t xml:space="preserve"> variable selection models described in </w:t>
      </w:r>
      <w:ins w:id="285" w:author="Efthimiou, Orestis (ISPM)" w:date="2019-08-15T10:39:00Z">
        <w:r>
          <w:rPr>
            <w:lang w:val="en-US"/>
          </w:rPr>
          <w:t xml:space="preserve">Section </w:t>
        </w:r>
      </w:ins>
      <w:ins w:id="286" w:author="Efthimiou, Orestis (ISPM)" w:date="2019-08-15T10:38:00Z">
        <w:r>
          <w:rPr>
            <w:lang w:val="en-US"/>
          </w:rPr>
          <w:fldChar w:fldCharType="begin"/>
        </w:r>
        <w:r>
          <w:rPr>
            <w:lang w:val="en-US"/>
          </w:rPr>
          <w:instrText xml:space="preserve"> REF _Ref16757953 \r \h </w:instrText>
        </w:r>
      </w:ins>
      <w:r>
        <w:rPr>
          <w:lang w:val="en-US"/>
        </w:rPr>
      </w:r>
      <w:r>
        <w:rPr>
          <w:lang w:val="en-US"/>
        </w:rPr>
        <w:fldChar w:fldCharType="separate"/>
      </w:r>
      <w:ins w:id="287" w:author="Efthimiou, Orestis (ISPM)" w:date="2019-08-15T10:38:00Z">
        <w:r>
          <w:rPr>
            <w:lang w:val="en-US"/>
          </w:rPr>
          <w:t>3</w:t>
        </w:r>
        <w:r>
          <w:rPr>
            <w:lang w:val="en-US"/>
          </w:rPr>
          <w:fldChar w:fldCharType="end"/>
        </w:r>
      </w:ins>
      <w:del w:id="288" w:author="Efthimiou, Orestis (ISPM)" w:date="2019-08-15T10:38:00Z">
        <w:r w:rsidR="00AB5418" w:rsidDel="00E076D3">
          <w:rPr>
            <w:lang w:val="en-US"/>
          </w:rPr>
          <w:delText>section 3</w:delText>
        </w:r>
      </w:del>
      <w:del w:id="289" w:author="Efthimiou, Orestis (ISPM)" w:date="2019-08-15T10:39:00Z">
        <w:r w:rsidR="00AB5418" w:rsidDel="00E076D3">
          <w:rPr>
            <w:lang w:val="en-US"/>
          </w:rPr>
          <w:delText>. The models include</w:delText>
        </w:r>
      </w:del>
      <w:r w:rsidR="00AB5418">
        <w:rPr>
          <w:lang w:val="en-US"/>
        </w:rPr>
        <w:t xml:space="preserve">: </w:t>
      </w:r>
      <w:r w:rsidR="005B5B6B" w:rsidRPr="00934943">
        <w:rPr>
          <w:lang w:val="en-US"/>
        </w:rPr>
        <w:t>STEP-naïve</w:t>
      </w:r>
      <w:r w:rsidR="005B5B6B">
        <w:rPr>
          <w:lang w:val="en-US"/>
        </w:rPr>
        <w:t xml:space="preserve">, LASSO-naïve, </w:t>
      </w:r>
      <w:r w:rsidR="005B5B6B" w:rsidRPr="00724B54">
        <w:rPr>
          <w:lang w:val="en-US"/>
        </w:rPr>
        <w:t>GLMM-</w:t>
      </w:r>
      <w:r w:rsidR="005B5B6B" w:rsidRPr="00934943">
        <w:rPr>
          <w:lang w:val="en-US"/>
        </w:rPr>
        <w:t>LASSO</w:t>
      </w:r>
      <w:r w:rsidR="00155B0A">
        <w:rPr>
          <w:lang w:val="en-US"/>
        </w:rPr>
        <w:t>, BAYES-LASSO, and SSVS</w:t>
      </w:r>
      <w:ins w:id="290" w:author="Efthimiou, Orestis (ISPM)" w:date="2019-08-15T10:27:00Z">
        <w:r w:rsidR="00B758E5">
          <w:rPr>
            <w:lang w:val="en-US"/>
          </w:rPr>
          <w:t>.</w:t>
        </w:r>
      </w:ins>
      <w:ins w:id="291" w:author="Efthimiou, Orestis (ISPM)" w:date="2019-08-15T10:40:00Z">
        <w:r w:rsidR="0076293B">
          <w:rPr>
            <w:lang w:val="en-US"/>
          </w:rPr>
          <w:t xml:space="preserve"> </w:t>
        </w:r>
      </w:ins>
    </w:p>
    <w:p w14:paraId="3B7C4610" w14:textId="206010E2" w:rsidR="0072332F" w:rsidRPr="00724B54" w:rsidRDefault="00277AA2" w:rsidP="00484307">
      <w:pPr>
        <w:pStyle w:val="Heading2"/>
        <w:rPr>
          <w:lang w:val="en-US"/>
        </w:rPr>
      </w:pPr>
      <w:r w:rsidRPr="00724B54">
        <w:rPr>
          <w:lang w:val="en-US"/>
        </w:rPr>
        <w:lastRenderedPageBreak/>
        <w:t>Measure of performance</w:t>
      </w:r>
    </w:p>
    <w:p w14:paraId="49346DFE" w14:textId="36782627" w:rsidR="0076293B" w:rsidRDefault="0006598C" w:rsidP="0016457A">
      <w:pPr>
        <w:rPr>
          <w:ins w:id="292" w:author="Efthimiou, Orestis (ISPM)" w:date="2019-08-15T10:42:00Z"/>
          <w:lang w:val="en-US"/>
        </w:rPr>
      </w:pPr>
      <w:r>
        <w:rPr>
          <w:lang w:val="en-US"/>
        </w:rPr>
        <w:t>The usual</w:t>
      </w:r>
      <w:r w:rsidR="00791375">
        <w:rPr>
          <w:lang w:val="en-US"/>
        </w:rPr>
        <w:t xml:space="preserve"> goal </w:t>
      </w:r>
      <w:r>
        <w:rPr>
          <w:lang w:val="en-US"/>
        </w:rPr>
        <w:t>of an</w:t>
      </w:r>
      <w:r w:rsidR="00791375">
        <w:rPr>
          <w:lang w:val="en-US"/>
        </w:rPr>
        <w:t xml:space="preserve"> IPD</w:t>
      </w:r>
      <w:r>
        <w:rPr>
          <w:lang w:val="en-US"/>
        </w:rPr>
        <w:t xml:space="preserve"> MA</w:t>
      </w:r>
      <w:r w:rsidR="00630627">
        <w:rPr>
          <w:lang w:val="en-US"/>
        </w:rPr>
        <w:t xml:space="preserve"> is to </w:t>
      </w:r>
      <w:r w:rsidR="0016457A">
        <w:rPr>
          <w:lang w:val="en-US"/>
        </w:rPr>
        <w:t xml:space="preserve">estimate average treatment effects, to identify effect modifiers and to estimate their impact on the outcome of interest. </w:t>
      </w:r>
      <w:r w:rsidR="0012703D">
        <w:rPr>
          <w:lang w:val="en-US"/>
        </w:rPr>
        <w:t>Thus, as</w:t>
      </w:r>
      <w:r w:rsidR="00630627">
        <w:rPr>
          <w:lang w:val="en-US"/>
        </w:rPr>
        <w:t xml:space="preserve"> a measure of performance, we</w:t>
      </w:r>
      <w:r w:rsidR="00FF0FFB">
        <w:rPr>
          <w:lang w:val="en-US"/>
        </w:rPr>
        <w:t xml:space="preserve"> assessed </w:t>
      </w:r>
      <w:del w:id="293" w:author="Efthimiou, Orestis (ISPM)" w:date="2019-08-15T10:43:00Z">
        <w:r w:rsidR="00FF0FFB" w:rsidDel="0076293B">
          <w:rPr>
            <w:lang w:val="en-US"/>
          </w:rPr>
          <w:delText xml:space="preserve">how </w:delText>
        </w:r>
        <w:r w:rsidR="00DC1CB0" w:rsidDel="0076293B">
          <w:rPr>
            <w:lang w:val="en-US"/>
          </w:rPr>
          <w:delText>much the</w:delText>
        </w:r>
      </w:del>
      <w:ins w:id="294" w:author="Efthimiou, Orestis (ISPM)" w:date="2019-08-15T10:43:00Z">
        <w:r w:rsidR="0076293B">
          <w:rPr>
            <w:lang w:val="en-US"/>
          </w:rPr>
          <w:t>the deviation between the</w:t>
        </w:r>
      </w:ins>
      <w:r w:rsidR="0012703D">
        <w:rPr>
          <w:lang w:val="en-US"/>
        </w:rPr>
        <w:t xml:space="preserve"> corresponding</w:t>
      </w:r>
      <w:r w:rsidR="00DC1CB0">
        <w:rPr>
          <w:lang w:val="en-US"/>
        </w:rPr>
        <w:t xml:space="preserve"> parameter estimates </w:t>
      </w:r>
      <w:del w:id="295" w:author="Efthimiou, Orestis (ISPM)" w:date="2019-08-15T10:43:00Z">
        <w:r w:rsidR="00DC1CB0" w:rsidDel="0076293B">
          <w:rPr>
            <w:lang w:val="en-US"/>
          </w:rPr>
          <w:delText>deviate</w:delText>
        </w:r>
        <w:r w:rsidR="0066796E" w:rsidDel="0076293B">
          <w:rPr>
            <w:lang w:val="en-US"/>
          </w:rPr>
          <w:delText>d</w:delText>
        </w:r>
        <w:r w:rsidR="00DC1CB0" w:rsidDel="0076293B">
          <w:rPr>
            <w:lang w:val="en-US"/>
          </w:rPr>
          <w:delText xml:space="preserve"> from</w:delText>
        </w:r>
      </w:del>
      <w:ins w:id="296" w:author="Efthimiou, Orestis (ISPM)" w:date="2019-08-15T10:43:00Z">
        <w:r w:rsidR="0076293B">
          <w:rPr>
            <w:lang w:val="en-US"/>
          </w:rPr>
          <w:t>and</w:t>
        </w:r>
      </w:ins>
      <w:r w:rsidR="00DC1CB0">
        <w:rPr>
          <w:lang w:val="en-US"/>
        </w:rPr>
        <w:t xml:space="preserve"> </w:t>
      </w:r>
      <w:r w:rsidR="00932C97">
        <w:rPr>
          <w:lang w:val="en-US"/>
        </w:rPr>
        <w:t>their</w:t>
      </w:r>
      <w:r w:rsidR="00DC1CB0">
        <w:rPr>
          <w:lang w:val="en-US"/>
        </w:rPr>
        <w:t xml:space="preserve"> true value</w:t>
      </w:r>
      <w:r w:rsidR="00932C97">
        <w:rPr>
          <w:lang w:val="en-US"/>
        </w:rPr>
        <w:t>s,</w:t>
      </w:r>
      <w:r w:rsidR="00DC1CB0">
        <w:rPr>
          <w:lang w:val="en-US"/>
        </w:rPr>
        <w:t xml:space="preserve"> using </w:t>
      </w:r>
      <w:r w:rsidR="00932C97">
        <w:rPr>
          <w:lang w:val="en-US"/>
        </w:rPr>
        <w:t xml:space="preserve">the </w:t>
      </w:r>
      <w:r w:rsidR="00DC1CB0">
        <w:rPr>
          <w:lang w:val="en-US"/>
        </w:rPr>
        <w:t>mean squared error</w:t>
      </w:r>
      <w:r w:rsidR="00E4357B">
        <w:rPr>
          <w:lang w:val="en-US"/>
        </w:rPr>
        <w:t xml:space="preserve"> (MSE)</w:t>
      </w:r>
      <w:r w:rsidR="00DC1CB0">
        <w:rPr>
          <w:lang w:val="en-US"/>
        </w:rPr>
        <w:t>.</w:t>
      </w:r>
      <w:r w:rsidR="00630627">
        <w:rPr>
          <w:lang w:val="en-US"/>
        </w:rPr>
        <w:t xml:space="preserve"> </w:t>
      </w:r>
      <w:r w:rsidR="00440961">
        <w:rPr>
          <w:rFonts w:hint="eastAsia"/>
          <w:lang w:val="en-US"/>
        </w:rPr>
        <w:t xml:space="preserve">We </w:t>
      </w:r>
      <w:r w:rsidR="00DC1CB0">
        <w:rPr>
          <w:lang w:val="en-US"/>
        </w:rPr>
        <w:t xml:space="preserve">report </w:t>
      </w:r>
      <w:r w:rsidR="00DC1CB0">
        <w:rPr>
          <w:rFonts w:hint="eastAsia"/>
          <w:lang w:val="en-US"/>
        </w:rPr>
        <w:t xml:space="preserve">the </w:t>
      </w:r>
      <w:r w:rsidR="00932C97">
        <w:rPr>
          <w:lang w:val="en-US"/>
        </w:rPr>
        <w:t>MSE</w:t>
      </w:r>
      <w:r w:rsidR="00DC1CB0">
        <w:rPr>
          <w:rFonts w:hint="eastAsia"/>
          <w:lang w:val="en-US"/>
        </w:rPr>
        <w:t xml:space="preserve"> for the</w:t>
      </w:r>
      <w:ins w:id="297" w:author="Efthimiou, Orestis (ISPM)" w:date="2019-08-15T10:43:00Z">
        <w:r w:rsidR="0076293B">
          <w:rPr>
            <w:lang w:val="en-US"/>
          </w:rPr>
          <w:t xml:space="preserve"> (i)</w:t>
        </w:r>
      </w:ins>
      <w:r w:rsidR="00440961">
        <w:rPr>
          <w:rFonts w:hint="eastAsia"/>
          <w:lang w:val="en-US"/>
        </w:rPr>
        <w:t xml:space="preserve"> treatment effect, </w:t>
      </w:r>
      <w:ins w:id="298" w:author="Efthimiou, Orestis (ISPM)" w:date="2019-08-15T10:43:00Z">
        <w:r w:rsidR="0076293B">
          <w:rPr>
            <w:lang w:val="en-US"/>
          </w:rPr>
          <w:t xml:space="preserve">(ii) </w:t>
        </w:r>
      </w:ins>
      <w:r w:rsidR="00440961">
        <w:rPr>
          <w:rFonts w:hint="eastAsia"/>
          <w:lang w:val="en-US"/>
        </w:rPr>
        <w:t>false effect modifier</w:t>
      </w:r>
      <w:ins w:id="299" w:author="Efthimiou, Orestis (ISPM)" w:date="2019-08-15T10:43:00Z">
        <w:r w:rsidR="0076293B">
          <w:rPr>
            <w:lang w:val="en-US"/>
          </w:rPr>
          <w:t>s</w:t>
        </w:r>
      </w:ins>
      <w:r w:rsidR="00BC6CBD">
        <w:rPr>
          <w:lang w:val="en-US"/>
        </w:rPr>
        <w:t xml:space="preserve"> and </w:t>
      </w:r>
      <w:ins w:id="300" w:author="Efthimiou, Orestis (ISPM)" w:date="2019-08-15T10:43:00Z">
        <w:r w:rsidR="0076293B">
          <w:rPr>
            <w:lang w:val="en-US"/>
          </w:rPr>
          <w:t xml:space="preserve">(iii) </w:t>
        </w:r>
      </w:ins>
      <w:r w:rsidR="00BC6CBD">
        <w:rPr>
          <w:lang w:val="en-US"/>
        </w:rPr>
        <w:t>true effect modifier</w:t>
      </w:r>
      <w:ins w:id="301" w:author="Efthimiou, Orestis (ISPM)" w:date="2019-08-15T10:43:00Z">
        <w:r w:rsidR="0076293B">
          <w:rPr>
            <w:lang w:val="en-US"/>
          </w:rPr>
          <w:t>s</w:t>
        </w:r>
      </w:ins>
      <w:r w:rsidR="00BC6CBD">
        <w:rPr>
          <w:lang w:val="en-US"/>
        </w:rPr>
        <w:t xml:space="preserve">. False effect modifiers are variables that are not effect modifiers, but are </w:t>
      </w:r>
      <w:del w:id="302" w:author="Efthimiou, Orestis (ISPM)" w:date="2019-08-15T10:43:00Z">
        <w:r w:rsidR="00BC6CBD" w:rsidDel="0076293B">
          <w:rPr>
            <w:lang w:val="en-US"/>
          </w:rPr>
          <w:delText xml:space="preserve">falsely </w:delText>
        </w:r>
      </w:del>
      <w:r w:rsidR="00BC6CBD">
        <w:rPr>
          <w:lang w:val="en-US"/>
        </w:rPr>
        <w:t xml:space="preserve">selected as effect modifiers by the model. </w:t>
      </w:r>
      <w:r w:rsidR="002932E3">
        <w:rPr>
          <w:lang w:val="en-US"/>
        </w:rPr>
        <w:t xml:space="preserve">MSE </w:t>
      </w:r>
      <w:r w:rsidR="00BC6CBD">
        <w:rPr>
          <w:lang w:val="en-US"/>
        </w:rPr>
        <w:t xml:space="preserve">of these </w:t>
      </w:r>
      <w:del w:id="303" w:author="Efthimiou, Orestis (ISPM)" w:date="2019-08-15T10:40:00Z">
        <w:r w:rsidR="00BC6CBD" w:rsidDel="00E076D3">
          <w:rPr>
            <w:lang w:val="en-US"/>
          </w:rPr>
          <w:delText xml:space="preserve">would </w:delText>
        </w:r>
      </w:del>
      <w:ins w:id="304" w:author="Efthimiou, Orestis (ISPM)" w:date="2019-08-15T10:40:00Z">
        <w:r w:rsidR="00E076D3">
          <w:rPr>
            <w:lang w:val="en-US"/>
          </w:rPr>
          <w:t xml:space="preserve">is </w:t>
        </w:r>
      </w:ins>
      <w:r w:rsidR="00BC6CBD">
        <w:rPr>
          <w:lang w:val="en-US"/>
        </w:rPr>
        <w:t xml:space="preserve">simply </w:t>
      </w:r>
      <w:del w:id="305" w:author="Efthimiou, Orestis (ISPM)" w:date="2019-08-15T10:40:00Z">
        <w:r w:rsidR="00BC6CBD" w:rsidDel="00E076D3">
          <w:rPr>
            <w:lang w:val="en-US"/>
          </w:rPr>
          <w:delText>be</w:delText>
        </w:r>
      </w:del>
      <w:ins w:id="306" w:author="Efthimiou, Orestis (ISPM)" w:date="2019-08-15T10:40:00Z">
        <w:r w:rsidR="00E076D3">
          <w:rPr>
            <w:lang w:val="en-US"/>
          </w:rPr>
          <w:t>the</w:t>
        </w:r>
      </w:ins>
      <w:r w:rsidR="00BC6CBD">
        <w:rPr>
          <w:lang w:val="en-US"/>
        </w:rPr>
        <w:t xml:space="preserve"> squared sum of </w:t>
      </w:r>
      <w:del w:id="307" w:author="Efthimiou, Orestis (ISPM)" w:date="2019-08-15T10:44:00Z">
        <w:r w:rsidR="00BC6CBD" w:rsidDel="0076293B">
          <w:rPr>
            <w:lang w:val="en-US"/>
          </w:rPr>
          <w:delText xml:space="preserve">these </w:delText>
        </w:r>
      </w:del>
      <w:ins w:id="308" w:author="Efthimiou, Orestis (ISPM)" w:date="2019-08-15T10:44:00Z">
        <w:r w:rsidR="0076293B">
          <w:rPr>
            <w:lang w:val="en-US"/>
          </w:rPr>
          <w:t>the corresponding</w:t>
        </w:r>
      </w:ins>
      <w:del w:id="309" w:author="Efthimiou, Orestis (ISPM)" w:date="2019-08-15T10:44:00Z">
        <w:r w:rsidR="00BC6CBD" w:rsidDel="0076293B">
          <w:rPr>
            <w:lang w:val="en-US"/>
          </w:rPr>
          <w:delText>variable effect</w:delText>
        </w:r>
      </w:del>
      <w:r w:rsidR="00BC6CBD">
        <w:rPr>
          <w:lang w:val="en-US"/>
        </w:rPr>
        <w:t xml:space="preserve"> estimates</w:t>
      </w:r>
      <w:del w:id="310" w:author="Efthimiou, Orestis (ISPM)" w:date="2019-08-15T10:44:00Z">
        <w:r w:rsidR="00BC6CBD" w:rsidDel="0076293B">
          <w:rPr>
            <w:lang w:val="en-US"/>
          </w:rPr>
          <w:delText xml:space="preserve"> since the true value of these values are 0</w:delText>
        </w:r>
      </w:del>
      <w:r w:rsidR="00BC6CBD">
        <w:rPr>
          <w:lang w:val="en-US"/>
        </w:rPr>
        <w:t>.</w:t>
      </w:r>
      <w:r w:rsidR="00E4357B">
        <w:rPr>
          <w:lang w:val="en-US"/>
        </w:rPr>
        <w:t xml:space="preserve"> Similarly, </w:t>
      </w:r>
      <w:ins w:id="311" w:author="Efthimiou, Orestis (ISPM)" w:date="2019-08-15T10:44:00Z">
        <w:r w:rsidR="0076293B">
          <w:rPr>
            <w:lang w:val="en-US"/>
          </w:rPr>
          <w:t xml:space="preserve">the MSE for </w:t>
        </w:r>
      </w:ins>
      <w:r w:rsidR="00E4357B">
        <w:rPr>
          <w:lang w:val="en-US"/>
        </w:rPr>
        <w:t>true effect modifier</w:t>
      </w:r>
      <w:ins w:id="312" w:author="Efthimiou, Orestis (ISPM)" w:date="2019-08-15T10:45:00Z">
        <w:r w:rsidR="0076293B">
          <w:rPr>
            <w:lang w:val="en-US"/>
          </w:rPr>
          <w:t xml:space="preserve"> </w:t>
        </w:r>
      </w:ins>
      <w:del w:id="313" w:author="Efthimiou, Orestis (ISPM)" w:date="2019-08-15T10:45:00Z">
        <w:r w:rsidR="00E4357B" w:rsidDel="0076293B">
          <w:rPr>
            <w:lang w:val="en-US"/>
          </w:rPr>
          <w:delText xml:space="preserve"> MSE</w:delText>
        </w:r>
        <w:r w:rsidR="00780B0C" w:rsidDel="0076293B">
          <w:rPr>
            <w:lang w:val="en-US"/>
          </w:rPr>
          <w:delText xml:space="preserve"> </w:delText>
        </w:r>
      </w:del>
      <w:del w:id="314" w:author="Efthimiou, Orestis (ISPM)" w:date="2019-08-15T10:40:00Z">
        <w:r w:rsidR="00780B0C" w:rsidDel="00E076D3">
          <w:rPr>
            <w:lang w:val="en-US"/>
          </w:rPr>
          <w:delText xml:space="preserve">would </w:delText>
        </w:r>
      </w:del>
      <w:r w:rsidR="00780B0C">
        <w:rPr>
          <w:lang w:val="en-US"/>
        </w:rPr>
        <w:t>measure</w:t>
      </w:r>
      <w:ins w:id="315" w:author="Efthimiou, Orestis (ISPM)" w:date="2019-08-15T10:40:00Z">
        <w:r w:rsidR="00E076D3">
          <w:rPr>
            <w:lang w:val="en-US"/>
          </w:rPr>
          <w:t>s</w:t>
        </w:r>
      </w:ins>
      <w:r w:rsidR="00780B0C">
        <w:rPr>
          <w:lang w:val="en-US"/>
        </w:rPr>
        <w:t xml:space="preserve"> how accurat</w:t>
      </w:r>
      <w:r w:rsidR="00A96D3D">
        <w:rPr>
          <w:lang w:val="en-US"/>
        </w:rPr>
        <w:t>e</w:t>
      </w:r>
      <w:r w:rsidR="00662678">
        <w:rPr>
          <w:lang w:val="en-US"/>
        </w:rPr>
        <w:t>ly</w:t>
      </w:r>
      <w:r w:rsidR="00A96D3D">
        <w:rPr>
          <w:lang w:val="en-US"/>
        </w:rPr>
        <w:t xml:space="preserve"> the model has </w:t>
      </w:r>
      <w:del w:id="316" w:author="Efthimiou, Orestis (ISPM)" w:date="2019-08-15T10:44:00Z">
        <w:r w:rsidR="00A96D3D" w:rsidDel="0076293B">
          <w:rPr>
            <w:lang w:val="en-US"/>
          </w:rPr>
          <w:delText xml:space="preserve">identified </w:delText>
        </w:r>
      </w:del>
      <w:ins w:id="317" w:author="Efthimiou, Orestis (ISPM)" w:date="2019-08-15T10:44:00Z">
        <w:r w:rsidR="0076293B">
          <w:rPr>
            <w:lang w:val="en-US"/>
          </w:rPr>
          <w:t xml:space="preserve">estimated </w:t>
        </w:r>
      </w:ins>
      <w:r w:rsidR="00A96D3D">
        <w:rPr>
          <w:lang w:val="en-US"/>
        </w:rPr>
        <w:t>the</w:t>
      </w:r>
      <w:r w:rsidR="00780B0C">
        <w:rPr>
          <w:lang w:val="en-US"/>
        </w:rPr>
        <w:t xml:space="preserve"> </w:t>
      </w:r>
      <w:del w:id="318" w:author="Efthimiou, Orestis (ISPM)" w:date="2019-08-15T10:44:00Z">
        <w:r w:rsidR="00780B0C" w:rsidDel="0076293B">
          <w:rPr>
            <w:lang w:val="en-US"/>
          </w:rPr>
          <w:delText xml:space="preserve">effect </w:delText>
        </w:r>
      </w:del>
      <w:ins w:id="319" w:author="Efthimiou, Orestis (ISPM)" w:date="2019-08-15T10:44:00Z">
        <w:r w:rsidR="0076293B">
          <w:rPr>
            <w:lang w:val="en-US"/>
          </w:rPr>
          <w:t xml:space="preserve"> </w:t>
        </w:r>
      </w:ins>
      <w:del w:id="320" w:author="Efthimiou, Orestis (ISPM)" w:date="2019-08-15T10:45:00Z">
        <w:r w:rsidR="00780B0C" w:rsidDel="0076293B">
          <w:rPr>
            <w:lang w:val="en-US"/>
          </w:rPr>
          <w:delText>modifiers</w:delText>
        </w:r>
      </w:del>
      <w:ins w:id="321" w:author="Efthimiou, Orestis (ISPM)" w:date="2019-08-15T10:45:00Z">
        <w:r w:rsidR="0076293B">
          <w:rPr>
            <w:lang w:val="en-US"/>
          </w:rPr>
          <w:t>effect modification due to these covariates</w:t>
        </w:r>
      </w:ins>
      <w:r w:rsidR="00780B0C">
        <w:rPr>
          <w:lang w:val="en-US"/>
        </w:rPr>
        <w:t>.</w:t>
      </w:r>
      <w:r w:rsidR="00932C97">
        <w:rPr>
          <w:lang w:val="en-US"/>
        </w:rPr>
        <w:t xml:space="preserve"> </w:t>
      </w:r>
    </w:p>
    <w:p w14:paraId="2998A45D" w14:textId="0FDACF33" w:rsidR="00E8486C" w:rsidRDefault="0076293B" w:rsidP="0016457A">
      <w:pPr>
        <w:rPr>
          <w:lang w:val="en-US"/>
        </w:rPr>
      </w:pPr>
      <w:ins w:id="322" w:author="Efthimiou, Orestis (ISPM)" w:date="2019-08-15T10:42:00Z">
        <w:r>
          <w:rPr>
            <w:lang w:val="en-US"/>
          </w:rPr>
          <w:t xml:space="preserve">Note that for LASSO-naïve and </w:t>
        </w:r>
        <w:r w:rsidRPr="00724B54">
          <w:rPr>
            <w:lang w:val="en-US"/>
          </w:rPr>
          <w:t>GLMM-</w:t>
        </w:r>
        <w:r w:rsidRPr="00934943">
          <w:rPr>
            <w:lang w:val="en-US"/>
          </w:rPr>
          <w:t>LASSO</w:t>
        </w:r>
        <w:r>
          <w:rPr>
            <w:lang w:val="en-US"/>
          </w:rPr>
          <w:t xml:space="preserve"> we cannot readily estimate a standard error of the coefficients.</w:t>
        </w:r>
      </w:ins>
      <w:ins w:id="323" w:author="Efthimiou, Orestis (ISPM)" w:date="2019-08-15T10:45:00Z">
        <w:r>
          <w:rPr>
            <w:lang w:val="en-US"/>
          </w:rPr>
          <w:t xml:space="preserve"> A</w:t>
        </w:r>
      </w:ins>
      <w:ins w:id="324" w:author="Efthimiou, Orestis (ISPM)" w:date="2019-08-15T10:42:00Z">
        <w:r>
          <w:rPr>
            <w:lang w:val="en-US"/>
          </w:rPr>
          <w:t xml:space="preserve"> resampling technique could be used for this purpose; see Section </w:t>
        </w:r>
      </w:ins>
      <w:ins w:id="325" w:author="Efthimiou, Orestis (ISPM)" w:date="2019-08-15T10:46:00Z">
        <w:r>
          <w:rPr>
            <w:lang w:val="en-US"/>
          </w:rPr>
          <w:fldChar w:fldCharType="begin"/>
        </w:r>
        <w:r>
          <w:rPr>
            <w:lang w:val="en-US"/>
          </w:rPr>
          <w:instrText xml:space="preserve"> REF _Ref16758394 \r \h </w:instrText>
        </w:r>
      </w:ins>
      <w:r>
        <w:rPr>
          <w:lang w:val="en-US"/>
        </w:rPr>
      </w:r>
      <w:r>
        <w:rPr>
          <w:lang w:val="en-US"/>
        </w:rPr>
        <w:fldChar w:fldCharType="separate"/>
      </w:r>
      <w:ins w:id="326" w:author="Efthimiou, Orestis (ISPM)" w:date="2019-08-15T10:46:00Z">
        <w:r>
          <w:rPr>
            <w:lang w:val="en-US"/>
          </w:rPr>
          <w:t>3.3</w:t>
        </w:r>
        <w:r>
          <w:rPr>
            <w:lang w:val="en-US"/>
          </w:rPr>
          <w:fldChar w:fldCharType="end"/>
        </w:r>
      </w:ins>
      <w:ins w:id="327" w:author="Efthimiou, Orestis (ISPM)" w:date="2019-08-15T10:42:00Z">
        <w:r>
          <w:rPr>
            <w:lang w:val="en-US"/>
          </w:rPr>
          <w:t xml:space="preserve"> for more details. However, </w:t>
        </w:r>
      </w:ins>
      <w:ins w:id="328" w:author="Efthimiou, Orestis (ISPM)" w:date="2019-08-15T10:46:00Z">
        <w:r>
          <w:rPr>
            <w:lang w:val="en-US"/>
          </w:rPr>
          <w:t xml:space="preserve">this is </w:t>
        </w:r>
        <w:commentRangeStart w:id="329"/>
        <w:r>
          <w:rPr>
            <w:lang w:val="en-US"/>
          </w:rPr>
          <w:t xml:space="preserve">infeasible </w:t>
        </w:r>
        <w:commentRangeEnd w:id="329"/>
        <w:r>
          <w:rPr>
            <w:rStyle w:val="CommentReference"/>
            <w:rFonts w:eastAsiaTheme="minorHAnsi"/>
            <w:lang w:val="en-US" w:eastAsia="en-US"/>
          </w:rPr>
          <w:commentReference w:id="329"/>
        </w:r>
      </w:ins>
      <w:ins w:id="330" w:author="Efthimiou, Orestis (ISPM)" w:date="2019-08-15T10:47:00Z">
        <w:r>
          <w:rPr>
            <w:lang w:val="en-US"/>
          </w:rPr>
          <w:t xml:space="preserve">in our simulation study. </w:t>
        </w:r>
      </w:ins>
      <w:del w:id="331" w:author="Efthimiou, Orestis (ISPM)" w:date="2019-08-15T10:47:00Z">
        <w:r w:rsidR="00932C97" w:rsidDel="0076293B">
          <w:rPr>
            <w:lang w:val="en-US"/>
          </w:rPr>
          <w:delText xml:space="preserve">Among </w:delText>
        </w:r>
      </w:del>
      <w:ins w:id="332" w:author="Efthimiou, Orestis (ISPM)" w:date="2019-08-15T10:47:00Z">
        <w:r>
          <w:rPr>
            <w:lang w:val="en-US"/>
          </w:rPr>
          <w:t xml:space="preserve">For </w:t>
        </w:r>
      </w:ins>
      <w:r w:rsidR="00932C97">
        <w:rPr>
          <w:lang w:val="en-US"/>
        </w:rPr>
        <w:t xml:space="preserve">the models that report standard error, we </w:t>
      </w:r>
      <w:del w:id="333" w:author="Efthimiou, Orestis (ISPM)" w:date="2019-08-15T10:48:00Z">
        <w:r w:rsidR="00932C97" w:rsidDel="0076293B">
          <w:rPr>
            <w:lang w:val="en-US"/>
          </w:rPr>
          <w:delText xml:space="preserve">compare </w:delText>
        </w:r>
      </w:del>
      <w:ins w:id="334" w:author="Efthimiou, Orestis (ISPM)" w:date="2019-08-15T10:48:00Z">
        <w:r>
          <w:rPr>
            <w:lang w:val="en-US"/>
          </w:rPr>
          <w:t xml:space="preserve">report </w:t>
        </w:r>
      </w:ins>
      <w:r w:rsidR="00932C97">
        <w:rPr>
          <w:lang w:val="en-US"/>
        </w:rPr>
        <w:t>the standard error</w:t>
      </w:r>
      <w:r w:rsidR="00630627">
        <w:rPr>
          <w:lang w:val="en-US"/>
        </w:rPr>
        <w:t xml:space="preserve"> of the treatment effect</w:t>
      </w:r>
      <w:del w:id="335" w:author="Efthimiou, Orestis (ISPM)" w:date="2019-08-15T10:48:00Z">
        <w:r w:rsidR="00630627" w:rsidDel="0076293B">
          <w:rPr>
            <w:lang w:val="en-US"/>
          </w:rPr>
          <w:delText xml:space="preserve"> between different models</w:delText>
        </w:r>
      </w:del>
      <w:r w:rsidR="00630627">
        <w:rPr>
          <w:lang w:val="en-US"/>
        </w:rPr>
        <w:t>.</w:t>
      </w:r>
      <w:r w:rsidR="00AE6997">
        <w:rPr>
          <w:lang w:val="en-US"/>
        </w:rPr>
        <w:t xml:space="preserve"> </w:t>
      </w:r>
      <w:commentRangeStart w:id="336"/>
      <w:del w:id="337" w:author="Efthimiou, Orestis (ISPM)" w:date="2019-08-15T10:48:00Z">
        <w:r w:rsidR="00AE6997" w:rsidDel="0076293B">
          <w:rPr>
            <w:lang w:val="en-US"/>
          </w:rPr>
          <w:delText xml:space="preserve">Standard error should be comparable across different models or else having lower MSE for the treatment effect for a certain model would not be </w:delText>
        </w:r>
        <w:r w:rsidR="00F30DA7" w:rsidDel="0076293B">
          <w:rPr>
            <w:lang w:val="en-US"/>
          </w:rPr>
          <w:delText xml:space="preserve">as </w:delText>
        </w:r>
        <w:r w:rsidR="00AE6997" w:rsidDel="0076293B">
          <w:rPr>
            <w:lang w:val="en-US"/>
          </w:rPr>
          <w:delText>significant.</w:delText>
        </w:r>
        <w:commentRangeEnd w:id="336"/>
        <w:r w:rsidDel="0076293B">
          <w:rPr>
            <w:rStyle w:val="CommentReference"/>
            <w:rFonts w:eastAsiaTheme="minorHAnsi"/>
            <w:lang w:val="en-US" w:eastAsia="en-US"/>
          </w:rPr>
          <w:commentReference w:id="336"/>
        </w:r>
      </w:del>
    </w:p>
    <w:p w14:paraId="5FE64160" w14:textId="01F4E982" w:rsidR="00630627" w:rsidRPr="00934943" w:rsidRDefault="00932C97" w:rsidP="00484307">
      <w:pPr>
        <w:pStyle w:val="Heading2"/>
        <w:rPr>
          <w:lang w:val="en-US"/>
        </w:rPr>
      </w:pPr>
      <w:r>
        <w:rPr>
          <w:lang w:val="en-US"/>
        </w:rPr>
        <w:t>Fitting details</w:t>
      </w:r>
    </w:p>
    <w:p w14:paraId="7B544D16" w14:textId="120B70DC" w:rsidR="006756B4" w:rsidRDefault="006756B4" w:rsidP="00E533FE">
      <w:pPr>
        <w:rPr>
          <w:lang w:val="en-US"/>
        </w:rPr>
      </w:pPr>
      <w:r>
        <w:rPr>
          <w:lang w:val="en-US"/>
        </w:rPr>
        <w:t xml:space="preserve">For fitting </w:t>
      </w:r>
      <w:del w:id="338" w:author="Efthimiou, Orestis (ISPM)" w:date="2019-08-15T10:48:00Z">
        <w:r w:rsidDel="0076293B">
          <w:rPr>
            <w:lang w:val="en-US"/>
          </w:rPr>
          <w:delText>generalized linear mixed effects model</w:delText>
        </w:r>
      </w:del>
      <w:ins w:id="339" w:author="Efthimiou, Orestis (ISPM)" w:date="2019-08-15T10:48:00Z">
        <w:r w:rsidR="0076293B">
          <w:rPr>
            <w:lang w:val="en-US"/>
          </w:rPr>
          <w:t>GLMM-naïve and GLMM-full</w:t>
        </w:r>
      </w:ins>
      <w:r>
        <w:rPr>
          <w:lang w:val="en-US"/>
        </w:rPr>
        <w:t xml:space="preserve">, we use </w:t>
      </w:r>
      <w:ins w:id="340" w:author="Efthimiou, Orestis (ISPM)" w:date="2019-08-15T10:49:00Z">
        <w:r w:rsidR="0076293B">
          <w:rPr>
            <w:lang w:val="en-US"/>
          </w:rPr>
          <w:t xml:space="preserve">the </w:t>
        </w:r>
      </w:ins>
      <w:r>
        <w:rPr>
          <w:lang w:val="en-US"/>
        </w:rPr>
        <w:t xml:space="preserve">lmer package. </w:t>
      </w:r>
      <w:r w:rsidR="00144A31">
        <w:rPr>
          <w:lang w:val="en-US"/>
        </w:rPr>
        <w:t>(citation)</w:t>
      </w:r>
    </w:p>
    <w:p w14:paraId="12ACE470" w14:textId="30E7B38E" w:rsidR="006756B4" w:rsidRDefault="00D73D3F" w:rsidP="00E533FE">
      <w:pPr>
        <w:rPr>
          <w:lang w:val="en-US"/>
        </w:rPr>
      </w:pPr>
      <w:r>
        <w:rPr>
          <w:lang w:val="en-US"/>
        </w:rPr>
        <w:t xml:space="preserve">For </w:t>
      </w:r>
      <w:ins w:id="341" w:author="Efthimiou, Orestis (ISPM)" w:date="2019-08-15T10:49:00Z">
        <w:r w:rsidR="0076293B" w:rsidRPr="00934943">
          <w:rPr>
            <w:lang w:val="en-US"/>
          </w:rPr>
          <w:t>STEP-naïve</w:t>
        </w:r>
      </w:ins>
      <w:del w:id="342" w:author="Efthimiou, Orestis (ISPM)" w:date="2019-08-15T10:49:00Z">
        <w:r w:rsidR="00D93D6C" w:rsidDel="0076293B">
          <w:rPr>
            <w:lang w:val="en-US"/>
          </w:rPr>
          <w:delText xml:space="preserve">the </w:delText>
        </w:r>
        <w:r w:rsidDel="0076293B">
          <w:rPr>
            <w:lang w:val="en-US"/>
          </w:rPr>
          <w:delText>stepwise regression</w:delText>
        </w:r>
      </w:del>
      <w:r>
        <w:rPr>
          <w:lang w:val="en-US"/>
        </w:rPr>
        <w:t>, we use</w:t>
      </w:r>
      <w:r w:rsidR="004574A6">
        <w:rPr>
          <w:lang w:val="en-US"/>
        </w:rPr>
        <w:t xml:space="preserve"> </w:t>
      </w:r>
      <w:ins w:id="343" w:author="Efthimiou, Orestis (ISPM)" w:date="2019-08-15T10:49:00Z">
        <w:r w:rsidR="0076293B">
          <w:rPr>
            <w:lang w:val="en-US"/>
          </w:rPr>
          <w:t xml:space="preserve">a </w:t>
        </w:r>
      </w:ins>
      <w:r w:rsidR="004574A6">
        <w:rPr>
          <w:lang w:val="en-US"/>
        </w:rPr>
        <w:t>bidirectional selection model</w:t>
      </w:r>
      <w:r w:rsidR="006756B4">
        <w:rPr>
          <w:lang w:val="en-US"/>
        </w:rPr>
        <w:t xml:space="preserve"> using the core </w:t>
      </w:r>
      <w:commentRangeStart w:id="344"/>
      <w:r w:rsidR="006756B4">
        <w:rPr>
          <w:lang w:val="en-US"/>
        </w:rPr>
        <w:t>R package</w:t>
      </w:r>
      <w:commentRangeEnd w:id="344"/>
      <w:r w:rsidR="0076293B">
        <w:rPr>
          <w:rStyle w:val="CommentReference"/>
          <w:rFonts w:eastAsiaTheme="minorHAnsi"/>
          <w:lang w:val="en-US" w:eastAsia="en-US"/>
        </w:rPr>
        <w:commentReference w:id="344"/>
      </w:r>
      <w:r w:rsidR="006756B4">
        <w:rPr>
          <w:lang w:val="en-US"/>
        </w:rPr>
        <w:t>.</w:t>
      </w:r>
      <w:r w:rsidR="006756B4">
        <w:rPr>
          <w:lang w:val="en-US"/>
        </w:rPr>
        <w:fldChar w:fldCharType="begin"/>
      </w:r>
      <w:r w:rsidR="006756B4">
        <w:rPr>
          <w:lang w:val="en-US"/>
        </w:rPr>
        <w:instrText xml:space="preserve"> ADDIN ZOTERO_ITEM CSL_CITATION {"citationID":"aI4r9e60","properties":{"formattedCitation":"\\super 23\\nosupersub{}","plainCitation":"23","noteIndex":0},"citationItems":[{"id":182,"uris":["http://zotero.org/users/local/zYjsauan/items/5KCBL7JG"],"uri":["http://zotero.org/users/local/zYjsauan/items/5KCBL7JG"],"itemData":{"id":182,"type":"book","title":"R: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006756B4">
        <w:rPr>
          <w:lang w:val="en-US"/>
        </w:rPr>
        <w:fldChar w:fldCharType="separate"/>
      </w:r>
      <w:r w:rsidR="006756B4" w:rsidRPr="006756B4">
        <w:rPr>
          <w:rFonts w:cs="Times New Roman"/>
          <w:szCs w:val="24"/>
          <w:vertAlign w:val="superscript"/>
          <w:lang w:val="en-US"/>
        </w:rPr>
        <w:t>23</w:t>
      </w:r>
      <w:r w:rsidR="006756B4">
        <w:rPr>
          <w:lang w:val="en-US"/>
        </w:rPr>
        <w:fldChar w:fldCharType="end"/>
      </w:r>
      <w:r w:rsidR="006756B4">
        <w:rPr>
          <w:lang w:val="en-US"/>
        </w:rPr>
        <w:t xml:space="preserve"> </w:t>
      </w:r>
      <w:commentRangeStart w:id="345"/>
      <w:r w:rsidR="006756B4">
        <w:rPr>
          <w:lang w:val="en-US"/>
        </w:rPr>
        <w:t>Bidirectional selection model is often a default approach and it is preferred because it has a possibility to delete a variable at each step. We start from a base model that has treatment effect included and add additional covariates at each stage.</w:t>
      </w:r>
      <w:commentRangeEnd w:id="345"/>
      <w:r w:rsidR="00144A31">
        <w:rPr>
          <w:rStyle w:val="CommentReference"/>
          <w:rFonts w:eastAsiaTheme="minorHAnsi"/>
          <w:lang w:val="en-US" w:eastAsia="en-US"/>
        </w:rPr>
        <w:commentReference w:id="345"/>
      </w:r>
    </w:p>
    <w:p w14:paraId="35772494" w14:textId="69C479F7" w:rsidR="004E4DFD" w:rsidRDefault="0076293B" w:rsidP="004E4DFD">
      <w:pPr>
        <w:rPr>
          <w:lang w:val="en-US"/>
        </w:rPr>
      </w:pPr>
      <w:ins w:id="346" w:author="Efthimiou, Orestis (ISPM)" w:date="2019-08-15T10:50:00Z">
        <w:r>
          <w:rPr>
            <w:lang w:val="en-US"/>
          </w:rPr>
          <w:t xml:space="preserve">We fitted </w:t>
        </w:r>
      </w:ins>
      <w:r w:rsidR="00A70D50">
        <w:rPr>
          <w:lang w:val="en-US"/>
        </w:rPr>
        <w:t>LASSO</w:t>
      </w:r>
      <w:ins w:id="347" w:author="Efthimiou, Orestis (ISPM)" w:date="2019-08-15T10:50:00Z">
        <w:r>
          <w:rPr>
            <w:lang w:val="en-US"/>
          </w:rPr>
          <w:t xml:space="preserve">-naïve </w:t>
        </w:r>
      </w:ins>
      <w:del w:id="348" w:author="Efthimiou, Orestis (ISPM)" w:date="2019-08-15T10:50:00Z">
        <w:r w:rsidR="00A70D50" w:rsidDel="0076293B">
          <w:rPr>
            <w:lang w:val="en-US"/>
          </w:rPr>
          <w:delText xml:space="preserve"> regression is fitted </w:delText>
        </w:r>
      </w:del>
      <w:r w:rsidR="00A70D50">
        <w:rPr>
          <w:lang w:val="en-US"/>
        </w:rPr>
        <w:t xml:space="preserve">using </w:t>
      </w:r>
      <w:ins w:id="349" w:author="Efthimiou, Orestis (ISPM)" w:date="2019-08-15T10:50:00Z">
        <w:r>
          <w:rPr>
            <w:lang w:val="en-US"/>
          </w:rPr>
          <w:t xml:space="preserve">the </w:t>
        </w:r>
      </w:ins>
      <w:r w:rsidR="000E4839">
        <w:rPr>
          <w:lang w:val="en-US"/>
        </w:rPr>
        <w:t xml:space="preserve">R </w:t>
      </w:r>
      <w:r w:rsidR="00D46BAE">
        <w:rPr>
          <w:lang w:val="en-US"/>
        </w:rPr>
        <w:t xml:space="preserve">package </w:t>
      </w:r>
      <w:r w:rsidR="00E14A61">
        <w:rPr>
          <w:lang w:val="en-US"/>
        </w:rPr>
        <w:t xml:space="preserve">glmnet and </w:t>
      </w:r>
      <m:oMath>
        <m:r>
          <w:del w:id="350" w:author="Efthimiou, Orestis (ISPM)" w:date="2019-08-15T10:50:00Z">
            <w:rPr>
              <w:rFonts w:ascii="Cambria Math" w:hAnsi="Cambria Math"/>
              <w:lang w:val="en-US"/>
            </w:rPr>
            <m:t>lambda</m:t>
          </w:del>
        </m:r>
        <m:r>
          <w:ins w:id="351" w:author="Efthimiou, Orestis (ISPM)" w:date="2019-08-15T10:50:00Z">
            <w:rPr>
              <w:rFonts w:ascii="Cambria Math" w:hAnsi="Cambria Math"/>
              <w:lang w:val="el-GR"/>
            </w:rPr>
            <m:t>λ</m:t>
          </w:ins>
        </m:r>
      </m:oMath>
      <w:r w:rsidR="004E4DFD">
        <w:rPr>
          <w:lang w:val="en-US"/>
        </w:rPr>
        <w:t xml:space="preserve"> value </w:t>
      </w:r>
      <w:del w:id="352" w:author="Efthimiou, Orestis (ISPM)" w:date="2019-08-15T10:50:00Z">
        <w:r w:rsidR="004E4DFD" w:rsidDel="0076293B">
          <w:rPr>
            <w:lang w:val="en-US"/>
          </w:rPr>
          <w:delText xml:space="preserve">is </w:delText>
        </w:r>
      </w:del>
      <w:ins w:id="353" w:author="Efthimiou, Orestis (ISPM)" w:date="2019-08-15T10:50:00Z">
        <w:r>
          <w:rPr>
            <w:lang w:val="en-US"/>
          </w:rPr>
          <w:t xml:space="preserve">was </w:t>
        </w:r>
      </w:ins>
      <w:r w:rsidR="004E4DFD">
        <w:rPr>
          <w:lang w:val="en-US"/>
        </w:rPr>
        <w:t xml:space="preserve">chosen </w:t>
      </w:r>
      <w:del w:id="354" w:author="Efthimiou, Orestis (ISPM)" w:date="2019-08-15T10:50:00Z">
        <w:r w:rsidR="004E4DFD" w:rsidDel="0076293B">
          <w:rPr>
            <w:lang w:val="en-US"/>
          </w:rPr>
          <w:delText>that minimizes the</w:delText>
        </w:r>
      </w:del>
      <w:ins w:id="355" w:author="Efthimiou, Orestis (ISPM)" w:date="2019-08-15T10:50:00Z">
        <w:r>
          <w:rPr>
            <w:lang w:val="en-US"/>
          </w:rPr>
          <w:t xml:space="preserve">through a </w:t>
        </w:r>
      </w:ins>
      <w:del w:id="356" w:author="Efthimiou, Orestis (ISPM)" w:date="2019-08-15T10:50:00Z">
        <w:r w:rsidR="004E4DFD" w:rsidDel="0076293B">
          <w:rPr>
            <w:lang w:val="en-US"/>
          </w:rPr>
          <w:delText xml:space="preserve"> </w:delText>
        </w:r>
      </w:del>
      <w:r w:rsidR="004E4DFD">
        <w:rPr>
          <w:lang w:val="en-US"/>
        </w:rPr>
        <w:t>10-fold cross</w:t>
      </w:r>
      <w:ins w:id="357" w:author="Efthimiou, Orestis (ISPM)" w:date="2019-08-15T10:50:00Z">
        <w:r>
          <w:rPr>
            <w:lang w:val="en-US"/>
          </w:rPr>
          <w:t>-</w:t>
        </w:r>
      </w:ins>
      <w:del w:id="358" w:author="Efthimiou, Orestis (ISPM)" w:date="2019-08-15T10:50:00Z">
        <w:r w:rsidR="004E4DFD" w:rsidDel="0076293B">
          <w:rPr>
            <w:lang w:val="en-US"/>
          </w:rPr>
          <w:delText xml:space="preserve"> </w:delText>
        </w:r>
      </w:del>
      <w:r w:rsidR="004E4DFD">
        <w:rPr>
          <w:lang w:val="en-US"/>
        </w:rPr>
        <w:t>validation.</w:t>
      </w:r>
      <w:r w:rsidR="004E4DFD">
        <w:rPr>
          <w:lang w:val="en-US"/>
        </w:rPr>
        <w:fldChar w:fldCharType="begin"/>
      </w:r>
      <w:r w:rsidR="004E4DFD">
        <w:rPr>
          <w:lang w:val="en-US"/>
        </w:rPr>
        <w:instrText xml:space="preserve"> ADDIN ZOTERO_ITEM CSL_CITATION {"citationID":"eOvGlrYQ","properties":{"formattedCitation":"\\super 8\\nosupersub{}","plainCitation":"8","noteIndex":0},"citationItems":[{"id":143,"uris":["http://zotero.org/users/local/zYjsauan/items/YJEJDDY8"],"uri":["http://zotero.org/users/local/zYjsauan/items/YJEJDDY8"],"itemData":{"id":143,"type":"article-journal","title":"Regularization Paths for Generalized Linear Models via Coordinate Descent","container-title":"Journal of statistical software","page":"1-22","volume":"33","issue":"1","archive":"PubMed","archive_location":"20808728","abstract":"We develop fast algorithms for estimation of generalized linear models with convex penalties. The models include linear regression, two-class logistic regression, and multino</w:instrText>
      </w:r>
      <w:r w:rsidR="004E4DFD">
        <w:rPr>
          <w:rFonts w:hint="eastAsia"/>
          <w:lang w:val="en-US"/>
        </w:rPr>
        <w:instrText xml:space="preserve">mial regression problems while the penalties include </w:instrText>
      </w:r>
      <w:r w:rsidR="004E4DFD">
        <w:rPr>
          <w:rFonts w:hint="eastAsia"/>
          <w:lang w:val="en-US"/>
        </w:rPr>
        <w:instrText>ℓ</w:instrText>
      </w:r>
      <w:r w:rsidR="004E4DFD">
        <w:rPr>
          <w:rFonts w:hint="eastAsia"/>
          <w:lang w:val="en-US"/>
        </w:rPr>
        <w:instrText xml:space="preserve">(1) (the lasso), </w:instrText>
      </w:r>
      <w:r w:rsidR="004E4DFD">
        <w:rPr>
          <w:rFonts w:hint="eastAsia"/>
          <w:lang w:val="en-US"/>
        </w:rPr>
        <w:instrText>ℓ</w:instrText>
      </w:r>
      <w:r w:rsidR="004E4DFD">
        <w:rPr>
          <w:rFonts w:hint="eastAsia"/>
          <w:lang w:val="en-US"/>
        </w:rPr>
        <w:instrText>(2) (ridge regression) and mixtures of the two (the elastic net). The algorithms use cyclical coordinate descent, computed along a regularization path. The methods can handle large pr</w:instrText>
      </w:r>
      <w:r w:rsidR="004E4DFD">
        <w:rPr>
          <w:lang w:val="en-US"/>
        </w:rPr>
        <w:instrText xml:space="preserve">oblems and can also deal efficiently with sparse features. In comparative timings we find that the new algorithms are considerably faster than competing methods.","ISSN":"1548-7660","journalAbbreviation":"J Stat Softw","language":"eng","author":[{"family":"Friedman","given":"Jerome"},{"family":"Hastie","given":"Trevor"},{"family":"Tibshirani","given":"Rob"}],"issued":{"date-parts":[["2010"]]}}}],"schema":"https://github.com/citation-style-language/schema/raw/master/csl-citation.json"} </w:instrText>
      </w:r>
      <w:r w:rsidR="004E4DFD">
        <w:rPr>
          <w:lang w:val="en-US"/>
        </w:rPr>
        <w:fldChar w:fldCharType="separate"/>
      </w:r>
      <w:r w:rsidR="004E4DFD" w:rsidRPr="004E4DFD">
        <w:rPr>
          <w:rFonts w:cs="Times New Roman"/>
          <w:szCs w:val="24"/>
          <w:vertAlign w:val="superscript"/>
          <w:lang w:val="en-US"/>
        </w:rPr>
        <w:t>8</w:t>
      </w:r>
      <w:r w:rsidR="004E4DFD">
        <w:rPr>
          <w:lang w:val="en-US"/>
        </w:rPr>
        <w:fldChar w:fldCharType="end"/>
      </w:r>
      <w:del w:id="359" w:author="Efthimiou, Orestis (ISPM)" w:date="2019-08-15T10:50:00Z">
        <w:r w:rsidR="00887B94" w:rsidDel="0076293B">
          <w:rPr>
            <w:lang w:val="en-US"/>
          </w:rPr>
          <w:delText xml:space="preserve"> </w:delText>
        </w:r>
        <w:r w:rsidR="00823039" w:rsidDel="0076293B">
          <w:rPr>
            <w:lang w:val="en-US"/>
          </w:rPr>
          <w:delText>Similarly, w</w:delText>
        </w:r>
      </w:del>
      <w:ins w:id="360" w:author="Efthimiou, Orestis (ISPM)" w:date="2019-08-15T10:50:00Z">
        <w:r>
          <w:rPr>
            <w:lang w:val="en-US"/>
          </w:rPr>
          <w:t>W</w:t>
        </w:r>
      </w:ins>
      <w:r w:rsidR="00823039">
        <w:rPr>
          <w:lang w:val="en-US"/>
        </w:rPr>
        <w:t>e</w:t>
      </w:r>
      <w:r w:rsidR="00270DFB">
        <w:rPr>
          <w:lang w:val="en-US"/>
        </w:rPr>
        <w:t xml:space="preserve"> </w:t>
      </w:r>
      <w:del w:id="361" w:author="Efthimiou, Orestis (ISPM)" w:date="2019-08-15T10:50:00Z">
        <w:r w:rsidR="00270DFB" w:rsidDel="0076293B">
          <w:rPr>
            <w:lang w:val="en-US"/>
          </w:rPr>
          <w:delText xml:space="preserve">chose </w:delText>
        </w:r>
      </w:del>
      <w:ins w:id="362" w:author="Efthimiou, Orestis (ISPM)" w:date="2019-08-15T10:50:00Z">
        <w:r>
          <w:rPr>
            <w:lang w:val="en-US"/>
          </w:rPr>
          <w:t xml:space="preserve">did </w:t>
        </w:r>
      </w:ins>
      <w:r w:rsidR="00270DFB">
        <w:rPr>
          <w:lang w:val="en-US"/>
        </w:rPr>
        <w:t xml:space="preserve">not </w:t>
      </w:r>
      <w:del w:id="363" w:author="Efthimiou, Orestis (ISPM)" w:date="2019-08-15T10:50:00Z">
        <w:r w:rsidR="00270DFB" w:rsidDel="0076293B">
          <w:rPr>
            <w:lang w:val="en-US"/>
          </w:rPr>
          <w:delText xml:space="preserve">to </w:delText>
        </w:r>
      </w:del>
      <w:r w:rsidR="00270DFB">
        <w:rPr>
          <w:lang w:val="en-US"/>
        </w:rPr>
        <w:t>penalize the treatment effect</w:t>
      </w:r>
      <w:ins w:id="364" w:author="Efthimiou, Orestis (ISPM)" w:date="2019-08-15T10:51:00Z">
        <w:r>
          <w:rPr>
            <w:lang w:val="en-US"/>
          </w:rPr>
          <w:t>. T</w:t>
        </w:r>
      </w:ins>
      <w:del w:id="365" w:author="Efthimiou, Orestis (ISPM)" w:date="2019-08-15T10:50:00Z">
        <w:r w:rsidR="00270DFB" w:rsidDel="0076293B">
          <w:rPr>
            <w:lang w:val="en-US"/>
          </w:rPr>
          <w:delText>,</w:delText>
        </w:r>
      </w:del>
      <w:del w:id="366" w:author="Efthimiou, Orestis (ISPM)" w:date="2019-08-15T10:51:00Z">
        <w:r w:rsidR="006D26FC" w:rsidDel="0076293B">
          <w:rPr>
            <w:lang w:val="en-US"/>
          </w:rPr>
          <w:delText xml:space="preserve"> t</w:delText>
        </w:r>
      </w:del>
      <w:r w:rsidR="006D26FC">
        <w:rPr>
          <w:lang w:val="en-US"/>
        </w:rPr>
        <w:t>hus</w:t>
      </w:r>
      <w:r w:rsidR="00270DFB">
        <w:rPr>
          <w:lang w:val="en-US"/>
        </w:rPr>
        <w:t xml:space="preserve"> </w:t>
      </w:r>
      <w:del w:id="367" w:author="Efthimiou, Orestis (ISPM)" w:date="2019-08-15T10:51:00Z">
        <w:r w:rsidR="00270DFB" w:rsidDel="0076293B">
          <w:rPr>
            <w:lang w:val="en-US"/>
          </w:rPr>
          <w:delText xml:space="preserve">allowing </w:delText>
        </w:r>
      </w:del>
      <w:r w:rsidR="00270DFB">
        <w:rPr>
          <w:lang w:val="en-US"/>
        </w:rPr>
        <w:t xml:space="preserve">the </w:t>
      </w:r>
      <w:r w:rsidR="006D26FC">
        <w:rPr>
          <w:lang w:val="en-US"/>
        </w:rPr>
        <w:t xml:space="preserve">treatment effect </w:t>
      </w:r>
      <w:del w:id="368" w:author="Efthimiou, Orestis (ISPM)" w:date="2019-08-15T10:51:00Z">
        <w:r w:rsidR="006D26FC" w:rsidDel="0076293B">
          <w:rPr>
            <w:lang w:val="en-US"/>
          </w:rPr>
          <w:delText xml:space="preserve">to </w:delText>
        </w:r>
      </w:del>
      <w:ins w:id="369" w:author="Efthimiou, Orestis (ISPM)" w:date="2019-08-15T10:51:00Z">
        <w:r>
          <w:rPr>
            <w:lang w:val="en-US"/>
          </w:rPr>
          <w:t>was</w:t>
        </w:r>
      </w:ins>
      <w:del w:id="370" w:author="Efthimiou, Orestis (ISPM)" w:date="2019-08-15T10:51:00Z">
        <w:r w:rsidR="006D26FC" w:rsidDel="0076293B">
          <w:rPr>
            <w:lang w:val="en-US"/>
          </w:rPr>
          <w:delText>be</w:delText>
        </w:r>
      </w:del>
      <w:r w:rsidR="006D26FC">
        <w:rPr>
          <w:lang w:val="en-US"/>
        </w:rPr>
        <w:t xml:space="preserve"> always </w:t>
      </w:r>
      <w:del w:id="371" w:author="Efthimiou, Orestis (ISPM)" w:date="2019-08-15T10:51:00Z">
        <w:r w:rsidR="006D26FC" w:rsidDel="0076293B">
          <w:rPr>
            <w:lang w:val="en-US"/>
          </w:rPr>
          <w:delText>selected</w:delText>
        </w:r>
      </w:del>
      <w:ins w:id="372" w:author="Efthimiou, Orestis (ISPM)" w:date="2019-08-15T10:51:00Z">
        <w:r>
          <w:rPr>
            <w:lang w:val="en-US"/>
          </w:rPr>
          <w:t>included</w:t>
        </w:r>
      </w:ins>
      <w:r w:rsidR="004E4DFD">
        <w:rPr>
          <w:lang w:val="en-US"/>
        </w:rPr>
        <w:t xml:space="preserve"> in the model.</w:t>
      </w:r>
      <w:r w:rsidR="006D26FC">
        <w:rPr>
          <w:lang w:val="en-US"/>
        </w:rPr>
        <w:t xml:space="preserve"> </w:t>
      </w:r>
    </w:p>
    <w:p w14:paraId="3EF4FEB4" w14:textId="484C2EA4" w:rsidR="00584135" w:rsidRDefault="00A003BF" w:rsidP="00584135">
      <w:pPr>
        <w:rPr>
          <w:lang w:val="en-US"/>
        </w:rPr>
      </w:pPr>
      <w:del w:id="373" w:author="Efthimiou, Orestis (ISPM)" w:date="2019-08-15T10:51:00Z">
        <w:r w:rsidDel="008413B0">
          <w:rPr>
            <w:lang w:val="en-US"/>
          </w:rPr>
          <w:delText xml:space="preserve">Generalized linear mixed effect model using </w:delText>
        </w:r>
      </w:del>
      <w:ins w:id="374" w:author="Efthimiou, Orestis (ISPM)" w:date="2019-08-15T10:51:00Z">
        <w:r w:rsidR="008413B0">
          <w:rPr>
            <w:lang w:val="en-US"/>
          </w:rPr>
          <w:t>We fitted GLMM-</w:t>
        </w:r>
      </w:ins>
      <w:r>
        <w:rPr>
          <w:lang w:val="en-US"/>
        </w:rPr>
        <w:t xml:space="preserve">LASSO </w:t>
      </w:r>
      <w:del w:id="375" w:author="Efthimiou, Orestis (ISPM)" w:date="2019-08-15T10:51:00Z">
        <w:r w:rsidDel="008413B0">
          <w:rPr>
            <w:lang w:val="en-US"/>
          </w:rPr>
          <w:delText xml:space="preserve">is fitted </w:delText>
        </w:r>
      </w:del>
      <w:r>
        <w:rPr>
          <w:lang w:val="en-US"/>
        </w:rPr>
        <w:t xml:space="preserve">using </w:t>
      </w:r>
      <w:ins w:id="376" w:author="Efthimiou, Orestis (ISPM)" w:date="2019-08-15T10:51:00Z">
        <w:r w:rsidR="008413B0">
          <w:rPr>
            <w:lang w:val="en-US"/>
          </w:rPr>
          <w:t xml:space="preserve">the </w:t>
        </w:r>
      </w:ins>
      <w:r>
        <w:rPr>
          <w:lang w:val="en-US"/>
        </w:rPr>
        <w:t xml:space="preserve">glmmLasso </w:t>
      </w:r>
      <w:r w:rsidR="00C214CA">
        <w:rPr>
          <w:lang w:val="en-US"/>
        </w:rPr>
        <w:t xml:space="preserve">R </w:t>
      </w:r>
      <w:r>
        <w:rPr>
          <w:lang w:val="en-US"/>
        </w:rPr>
        <w:t>package.</w:t>
      </w:r>
      <w:r w:rsidR="004E4DFD">
        <w:rPr>
          <w:lang w:val="en-US"/>
        </w:rPr>
        <w:fldChar w:fldCharType="begin"/>
      </w:r>
      <w:r w:rsidR="004E4DFD">
        <w:rPr>
          <w:lang w:val="en-US"/>
        </w:rPr>
        <w:instrText xml:space="preserve"> ADDIN ZOTERO_ITEM CSL_CITATION {"citationID":"vhKIDV19","properties":{"formattedCitation":"\\super 9\\nosupersub{}","plainCitation":"9","noteIndex":0},"citationItems":[{"id":127,"uris":["http://zotero.org/users/local/zYjsauan/items/6WXMDMV7"],"uri":["http://zotero.org/users/local/zYjsauan/items/6WXMDMV7"],"itemData":{"id":127,"type":"article-journal","title":"Variable selection for generalized linear mixed models by L1-penalized estimation","container-title":"Statistics and Computing","page":"137-154","volume":"24","issue":"2","abstract":"Generalized linear mixed models are a widely used tool for modeling longitudinal data. However, their use is typically restricted to few covariates, because the presence of many predictors yields unstable estimates. The presented approach to the fitting of generalized linear mixed models includes an L1-penalty term that enforces variable selection and shrinkage simultaneously. A gradient ascent algorithm is proposed that allows to maximize the penalized log-likelihood yielding models with reduced complexity. In contrast to common procedures it can be used in high-dimensional settings where a large number of potentially influential explanatory variables is available. The method is investigated in simulation studies and illustrated by use of real data sets.","DOI":"10.1007/s11222-012-9359-z","ISSN":"1573-1375","journalAbbreviation":"Statistics and Computing","author":[{"family":"Groll","given":"Andreas"},{"family":"Tutz","given":"Gerhard"}],"issued":{"date-parts":[["2014",3,1]]}}}],"schema":"https://github.com/citation-style-language/schema/raw/master/csl-citation.json"} </w:instrText>
      </w:r>
      <w:r w:rsidR="004E4DFD">
        <w:rPr>
          <w:lang w:val="en-US"/>
        </w:rPr>
        <w:fldChar w:fldCharType="separate"/>
      </w:r>
      <w:r w:rsidR="004E4DFD" w:rsidRPr="004E4DFD">
        <w:rPr>
          <w:rFonts w:cs="Times New Roman"/>
          <w:szCs w:val="24"/>
          <w:vertAlign w:val="superscript"/>
          <w:lang w:val="en-US"/>
        </w:rPr>
        <w:t>9</w:t>
      </w:r>
      <w:r w:rsidR="004E4DFD">
        <w:rPr>
          <w:lang w:val="en-US"/>
        </w:rPr>
        <w:fldChar w:fldCharType="end"/>
      </w:r>
      <w:r w:rsidR="00CF6411">
        <w:rPr>
          <w:lang w:val="en-US"/>
        </w:rPr>
        <w:t xml:space="preserve"> The optimal </w:t>
      </w:r>
      <m:oMath>
        <m:r>
          <w:ins w:id="377" w:author="Efthimiou, Orestis (ISPM)" w:date="2019-08-15T10:51:00Z">
            <w:rPr>
              <w:rFonts w:ascii="Cambria Math" w:hAnsi="Cambria Math"/>
              <w:lang w:val="el-GR"/>
            </w:rPr>
            <m:t>λ</m:t>
          </w:ins>
        </m:r>
      </m:oMath>
      <w:del w:id="378" w:author="Efthimiou, Orestis (ISPM)" w:date="2019-08-15T10:51:00Z">
        <w:r w:rsidR="00CF6411" w:rsidDel="008413B0">
          <w:rPr>
            <w:lang w:val="en-US"/>
          </w:rPr>
          <w:delText xml:space="preserve">lambda </w:delText>
        </w:r>
      </w:del>
      <w:r w:rsidR="00CF6411">
        <w:rPr>
          <w:lang w:val="en-US"/>
        </w:rPr>
        <w:t xml:space="preserve">value </w:t>
      </w:r>
      <w:del w:id="379" w:author="Efthimiou, Orestis (ISPM)" w:date="2019-08-15T10:51:00Z">
        <w:r w:rsidR="00CF6411" w:rsidDel="008413B0">
          <w:rPr>
            <w:lang w:val="en-US"/>
          </w:rPr>
          <w:delText xml:space="preserve">is </w:delText>
        </w:r>
      </w:del>
      <w:ins w:id="380" w:author="Efthimiou, Orestis (ISPM)" w:date="2019-08-15T10:51:00Z">
        <w:r w:rsidR="008413B0">
          <w:rPr>
            <w:lang w:val="en-US"/>
          </w:rPr>
          <w:t xml:space="preserve">was </w:t>
        </w:r>
      </w:ins>
      <w:r w:rsidR="00CF6411">
        <w:rPr>
          <w:lang w:val="en-US"/>
        </w:rPr>
        <w:t xml:space="preserve">chosen </w:t>
      </w:r>
      <w:commentRangeStart w:id="381"/>
      <w:r w:rsidR="00CF6411">
        <w:rPr>
          <w:lang w:val="en-US"/>
        </w:rPr>
        <w:t>by</w:t>
      </w:r>
      <w:r w:rsidR="004E4DFD">
        <w:rPr>
          <w:lang w:val="en-US"/>
        </w:rPr>
        <w:t xml:space="preserve"> cross validation</w:t>
      </w:r>
      <w:commentRangeEnd w:id="381"/>
      <w:r w:rsidR="008413B0">
        <w:rPr>
          <w:rStyle w:val="CommentReference"/>
          <w:rFonts w:eastAsiaTheme="minorHAnsi"/>
          <w:lang w:val="en-US" w:eastAsia="en-US"/>
        </w:rPr>
        <w:commentReference w:id="381"/>
      </w:r>
      <w:r w:rsidR="004E4DFD">
        <w:rPr>
          <w:lang w:val="en-US"/>
        </w:rPr>
        <w:t>.</w:t>
      </w:r>
      <w:r w:rsidR="00CF6411">
        <w:rPr>
          <w:lang w:val="en-US"/>
        </w:rPr>
        <w:t xml:space="preserve"> </w:t>
      </w:r>
      <w:r w:rsidR="006D26FC">
        <w:rPr>
          <w:lang w:val="en-US"/>
        </w:rPr>
        <w:t xml:space="preserve">Again, we did not penalize the </w:t>
      </w:r>
      <w:r w:rsidR="00BE7AE7">
        <w:rPr>
          <w:lang w:val="en-US"/>
        </w:rPr>
        <w:t>treatment effect</w:t>
      </w:r>
      <w:del w:id="382" w:author="Efthimiou, Orestis (ISPM)" w:date="2019-08-15T10:52:00Z">
        <w:r w:rsidR="00BE7AE7" w:rsidDel="008413B0">
          <w:rPr>
            <w:lang w:val="en-US"/>
          </w:rPr>
          <w:delText xml:space="preserve"> and the </w:delText>
        </w:r>
        <w:commentRangeStart w:id="383"/>
        <w:r w:rsidR="00584135" w:rsidDel="008413B0">
          <w:rPr>
            <w:lang w:val="en-US"/>
          </w:rPr>
          <w:delText>baseline risk</w:delText>
        </w:r>
        <w:commentRangeEnd w:id="383"/>
        <w:r w:rsidR="008413B0" w:rsidDel="008413B0">
          <w:rPr>
            <w:rStyle w:val="CommentReference"/>
            <w:rFonts w:eastAsiaTheme="minorHAnsi"/>
            <w:lang w:val="en-US" w:eastAsia="en-US"/>
          </w:rPr>
          <w:commentReference w:id="383"/>
        </w:r>
      </w:del>
      <w:r w:rsidR="00584135">
        <w:rPr>
          <w:lang w:val="en-US"/>
        </w:rPr>
        <w:t xml:space="preserve">. </w:t>
      </w:r>
    </w:p>
    <w:p w14:paraId="53771C06" w14:textId="61437981" w:rsidR="00584135" w:rsidDel="008413B0" w:rsidRDefault="00E00D34" w:rsidP="00584135">
      <w:pPr>
        <w:rPr>
          <w:del w:id="384" w:author="Efthimiou, Orestis (ISPM)" w:date="2019-08-15T10:54:00Z"/>
          <w:lang w:val="en-US"/>
        </w:rPr>
      </w:pPr>
      <w:del w:id="385" w:author="Efthimiou, Orestis (ISPM)" w:date="2019-08-15T10:52:00Z">
        <w:r w:rsidDel="008413B0">
          <w:rPr>
            <w:lang w:val="en-US"/>
          </w:rPr>
          <w:delText xml:space="preserve">Bayesian </w:delText>
        </w:r>
      </w:del>
      <w:ins w:id="386" w:author="Efthimiou, Orestis (ISPM)" w:date="2019-08-15T10:52:00Z">
        <w:r w:rsidR="008413B0">
          <w:rPr>
            <w:lang w:val="en-US"/>
          </w:rPr>
          <w:t>We fitted Bayes-</w:t>
        </w:r>
      </w:ins>
      <w:r>
        <w:rPr>
          <w:lang w:val="en-US"/>
        </w:rPr>
        <w:t xml:space="preserve">LASSO </w:t>
      </w:r>
      <w:ins w:id="387" w:author="Efthimiou, Orestis (ISPM)" w:date="2019-08-15T10:53:00Z">
        <w:r w:rsidR="008413B0">
          <w:rPr>
            <w:lang w:val="en-US"/>
          </w:rPr>
          <w:t xml:space="preserve">and </w:t>
        </w:r>
      </w:ins>
      <w:del w:id="388" w:author="Efthimiou, Orestis (ISPM)" w:date="2019-08-15T10:52:00Z">
        <w:r w:rsidDel="008413B0">
          <w:rPr>
            <w:lang w:val="en-US"/>
          </w:rPr>
          <w:delText xml:space="preserve">with mixed effects and </w:delText>
        </w:r>
      </w:del>
      <w:r>
        <w:rPr>
          <w:lang w:val="en-US"/>
        </w:rPr>
        <w:t xml:space="preserve">SSVS </w:t>
      </w:r>
      <w:del w:id="389" w:author="Efthimiou, Orestis (ISPM)" w:date="2019-08-15T10:53:00Z">
        <w:r w:rsidDel="008413B0">
          <w:rPr>
            <w:lang w:val="en-US"/>
          </w:rPr>
          <w:delText>are fit</w:delText>
        </w:r>
        <w:r w:rsidR="006D26FC" w:rsidDel="008413B0">
          <w:rPr>
            <w:lang w:val="en-US"/>
          </w:rPr>
          <w:delText>ted</w:delText>
        </w:r>
        <w:r w:rsidDel="008413B0">
          <w:rPr>
            <w:lang w:val="en-US"/>
          </w:rPr>
          <w:delText xml:space="preserve"> </w:delText>
        </w:r>
      </w:del>
      <w:r>
        <w:rPr>
          <w:lang w:val="en-US"/>
        </w:rPr>
        <w:t>using JAGS software</w:t>
      </w:r>
      <w:r w:rsidR="00FA785C">
        <w:rPr>
          <w:lang w:val="en-US"/>
        </w:rPr>
        <w:t xml:space="preserve"> through </w:t>
      </w:r>
      <w:r w:rsidR="004E4DFD">
        <w:rPr>
          <w:lang w:val="en-US"/>
        </w:rPr>
        <w:t>R</w:t>
      </w:r>
      <w:r>
        <w:rPr>
          <w:lang w:val="en-US"/>
        </w:rPr>
        <w:t>.</w:t>
      </w:r>
      <w:r w:rsidR="00974CDC">
        <w:rPr>
          <w:lang w:val="en-US"/>
        </w:rPr>
        <w:t xml:space="preserve"> Shrinkage priors </w:t>
      </w:r>
      <w:r w:rsidR="00584135">
        <w:rPr>
          <w:lang w:val="en-US"/>
        </w:rPr>
        <w:t>were placed on both prognostic effect and effect modifiers, but we did not put any shrinkage priors on the treatment effect or on</w:t>
      </w:r>
      <w:ins w:id="390" w:author="Efthimiou, Orestis (ISPM)" w:date="2019-08-15T10:53:00Z">
        <w:r w:rsidR="008413B0">
          <w:rPr>
            <w:lang w:val="en-US"/>
          </w:rPr>
          <w:t xml:space="preserve"> the</w:t>
        </w:r>
      </w:ins>
      <w:r w:rsidR="00584135">
        <w:rPr>
          <w:lang w:val="en-US"/>
        </w:rPr>
        <w:t xml:space="preserve"> baseline effect</w:t>
      </w:r>
      <w:ins w:id="391" w:author="Efthimiou, Orestis (ISPM)" w:date="2019-08-15T10:53:00Z">
        <w:r w:rsidR="008413B0">
          <w:rPr>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j</m:t>
              </m:r>
            </m:sub>
          </m:sSub>
        </m:oMath>
        <w:r w:rsidR="008413B0" w:rsidRPr="008413B0">
          <w:rPr>
            <w:lang w:val="en-GB"/>
            <w:rPrChange w:id="392" w:author="Efthimiou, Orestis (ISPM)" w:date="2019-08-15T10:54:00Z">
              <w:rPr>
                <w:lang w:val="el-GR"/>
              </w:rPr>
            </w:rPrChange>
          </w:rPr>
          <w:t xml:space="preserve"> </w:t>
        </w:r>
        <w:r w:rsidR="008413B0">
          <w:rPr>
            <w:lang w:val="en-US"/>
          </w:rPr>
          <w:t xml:space="preserve">in Equation </w:t>
        </w:r>
      </w:ins>
      <w:ins w:id="393" w:author="Efthimiou, Orestis (ISPM)" w:date="2019-08-15T10:54:00Z">
        <w:r w:rsidR="008413B0">
          <w:rPr>
            <w:lang w:val="en-US"/>
          </w:rPr>
          <w:fldChar w:fldCharType="begin"/>
        </w:r>
        <w:r w:rsidR="008413B0">
          <w:rPr>
            <w:lang w:val="en-US"/>
          </w:rPr>
          <w:instrText xml:space="preserve"> REF _Ref16756048 \h </w:instrText>
        </w:r>
      </w:ins>
      <w:r w:rsidR="008413B0">
        <w:rPr>
          <w:lang w:val="en-US"/>
        </w:rPr>
      </w:r>
      <w:r w:rsidR="008413B0">
        <w:rPr>
          <w:lang w:val="en-US"/>
        </w:rPr>
        <w:fldChar w:fldCharType="separate"/>
      </w:r>
      <w:ins w:id="394" w:author="Efthimiou, Orestis (ISPM)" w:date="2019-08-15T10:54:00Z">
        <w:r w:rsidR="008413B0" w:rsidRPr="0065686F">
          <w:rPr>
            <w:lang w:val="en-US"/>
          </w:rPr>
          <w:t>(</w:t>
        </w:r>
        <w:r w:rsidR="008413B0">
          <w:rPr>
            <w:noProof/>
            <w:lang w:val="en-GB"/>
          </w:rPr>
          <w:t>1</w:t>
        </w:r>
        <w:r w:rsidR="008413B0" w:rsidRPr="0065686F">
          <w:rPr>
            <w:lang w:val="en-US"/>
          </w:rPr>
          <w:t>)</w:t>
        </w:r>
        <w:r w:rsidR="008413B0">
          <w:rPr>
            <w:lang w:val="en-US"/>
          </w:rPr>
          <w:fldChar w:fldCharType="end"/>
        </w:r>
        <w:r w:rsidR="008413B0">
          <w:rPr>
            <w:lang w:val="en-US"/>
          </w:rPr>
          <w:t xml:space="preserve">). </w:t>
        </w:r>
      </w:ins>
      <w:del w:id="395" w:author="Efthimiou, Orestis (ISPM)" w:date="2019-08-15T10:54:00Z">
        <w:r w:rsidR="00584135" w:rsidDel="008413B0">
          <w:rPr>
            <w:lang w:val="en-US"/>
          </w:rPr>
          <w:delText>.</w:delText>
        </w:r>
      </w:del>
      <w:ins w:id="396" w:author="Efthimiou, Orestis (ISPM)" w:date="2019-08-15T11:05:00Z">
        <w:r w:rsidR="0073193E">
          <w:rPr>
            <w:lang w:val="en-US"/>
          </w:rPr>
          <w:t xml:space="preserve"> </w:t>
        </w:r>
      </w:ins>
    </w:p>
    <w:p w14:paraId="716127A0" w14:textId="16B5DFF2" w:rsidR="004E4DFD" w:rsidRDefault="00CC6C12" w:rsidP="004E4DFD">
      <w:pPr>
        <w:rPr>
          <w:lang w:val="en-US"/>
        </w:rPr>
      </w:pPr>
      <w:r>
        <w:rPr>
          <w:lang w:val="en-US"/>
        </w:rPr>
        <w:t>For SSVS, we use</w:t>
      </w:r>
      <w:r w:rsidR="00974CDC">
        <w:rPr>
          <w:lang w:val="en-US"/>
        </w:rPr>
        <w:t>d</w:t>
      </w:r>
      <w:r>
        <w:rPr>
          <w:lang w:val="en-US"/>
        </w:rPr>
        <w:t xml:space="preserve"> the variant of SSVS that </w:t>
      </w:r>
      <w:r w:rsidRPr="00CC6C12">
        <w:rPr>
          <w:lang w:val="en-US"/>
        </w:rPr>
        <w:t>Meuwissen and Goddard</w:t>
      </w:r>
      <w:r w:rsidR="004E4DFD">
        <w:rPr>
          <w:lang w:val="en-US"/>
        </w:rPr>
        <w:fldChar w:fldCharType="begin"/>
      </w:r>
      <w:r w:rsidR="004E4DFD">
        <w:rPr>
          <w:lang w:val="en-US"/>
        </w:rPr>
        <w:instrText xml:space="preserve"> ADDIN ZOTERO_ITEM CSL_CITATION {"citationID":"7EkO7UuX","properties":{"formattedCitation":"\\super 20\\nosupersub{}","plainCitation":"20","noteIndex":0},"citationItems":[{"id":57,"uris":["http://zotero.org/users/local/zYjsauan/items/UD6BBDH9"],"uri":["http://zotero.org/users/local/zYjsauan/items/UD6BBDH9"],"itemData":{"id":57,"type":"article-journal","title":"Mapping multiple QTL using linkage disequilibrium and linkage analysis information and multitrait data","container-title":"Genetics, selection, evolution: GSE","page":"261-279","volume":"36","issue":"3","source":"PubMed","abstract":"A multi-locus QTL mapping method is presented, which combines linkage and linkage disequilibrium (LD) information and uses multitrait data. The method assumed a putative QTL at the midpoint of each marker bracket. Whether the putative QTL had an effect or not was sampled using Markov chain Monte Carlo (MCMC) methods. The method was tested in dairy cattle data on chromosome 14 where the DGAT1 gene was known to be segregating. The DGAT1 gene was mapped to a region of 0.04 cM, and the effects of the gene were accurately estimated. The fitting of multiple QTL gave a much sharper indication of the QTL position than a single QTL model using multitrait data, probably because the multi-locus QTL mapping reduced the carry over effect of the large DGAT1 gene to adjacent putative QTL positions. This suggests that the method could detect secondary QTL that would, in single point analyses, remain hidden under the broad peak of the dominant QTL. However, no indications for a second QTL affecting dairy traits were found on chromosome 14.","DOI":"10.1051/gse:2004001","ISSN":"0999-193X","note":"PMID: 15107266\nPMCID: PMC2697201","journalAbbreviation":"Genet. Sel. Evol.","language":"eng","author":[{"family":"Meuwissen","given":"Theo H. E."},{"family":"Goddard","given":"Mike E."}],"issued":{"date-parts":[["2004",6]]}}}],"schema":"https://github.com/citation-style-language/schema/raw/master/csl-citation.json"} </w:instrText>
      </w:r>
      <w:r w:rsidR="004E4DFD">
        <w:rPr>
          <w:lang w:val="en-US"/>
        </w:rPr>
        <w:fldChar w:fldCharType="separate"/>
      </w:r>
      <w:r w:rsidR="004E4DFD" w:rsidRPr="004E4DFD">
        <w:rPr>
          <w:rFonts w:cs="Times New Roman"/>
          <w:szCs w:val="24"/>
          <w:vertAlign w:val="superscript"/>
          <w:lang w:val="en-US"/>
        </w:rPr>
        <w:t>20</w:t>
      </w:r>
      <w:r w:rsidR="004E4DFD">
        <w:rPr>
          <w:lang w:val="en-US"/>
        </w:rPr>
        <w:fldChar w:fldCharType="end"/>
      </w:r>
      <w:r w:rsidR="004E4DFD">
        <w:rPr>
          <w:lang w:val="en-US"/>
        </w:rPr>
        <w:t xml:space="preserve"> </w:t>
      </w:r>
      <w:r w:rsidR="007F6946">
        <w:rPr>
          <w:lang w:val="en-US"/>
        </w:rPr>
        <w:t>proposed</w:t>
      </w:r>
      <w:r w:rsidR="004E4DFD">
        <w:rPr>
          <w:lang w:val="en-US"/>
        </w:rPr>
        <w:t>,</w:t>
      </w:r>
      <w:r w:rsidR="007F6946">
        <w:rPr>
          <w:lang w:val="en-US"/>
        </w:rPr>
        <w:t xml:space="preserve"> </w:t>
      </w:r>
      <w:commentRangeStart w:id="397"/>
      <w:r w:rsidR="007F6946" w:rsidRPr="007F6946">
        <w:rPr>
          <w:lang w:val="en-US"/>
        </w:rPr>
        <w:t xml:space="preserve">where </w:t>
      </w:r>
      <m:oMath>
        <m:sSup>
          <m:sSupPr>
            <m:ctrlPr>
              <w:rPr>
                <w:rFonts w:ascii="Cambria Math" w:hAnsi="Cambria Math"/>
              </w:rPr>
            </m:ctrlPr>
          </m:sSupPr>
          <m:e>
            <m:sSub>
              <m:sSubPr>
                <m:ctrlPr>
                  <w:rPr>
                    <w:rFonts w:ascii="Cambria Math" w:hAnsi="Cambria Math"/>
                    <w:i/>
                  </w:rPr>
                </m:ctrlPr>
              </m:sSubPr>
              <m:e>
                <m:r>
                  <w:rPr>
                    <w:rFonts w:ascii="Cambria Math" w:hAnsi="Cambria Math"/>
                  </w:rPr>
                  <m:t>τ</m:t>
                </m:r>
              </m:e>
              <m:sub>
                <m:r>
                  <w:rPr>
                    <w:rFonts w:ascii="Cambria Math" w:hAnsi="Cambria Math"/>
                  </w:rPr>
                  <m:t>β</m:t>
                </m:r>
              </m:sub>
            </m:sSub>
          </m:e>
          <m:sup>
            <m:r>
              <m:rPr>
                <m:sty m:val="p"/>
              </m:rPr>
              <w:rPr>
                <w:rFonts w:ascii="Cambria Math" w:hAnsi="Cambria Math"/>
                <w:lang w:val="en-US"/>
              </w:rPr>
              <m:t>2</m:t>
            </m:r>
          </m:sup>
        </m:sSup>
      </m:oMath>
      <w:r w:rsidR="007F6946" w:rsidRPr="007F6946">
        <w:rPr>
          <w:lang w:val="en-US"/>
        </w:rPr>
        <w:t xml:space="preserve"> </w:t>
      </w:r>
      <w:commentRangeEnd w:id="397"/>
      <w:r w:rsidR="008413B0">
        <w:rPr>
          <w:rStyle w:val="CommentReference"/>
          <w:rFonts w:eastAsiaTheme="minorHAnsi"/>
          <w:lang w:val="en-US" w:eastAsia="en-US"/>
        </w:rPr>
        <w:commentReference w:id="397"/>
      </w:r>
      <w:r w:rsidR="007F6946" w:rsidRPr="007F6946">
        <w:rPr>
          <w:lang w:val="en-US"/>
        </w:rPr>
        <w:t>was assumed random</w:t>
      </w:r>
      <w:r w:rsidR="008E58E2">
        <w:rPr>
          <w:lang w:val="en-US"/>
        </w:rPr>
        <w:t xml:space="preserve">. </w:t>
      </w:r>
    </w:p>
    <w:p w14:paraId="2E0C9851" w14:textId="573E5894" w:rsidR="009B5E42" w:rsidRDefault="00420490" w:rsidP="004E4DFD">
      <w:pPr>
        <w:rPr>
          <w:lang w:val="en-US"/>
        </w:rPr>
      </w:pPr>
      <w:r>
        <w:rPr>
          <w:lang w:val="en-US"/>
        </w:rPr>
        <w:lastRenderedPageBreak/>
        <w:t xml:space="preserve">For Bayesian methods, 3 chains of </w:t>
      </w:r>
      <w:r w:rsidR="00527FCB">
        <w:rPr>
          <w:rFonts w:hint="eastAsia"/>
          <w:lang w:val="en-US"/>
        </w:rPr>
        <w:t>10</w:t>
      </w:r>
      <w:r w:rsidR="0099517E">
        <w:rPr>
          <w:lang w:val="en-US"/>
        </w:rPr>
        <w:t>,000</w:t>
      </w:r>
      <w:r>
        <w:rPr>
          <w:lang w:val="en-US"/>
        </w:rPr>
        <w:t xml:space="preserve"> iterations each has been run with 1000 iteration burn-in. </w:t>
      </w:r>
    </w:p>
    <w:p w14:paraId="6F61CD7A" w14:textId="50A1BA73" w:rsidR="009B5E42" w:rsidRDefault="009B5E42" w:rsidP="00B6350F">
      <w:pPr>
        <w:ind w:firstLine="0"/>
        <w:rPr>
          <w:lang w:val="en-US"/>
        </w:rPr>
      </w:pPr>
      <w:r>
        <w:rPr>
          <w:lang w:val="en-US"/>
        </w:rPr>
        <w:t>Code for these in JAGS are</w:t>
      </w:r>
      <w:r w:rsidR="00B6350F" w:rsidRPr="000B001A">
        <w:rPr>
          <w:lang w:val="en-US"/>
        </w:rPr>
        <w:t xml:space="preserve"> available at</w:t>
      </w:r>
      <w:r w:rsidR="00B6350F">
        <w:rPr>
          <w:lang w:val="en-US"/>
        </w:rPr>
        <w:t xml:space="preserve"> </w:t>
      </w:r>
      <w:r w:rsidR="00594140">
        <w:fldChar w:fldCharType="begin"/>
      </w:r>
      <w:r w:rsidR="00594140" w:rsidRPr="00FB1224">
        <w:rPr>
          <w:lang w:val="en-US"/>
          <w:rPrChange w:id="398" w:author="Seo, Michael Juhn Uh (ISPM)" w:date="2019-08-15T14:20:00Z">
            <w:rPr/>
          </w:rPrChange>
        </w:rPr>
        <w:instrText xml:space="preserve"> HYPERLINK "https://github.com/MikeJSeo/phd/tree/master/varselect" </w:instrText>
      </w:r>
      <w:r w:rsidR="00594140">
        <w:fldChar w:fldCharType="separate"/>
      </w:r>
      <w:r w:rsidR="00B6350F" w:rsidRPr="00B6350F">
        <w:rPr>
          <w:rStyle w:val="Hyperlink"/>
          <w:lang w:val="en-US"/>
        </w:rPr>
        <w:t>https://github.com/MikeJSeo/phd/tree/master/varselect</w:t>
      </w:r>
      <w:r w:rsidR="00594140">
        <w:rPr>
          <w:rStyle w:val="Hyperlink"/>
          <w:lang w:val="en-US"/>
        </w:rPr>
        <w:fldChar w:fldCharType="end"/>
      </w:r>
    </w:p>
    <w:p w14:paraId="49813EB8" w14:textId="77777777" w:rsidR="00E00D34" w:rsidRPr="00724B54" w:rsidRDefault="00E00D34" w:rsidP="00484307">
      <w:pPr>
        <w:pStyle w:val="Heading2"/>
        <w:rPr>
          <w:lang w:val="en-US"/>
        </w:rPr>
      </w:pPr>
      <w:r w:rsidRPr="00724B54">
        <w:rPr>
          <w:lang w:val="en-US"/>
        </w:rPr>
        <w:t>Simulation results</w:t>
      </w:r>
    </w:p>
    <w:p w14:paraId="7E4FF347" w14:textId="77777777" w:rsidR="00277AA2" w:rsidRDefault="00E00D34" w:rsidP="00D46913">
      <w:pPr>
        <w:rPr>
          <w:lang w:val="en-US"/>
        </w:rPr>
      </w:pPr>
      <w:r w:rsidRPr="008413B0">
        <w:rPr>
          <w:highlight w:val="yellow"/>
          <w:lang w:val="en-US"/>
          <w:rPrChange w:id="399" w:author="Efthimiou, Orestis (ISPM)" w:date="2019-08-15T10:55:00Z">
            <w:rPr>
              <w:lang w:val="en-US"/>
            </w:rPr>
          </w:rPrChange>
        </w:rPr>
        <w:t xml:space="preserve">In table 2, </w:t>
      </w:r>
      <w:r w:rsidR="009D222F" w:rsidRPr="008413B0">
        <w:rPr>
          <w:highlight w:val="yellow"/>
          <w:lang w:val="en-US"/>
          <w:rPrChange w:id="400" w:author="Efthimiou, Orestis (ISPM)" w:date="2019-08-15T10:55:00Z">
            <w:rPr>
              <w:lang w:val="en-US"/>
            </w:rPr>
          </w:rPrChange>
        </w:rPr>
        <w:t xml:space="preserve">we compare measure of performance across different </w:t>
      </w:r>
      <w:commentRangeStart w:id="401"/>
      <w:r w:rsidR="009D222F" w:rsidRPr="008413B0">
        <w:rPr>
          <w:highlight w:val="yellow"/>
          <w:lang w:val="en-US"/>
          <w:rPrChange w:id="402" w:author="Efthimiou, Orestis (ISPM)" w:date="2019-08-15T10:55:00Z">
            <w:rPr>
              <w:lang w:val="en-US"/>
            </w:rPr>
          </w:rPrChange>
        </w:rPr>
        <w:t>models</w:t>
      </w:r>
      <w:commentRangeEnd w:id="401"/>
      <w:r w:rsidR="005A7C03" w:rsidRPr="008413B0">
        <w:rPr>
          <w:rStyle w:val="CommentReference"/>
          <w:rFonts w:eastAsiaTheme="minorHAnsi"/>
          <w:highlight w:val="yellow"/>
          <w:lang w:val="en-US" w:eastAsia="en-US"/>
          <w:rPrChange w:id="403" w:author="Efthimiou, Orestis (ISPM)" w:date="2019-08-15T10:55:00Z">
            <w:rPr>
              <w:rStyle w:val="CommentReference"/>
              <w:rFonts w:eastAsiaTheme="minorHAnsi"/>
              <w:lang w:val="en-US" w:eastAsia="en-US"/>
            </w:rPr>
          </w:rPrChange>
        </w:rPr>
        <w:commentReference w:id="401"/>
      </w:r>
      <w:r w:rsidR="009D222F" w:rsidRPr="008413B0">
        <w:rPr>
          <w:highlight w:val="yellow"/>
          <w:lang w:val="en-US"/>
          <w:rPrChange w:id="404" w:author="Efthimiou, Orestis (ISPM)" w:date="2019-08-15T10:55:00Z">
            <w:rPr>
              <w:lang w:val="en-US"/>
            </w:rPr>
          </w:rPrChange>
        </w:rPr>
        <w:t>.</w:t>
      </w:r>
      <w:r w:rsidR="009D222F">
        <w:rPr>
          <w:lang w:val="en-US"/>
        </w:rPr>
        <w:t xml:space="preserve"> </w:t>
      </w:r>
    </w:p>
    <w:p w14:paraId="5C34F436" w14:textId="57F527D1" w:rsidR="00645847" w:rsidRPr="00277AA2" w:rsidRDefault="005A7C03" w:rsidP="00D46913">
      <w:pPr>
        <w:pStyle w:val="Heading1"/>
        <w:rPr>
          <w:lang w:val="en-US"/>
        </w:rPr>
      </w:pPr>
      <w:r>
        <w:rPr>
          <w:lang w:val="en-US"/>
        </w:rPr>
        <w:t xml:space="preserve">Application in </w:t>
      </w:r>
      <w:r w:rsidR="00645847">
        <w:rPr>
          <w:lang w:val="en-US"/>
        </w:rPr>
        <w:t>real datasets</w:t>
      </w:r>
    </w:p>
    <w:p w14:paraId="76899A8C" w14:textId="298778ED" w:rsidR="0072332F" w:rsidRPr="00934943" w:rsidRDefault="00352E38" w:rsidP="00484307">
      <w:pPr>
        <w:pStyle w:val="Heading2"/>
        <w:rPr>
          <w:lang w:val="en-US"/>
        </w:rPr>
      </w:pPr>
      <w:r>
        <w:rPr>
          <w:lang w:val="en-US"/>
        </w:rPr>
        <w:t>Drug-eluting vs. bare-metal stents</w:t>
      </w:r>
      <w:r w:rsidRPr="00724B54">
        <w:rPr>
          <w:lang w:val="en-US"/>
        </w:rPr>
        <w:t xml:space="preserve"> </w:t>
      </w:r>
    </w:p>
    <w:p w14:paraId="17FAF262" w14:textId="6BEBC751" w:rsidR="00645847" w:rsidRDefault="00352E38" w:rsidP="00E533FE">
      <w:pPr>
        <w:rPr>
          <w:lang w:val="en-US"/>
        </w:rPr>
      </w:pPr>
      <w:r>
        <w:rPr>
          <w:lang w:val="en-US"/>
        </w:rPr>
        <w:t xml:space="preserve">Here we use the data described in </w:t>
      </w:r>
      <w:commentRangeStart w:id="405"/>
      <w:commentRangeStart w:id="406"/>
      <w:r w:rsidR="00C9614B">
        <w:rPr>
          <w:lang w:val="en-US"/>
        </w:rPr>
        <w:fldChar w:fldCharType="begin"/>
      </w:r>
      <w:r w:rsidR="00C9614B">
        <w:rPr>
          <w:lang w:val="en-US"/>
        </w:rPr>
        <w:instrText xml:space="preserve"> HYPERLINK  \l "Section21" </w:instrText>
      </w:r>
      <w:r w:rsidR="00C9614B">
        <w:rPr>
          <w:lang w:val="en-US"/>
        </w:rPr>
        <w:fldChar w:fldCharType="separate"/>
      </w:r>
      <w:r w:rsidRPr="00C9614B">
        <w:rPr>
          <w:rStyle w:val="Hyperlink"/>
          <w:lang w:val="en-US"/>
        </w:rPr>
        <w:t>Section</w:t>
      </w:r>
      <w:r w:rsidR="00C9614B" w:rsidRPr="00C9614B">
        <w:rPr>
          <w:rStyle w:val="Hyperlink"/>
          <w:lang w:val="en-US"/>
        </w:rPr>
        <w:t xml:space="preserve"> 2.1</w:t>
      </w:r>
      <w:r w:rsidR="00C9614B">
        <w:rPr>
          <w:lang w:val="en-US"/>
        </w:rPr>
        <w:fldChar w:fldCharType="end"/>
      </w:r>
      <w:commentRangeEnd w:id="405"/>
      <w:r w:rsidR="002C5991">
        <w:rPr>
          <w:rStyle w:val="CommentReference"/>
          <w:rFonts w:eastAsiaTheme="minorHAnsi"/>
          <w:lang w:val="en-US" w:eastAsia="en-US"/>
        </w:rPr>
        <w:commentReference w:id="405"/>
      </w:r>
      <w:commentRangeEnd w:id="406"/>
      <w:r w:rsidR="008413B0">
        <w:rPr>
          <w:rStyle w:val="CommentReference"/>
          <w:rFonts w:eastAsiaTheme="minorHAnsi"/>
          <w:lang w:val="en-US" w:eastAsia="en-US"/>
        </w:rPr>
        <w:commentReference w:id="406"/>
      </w:r>
      <w:r w:rsidR="00C9614B">
        <w:rPr>
          <w:lang w:val="en-US"/>
        </w:rPr>
        <w:t xml:space="preserve">. </w:t>
      </w:r>
      <w:r w:rsidR="00645847">
        <w:rPr>
          <w:lang w:val="en-US"/>
        </w:rPr>
        <w:t xml:space="preserve">Results are shown </w:t>
      </w:r>
      <w:r w:rsidR="00645847" w:rsidRPr="008413B0">
        <w:rPr>
          <w:lang w:val="en-US"/>
        </w:rPr>
        <w:t>in</w:t>
      </w:r>
      <w:ins w:id="407" w:author="Efthimiou, Orestis (ISPM)" w:date="2019-08-15T10:56:00Z">
        <w:r w:rsidR="008413B0" w:rsidRPr="008413B0">
          <w:rPr>
            <w:lang w:val="en-US"/>
          </w:rPr>
          <w:t xml:space="preserve"> </w:t>
        </w:r>
        <w:r w:rsidR="008413B0" w:rsidRPr="008413B0">
          <w:rPr>
            <w:lang w:val="en-US"/>
          </w:rPr>
          <w:fldChar w:fldCharType="begin"/>
        </w:r>
        <w:r w:rsidR="008413B0" w:rsidRPr="008413B0">
          <w:rPr>
            <w:lang w:val="en-US"/>
          </w:rPr>
          <w:instrText xml:space="preserve"> REF _Ref12965512 \h </w:instrText>
        </w:r>
      </w:ins>
      <w:r w:rsidR="008413B0" w:rsidRPr="008413B0">
        <w:rPr>
          <w:lang w:val="en-US"/>
          <w:rPrChange w:id="408" w:author="Efthimiou, Orestis (ISPM)" w:date="2019-08-15T10:57:00Z">
            <w:rPr>
              <w:b/>
              <w:lang w:val="en-US"/>
            </w:rPr>
          </w:rPrChange>
        </w:rPr>
        <w:instrText xml:space="preserve"> \* MERGEFORMAT </w:instrText>
      </w:r>
      <w:r w:rsidR="008413B0" w:rsidRPr="008413B0">
        <w:rPr>
          <w:lang w:val="en-US"/>
        </w:rPr>
      </w:r>
      <w:r w:rsidR="008413B0" w:rsidRPr="008413B0">
        <w:rPr>
          <w:lang w:val="en-US"/>
          <w:rPrChange w:id="409" w:author="Efthimiou, Orestis (ISPM)" w:date="2019-08-15T10:57:00Z">
            <w:rPr>
              <w:lang w:val="en-US"/>
            </w:rPr>
          </w:rPrChange>
        </w:rPr>
        <w:fldChar w:fldCharType="separate"/>
      </w:r>
      <w:ins w:id="410" w:author="Efthimiou, Orestis (ISPM)" w:date="2019-08-15T10:56:00Z">
        <w:r w:rsidR="008413B0" w:rsidRPr="008413B0">
          <w:rPr>
            <w:lang w:val="en-GB"/>
            <w:rPrChange w:id="411" w:author="Efthimiou, Orestis (ISPM)" w:date="2019-08-15T10:58:00Z">
              <w:rPr>
                <w:b/>
              </w:rPr>
            </w:rPrChange>
          </w:rPr>
          <w:t xml:space="preserve">Table </w:t>
        </w:r>
        <w:r w:rsidR="008413B0" w:rsidRPr="008413B0">
          <w:rPr>
            <w:noProof/>
            <w:lang w:val="en-GB"/>
            <w:rPrChange w:id="412" w:author="Efthimiou, Orestis (ISPM)" w:date="2019-08-15T10:58:00Z">
              <w:rPr>
                <w:b/>
                <w:noProof/>
              </w:rPr>
            </w:rPrChange>
          </w:rPr>
          <w:t>3</w:t>
        </w:r>
        <w:r w:rsidR="008413B0" w:rsidRPr="008413B0">
          <w:rPr>
            <w:lang w:val="en-US"/>
          </w:rPr>
          <w:fldChar w:fldCharType="end"/>
        </w:r>
      </w:ins>
      <w:del w:id="413" w:author="Efthimiou, Orestis (ISPM)" w:date="2019-08-15T10:56:00Z">
        <w:r w:rsidR="00645847" w:rsidDel="008413B0">
          <w:rPr>
            <w:lang w:val="en-US"/>
          </w:rPr>
          <w:delText xml:space="preserve"> Table 3</w:delText>
        </w:r>
      </w:del>
      <w:r w:rsidR="00645847">
        <w:rPr>
          <w:lang w:val="en-US"/>
        </w:rPr>
        <w:t>.</w:t>
      </w:r>
      <w:del w:id="414" w:author="Efthimiou, Orestis (ISPM)" w:date="2019-08-15T11:16:00Z">
        <w:r w:rsidR="00645847" w:rsidDel="00E07E37">
          <w:rPr>
            <w:lang w:val="en-US"/>
          </w:rPr>
          <w:delText xml:space="preserve"> </w:delText>
        </w:r>
        <w:r w:rsidR="009B0A75" w:rsidDel="00E07E37">
          <w:rPr>
            <w:lang w:val="en-US"/>
          </w:rPr>
          <w:delText xml:space="preserve">After controlling for the covariates, we find that the treatment effect has wider standard </w:delText>
        </w:r>
        <w:commentRangeStart w:id="415"/>
        <w:r w:rsidR="009B0A75" w:rsidDel="00E07E37">
          <w:rPr>
            <w:lang w:val="en-US"/>
          </w:rPr>
          <w:delText>error</w:delText>
        </w:r>
      </w:del>
      <w:commentRangeEnd w:id="415"/>
      <w:r w:rsidR="00E07E37">
        <w:rPr>
          <w:rStyle w:val="CommentReference"/>
          <w:rFonts w:eastAsiaTheme="minorHAnsi"/>
          <w:lang w:val="en-US" w:eastAsia="en-US"/>
        </w:rPr>
        <w:commentReference w:id="415"/>
      </w:r>
      <w:r w:rsidR="009B0A75">
        <w:rPr>
          <w:lang w:val="en-US"/>
        </w:rPr>
        <w:t xml:space="preserve">. </w:t>
      </w:r>
      <w:r w:rsidR="009B2DD3">
        <w:rPr>
          <w:lang w:val="en-US"/>
        </w:rPr>
        <w:t xml:space="preserve">Overall, there was little evidence of effect modification in most covariates. The covariate with the strongest effect was the indicator </w:t>
      </w:r>
      <w:ins w:id="416" w:author="Efthimiou, Orestis (ISPM)" w:date="2019-08-15T11:16:00Z">
        <w:r w:rsidR="00E07E37">
          <w:rPr>
            <w:lang w:val="en-US"/>
          </w:rPr>
          <w:t xml:space="preserve">variable </w:t>
        </w:r>
      </w:ins>
      <w:r w:rsidR="009B2DD3">
        <w:rPr>
          <w:lang w:val="en-US"/>
        </w:rPr>
        <w:t xml:space="preserve">on whether stent placement was performed in the left anterior descending artery </w:t>
      </w:r>
      <w:r w:rsidR="009B0A75">
        <w:rPr>
          <w:lang w:val="en-US"/>
        </w:rPr>
        <w:t>(ladtreated</w:t>
      </w:r>
      <w:r w:rsidR="009B2DD3">
        <w:rPr>
          <w:lang w:val="en-US"/>
        </w:rPr>
        <w:t xml:space="preserve"> in Table 3</w:t>
      </w:r>
      <w:r w:rsidR="009B0A75">
        <w:rPr>
          <w:lang w:val="en-US"/>
        </w:rPr>
        <w:t xml:space="preserve">). </w:t>
      </w:r>
      <w:r w:rsidR="009B2DD3">
        <w:rPr>
          <w:lang w:val="en-US"/>
        </w:rPr>
        <w:t xml:space="preserve">This covariate </w:t>
      </w:r>
      <w:r w:rsidR="009B129B">
        <w:rPr>
          <w:lang w:val="en-US"/>
        </w:rPr>
        <w:t>was selected in stepwise and</w:t>
      </w:r>
      <w:r w:rsidR="00C2505F">
        <w:rPr>
          <w:lang w:val="en-US"/>
        </w:rPr>
        <w:t xml:space="preserve"> </w:t>
      </w:r>
      <w:commentRangeStart w:id="417"/>
      <w:r w:rsidR="00C2505F">
        <w:rPr>
          <w:lang w:val="en-US"/>
        </w:rPr>
        <w:t xml:space="preserve">SSVS model </w:t>
      </w:r>
      <w:commentRangeEnd w:id="417"/>
      <w:r w:rsidR="00E07E37">
        <w:rPr>
          <w:rStyle w:val="CommentReference"/>
          <w:rFonts w:eastAsiaTheme="minorHAnsi"/>
          <w:lang w:val="en-US" w:eastAsia="en-US"/>
        </w:rPr>
        <w:commentReference w:id="417"/>
      </w:r>
      <w:r w:rsidR="00C2505F">
        <w:rPr>
          <w:lang w:val="en-US"/>
        </w:rPr>
        <w:t xml:space="preserve">and in the Bayesian LASSO model, </w:t>
      </w:r>
      <w:r w:rsidR="009B2DD3">
        <w:rPr>
          <w:lang w:val="en-US"/>
        </w:rPr>
        <w:t xml:space="preserve">while </w:t>
      </w:r>
      <w:r w:rsidR="00C2505F">
        <w:rPr>
          <w:lang w:val="en-US"/>
        </w:rPr>
        <w:t xml:space="preserve">its coefficient remains relatively larger compared to other coefficients. </w:t>
      </w:r>
    </w:p>
    <w:p w14:paraId="11316775" w14:textId="1A293C3C" w:rsidR="0012488A" w:rsidRDefault="002B765B" w:rsidP="00E533FE">
      <w:pPr>
        <w:rPr>
          <w:lang w:val="en-US"/>
        </w:rPr>
      </w:pPr>
      <w:r>
        <w:rPr>
          <w:lang w:val="en-US"/>
        </w:rPr>
        <w:t>Our readers should note that in real-life applications, results like the ones presented in</w:t>
      </w:r>
      <w:r w:rsidRPr="002B765B">
        <w:rPr>
          <w:lang w:val="en-US"/>
        </w:rPr>
        <w:t xml:space="preserve"> </w:t>
      </w:r>
      <w:r>
        <w:rPr>
          <w:lang w:val="en-US"/>
        </w:rPr>
        <w:t>Table 3 may not be very informative for clinical practice. What would arguably be more useful for clinical doctors, are the</w:t>
      </w:r>
      <w:r w:rsidR="0012488A">
        <w:rPr>
          <w:lang w:val="en-US"/>
        </w:rPr>
        <w:t xml:space="preserve"> estimate</w:t>
      </w:r>
      <w:r w:rsidR="00AA13F8">
        <w:rPr>
          <w:lang w:val="en-US"/>
        </w:rPr>
        <w:t>d relative treatment effect at</w:t>
      </w:r>
      <w:r w:rsidR="00562BF9">
        <w:rPr>
          <w:lang w:val="en-US"/>
        </w:rPr>
        <w:t xml:space="preserve"> </w:t>
      </w:r>
      <w:r>
        <w:rPr>
          <w:lang w:val="en-US"/>
        </w:rPr>
        <w:t xml:space="preserve">clinically relevant </w:t>
      </w:r>
      <w:r w:rsidR="0012488A">
        <w:rPr>
          <w:lang w:val="en-US"/>
        </w:rPr>
        <w:t xml:space="preserve">patient subgroups. For instance, if we </w:t>
      </w:r>
      <w:r w:rsidR="00562BF9">
        <w:rPr>
          <w:lang w:val="en-US"/>
        </w:rPr>
        <w:t xml:space="preserve">estimate </w:t>
      </w:r>
      <w:r w:rsidR="0012488A">
        <w:rPr>
          <w:lang w:val="en-US"/>
        </w:rPr>
        <w:t xml:space="preserve">treatment effect of patients who received </w:t>
      </w:r>
      <w:r w:rsidR="0012488A" w:rsidRPr="006A5875">
        <w:rPr>
          <w:lang w:val="en-US"/>
        </w:rPr>
        <w:t>stent placement in the left anterior descending artery</w:t>
      </w:r>
      <w:r w:rsidR="0012488A">
        <w:rPr>
          <w:lang w:val="en-US"/>
        </w:rPr>
        <w:t xml:space="preserve"> and</w:t>
      </w:r>
      <w:r w:rsidR="00562BF9">
        <w:rPr>
          <w:lang w:val="en-US"/>
        </w:rPr>
        <w:t xml:space="preserve"> had </w:t>
      </w:r>
      <w:r w:rsidR="00BE116E">
        <w:rPr>
          <w:lang w:val="en-US"/>
        </w:rPr>
        <w:t>five implanted stents, we</w:t>
      </w:r>
      <w:r w:rsidR="0012488A">
        <w:rPr>
          <w:lang w:val="en-US"/>
        </w:rPr>
        <w:t xml:space="preserve"> </w:t>
      </w:r>
      <w:commentRangeStart w:id="418"/>
      <w:r w:rsidR="0012488A">
        <w:rPr>
          <w:lang w:val="en-US"/>
        </w:rPr>
        <w:t>get</w:t>
      </w:r>
      <w:commentRangeEnd w:id="418"/>
      <w:r>
        <w:rPr>
          <w:rStyle w:val="CommentReference"/>
          <w:rFonts w:eastAsiaTheme="minorHAnsi"/>
          <w:lang w:val="en-US" w:eastAsia="en-US"/>
        </w:rPr>
        <w:commentReference w:id="418"/>
      </w:r>
      <w:ins w:id="419" w:author="Efthimiou, Orestis (ISPM)" w:date="2019-08-09T15:19:00Z">
        <w:r>
          <w:rPr>
            <w:lang w:val="en-US"/>
          </w:rPr>
          <w:t xml:space="preserve"> </w:t>
        </w:r>
      </w:ins>
      <w:ins w:id="420" w:author="Efthimiou, Orestis (ISPM)" w:date="2019-08-09T15:20:00Z">
        <w:r w:rsidR="009E0E6A">
          <w:rPr>
            <w:lang w:val="en-US"/>
          </w:rPr>
          <w:t>XXXX</w:t>
        </w:r>
      </w:ins>
      <w:del w:id="421" w:author="Efthimiou, Orestis (ISPM)" w:date="2019-08-09T15:19:00Z">
        <w:r w:rsidR="0012488A" w:rsidDel="002B765B">
          <w:rPr>
            <w:lang w:val="en-US"/>
          </w:rPr>
          <w:delText xml:space="preserve"> a large effect of the treatment. For instance, running full generalized linear model, patients in this subgroup have odds ratio of 0.48 with 95% CI of 0.19 to 1.27</w:delText>
        </w:r>
      </w:del>
      <w:r w:rsidR="0012488A">
        <w:rPr>
          <w:lang w:val="en-US"/>
        </w:rPr>
        <w:t xml:space="preserve">. </w:t>
      </w:r>
      <w:del w:id="422" w:author="Efthimiou, Orestis (ISPM)" w:date="2019-08-09T15:20:00Z">
        <w:r w:rsidR="0012488A" w:rsidDel="009E0E6A">
          <w:rPr>
            <w:lang w:val="en-US"/>
          </w:rPr>
          <w:delText xml:space="preserve">This means that </w:delText>
        </w:r>
        <w:r w:rsidR="00A72443" w:rsidDel="009E0E6A">
          <w:rPr>
            <w:lang w:val="en-US"/>
          </w:rPr>
          <w:delText>treated</w:delText>
        </w:r>
        <w:r w:rsidR="0012488A" w:rsidDel="009E0E6A">
          <w:rPr>
            <w:lang w:val="en-US"/>
          </w:rPr>
          <w:delText xml:space="preserve"> patients in this subgroup will see about 52% decrease in the odds of dying. </w:delText>
        </w:r>
      </w:del>
      <w:r w:rsidR="0012488A">
        <w:rPr>
          <w:lang w:val="en-US"/>
        </w:rPr>
        <w:t>On the other hand, if we choose subgroup of patients who did not receive stent placement in the left anterior descending artery and only one implanted stents, we get a smaller treatment effect</w:t>
      </w:r>
      <w:del w:id="423" w:author="Efthimiou, Orestis (ISPM)" w:date="2019-08-09T15:20:00Z">
        <w:r w:rsidR="0012488A" w:rsidDel="009E0E6A">
          <w:rPr>
            <w:lang w:val="en-US"/>
          </w:rPr>
          <w:delText xml:space="preserve"> with odds ratio 0.92 with 95% CI (0.76, 1.11)</w:delText>
        </w:r>
      </w:del>
      <w:ins w:id="424" w:author="Efthimiou, Orestis (ISPM)" w:date="2019-08-09T15:20:00Z">
        <w:r w:rsidR="009E0E6A">
          <w:rPr>
            <w:lang w:val="en-US"/>
          </w:rPr>
          <w:t xml:space="preserve"> XXXX</w:t>
        </w:r>
      </w:ins>
      <w:r w:rsidR="0012488A">
        <w:rPr>
          <w:lang w:val="en-US"/>
        </w:rPr>
        <w:t>.</w:t>
      </w:r>
      <w:del w:id="425" w:author="Efthimiou, Orestis (ISPM)" w:date="2019-08-09T15:21:00Z">
        <w:r w:rsidR="0012488A" w:rsidDel="009E0E6A">
          <w:rPr>
            <w:lang w:val="en-US"/>
          </w:rPr>
          <w:delText xml:space="preserve"> </w:delText>
        </w:r>
        <w:r w:rsidR="00813332" w:rsidDel="009E0E6A">
          <w:rPr>
            <w:lang w:val="en-US"/>
          </w:rPr>
          <w:delText>Here we only see about 8% decrease in the odds of dying from cardiac death or myocardial infarction.</w:delText>
        </w:r>
        <w:r w:rsidR="00DE1399" w:rsidDel="009E0E6A">
          <w:rPr>
            <w:lang w:val="en-US"/>
          </w:rPr>
          <w:delText xml:space="preserve"> </w:delText>
        </w:r>
      </w:del>
      <w:r w:rsidR="009E0E6A">
        <w:rPr>
          <w:lang w:val="en-US"/>
        </w:rPr>
        <w:t xml:space="preserve"> Note that </w:t>
      </w:r>
      <w:r w:rsidR="006B34CB">
        <w:rPr>
          <w:lang w:val="en-US"/>
        </w:rPr>
        <w:t>d</w:t>
      </w:r>
      <w:r w:rsidR="00DE1399">
        <w:rPr>
          <w:lang w:val="en-US"/>
        </w:rPr>
        <w:t>rug-</w:t>
      </w:r>
      <w:r w:rsidR="00AE35DB">
        <w:rPr>
          <w:lang w:val="en-US"/>
        </w:rPr>
        <w:t xml:space="preserve">eluting stents are </w:t>
      </w:r>
      <w:r w:rsidR="006B34CB">
        <w:rPr>
          <w:lang w:val="en-US"/>
        </w:rPr>
        <w:t xml:space="preserve">a </w:t>
      </w:r>
      <w:r w:rsidR="00AE35DB">
        <w:rPr>
          <w:lang w:val="en-US"/>
        </w:rPr>
        <w:t>much more expensive technique than b</w:t>
      </w:r>
      <w:r w:rsidR="00DE1399">
        <w:rPr>
          <w:lang w:val="en-US"/>
        </w:rPr>
        <w:t>are-</w:t>
      </w:r>
      <w:r w:rsidR="00AE35DB">
        <w:rPr>
          <w:lang w:val="en-US"/>
        </w:rPr>
        <w:t>metal stents</w:t>
      </w:r>
      <w:r w:rsidR="009E0E6A">
        <w:rPr>
          <w:lang w:val="en-US"/>
        </w:rPr>
        <w:t>, and in settings with limited resources,</w:t>
      </w:r>
      <w:r w:rsidR="006B34CB">
        <w:rPr>
          <w:lang w:val="en-US"/>
        </w:rPr>
        <w:t xml:space="preserve"> it might be worth prioritizing…</w:t>
      </w:r>
    </w:p>
    <w:p w14:paraId="1E4CD3A8" w14:textId="6A9BA933" w:rsidR="00352E38" w:rsidRPr="00E1173A" w:rsidRDefault="00352E38" w:rsidP="00352E38">
      <w:pPr>
        <w:pStyle w:val="Heading2"/>
        <w:rPr>
          <w:b w:val="0"/>
          <w:i w:val="0"/>
          <w:lang w:val="en-US"/>
        </w:rPr>
      </w:pPr>
      <w:r>
        <w:rPr>
          <w:lang w:val="en-US"/>
        </w:rPr>
        <w:t>Antidepressants</w:t>
      </w:r>
    </w:p>
    <w:p w14:paraId="50A2ABEB" w14:textId="686E9F34" w:rsidR="00352E38" w:rsidRDefault="00352E38" w:rsidP="00E533FE">
      <w:pPr>
        <w:rPr>
          <w:lang w:val="en-US"/>
        </w:rPr>
      </w:pPr>
      <w:r>
        <w:rPr>
          <w:lang w:val="en-US"/>
        </w:rPr>
        <w:t xml:space="preserve">Here we use the data described in </w:t>
      </w:r>
      <w:r w:rsidR="00594140">
        <w:fldChar w:fldCharType="begin"/>
      </w:r>
      <w:r w:rsidR="00594140" w:rsidRPr="00FB1224">
        <w:rPr>
          <w:lang w:val="en-US"/>
          <w:rPrChange w:id="426" w:author="Seo, Michael Juhn Uh (ISPM)" w:date="2019-08-15T14:20:00Z">
            <w:rPr/>
          </w:rPrChange>
        </w:rPr>
        <w:instrText xml:space="preserve"> HYPERLINK \l "Section22" </w:instrText>
      </w:r>
      <w:r w:rsidR="00594140">
        <w:fldChar w:fldCharType="separate"/>
      </w:r>
      <w:r w:rsidR="00CF4D26" w:rsidRPr="00CF4D26">
        <w:rPr>
          <w:rStyle w:val="Hyperlink"/>
          <w:lang w:val="en-US"/>
        </w:rPr>
        <w:t>Section 2.2</w:t>
      </w:r>
      <w:r w:rsidR="00594140">
        <w:rPr>
          <w:rStyle w:val="Hyperlink"/>
          <w:lang w:val="en-US"/>
        </w:rPr>
        <w:fldChar w:fldCharType="end"/>
      </w:r>
      <w:r>
        <w:rPr>
          <w:lang w:val="en-US"/>
        </w:rPr>
        <w:t>….</w:t>
      </w:r>
    </w:p>
    <w:p w14:paraId="2F5A9C6B" w14:textId="77777777" w:rsidR="006C0F9F" w:rsidRDefault="006C0F9F" w:rsidP="00D46913">
      <w:pPr>
        <w:pStyle w:val="Heading1"/>
        <w:rPr>
          <w:lang w:val="en-US"/>
        </w:rPr>
      </w:pPr>
      <w:commentRangeStart w:id="427"/>
      <w:r>
        <w:rPr>
          <w:lang w:val="en-US"/>
        </w:rPr>
        <w:t>Discussion</w:t>
      </w:r>
      <w:commentRangeEnd w:id="427"/>
      <w:r w:rsidR="00E07E37">
        <w:rPr>
          <w:rStyle w:val="CommentReference"/>
          <w:rFonts w:eastAsiaTheme="minorHAnsi" w:cstheme="minorBidi"/>
          <w:b w:val="0"/>
          <w:lang w:val="en-US" w:eastAsia="en-US"/>
        </w:rPr>
        <w:commentReference w:id="427"/>
      </w:r>
    </w:p>
    <w:p w14:paraId="422F6F17" w14:textId="36069A21" w:rsidR="006C0F9F" w:rsidRPr="00E07E37" w:rsidRDefault="00915A17" w:rsidP="00D46913">
      <w:pPr>
        <w:rPr>
          <w:ins w:id="428" w:author="Efthimiou, Orestis (ISPM)" w:date="2019-08-15T10:13:00Z"/>
          <w:highlight w:val="yellow"/>
          <w:lang w:val="en-US"/>
          <w:rPrChange w:id="429" w:author="Efthimiou, Orestis (ISPM)" w:date="2019-08-15T11:18:00Z">
            <w:rPr>
              <w:ins w:id="430" w:author="Efthimiou, Orestis (ISPM)" w:date="2019-08-15T10:13:00Z"/>
              <w:lang w:val="en-US"/>
            </w:rPr>
          </w:rPrChange>
        </w:rPr>
      </w:pPr>
      <w:r w:rsidRPr="00E07E37">
        <w:rPr>
          <w:highlight w:val="yellow"/>
          <w:lang w:val="en-US"/>
          <w:rPrChange w:id="431" w:author="Efthimiou, Orestis (ISPM)" w:date="2019-08-15T11:18:00Z">
            <w:rPr>
              <w:lang w:val="en-US"/>
            </w:rPr>
          </w:rPrChange>
        </w:rPr>
        <w:t xml:space="preserve">Among the models we have considered, we have not considered best subset regression. </w:t>
      </w:r>
      <w:r w:rsidR="006C0F9F" w:rsidRPr="00E07E37">
        <w:rPr>
          <w:highlight w:val="yellow"/>
          <w:lang w:val="en-US"/>
          <w:rPrChange w:id="432" w:author="Efthimiou, Orestis (ISPM)" w:date="2019-08-15T11:18:00Z">
            <w:rPr>
              <w:lang w:val="en-US"/>
            </w:rPr>
          </w:rPrChange>
        </w:rPr>
        <w:t>The best subset regression is a model selection approach that consists of testing all possible combination of the predictor variables</w:t>
      </w:r>
      <w:r w:rsidR="00DF50C4" w:rsidRPr="00E07E37">
        <w:rPr>
          <w:highlight w:val="yellow"/>
          <w:lang w:val="en-US"/>
          <w:rPrChange w:id="433" w:author="Efthimiou, Orestis (ISPM)" w:date="2019-08-15T11:18:00Z">
            <w:rPr>
              <w:lang w:val="en-US"/>
            </w:rPr>
          </w:rPrChange>
        </w:rPr>
        <w:t>, and then selects</w:t>
      </w:r>
      <w:r w:rsidR="001D62F1" w:rsidRPr="00E07E37">
        <w:rPr>
          <w:highlight w:val="yellow"/>
          <w:lang w:val="en-US"/>
          <w:rPrChange w:id="434" w:author="Efthimiou, Orestis (ISPM)" w:date="2019-08-15T11:18:00Z">
            <w:rPr>
              <w:lang w:val="en-US"/>
            </w:rPr>
          </w:rPrChange>
        </w:rPr>
        <w:t xml:space="preserve"> the best model according to some statistical measures, such as adjusted R-squared or Mallow’s C</w:t>
      </w:r>
      <w:r w:rsidR="001D62F1" w:rsidRPr="00E07E37">
        <w:rPr>
          <w:highlight w:val="yellow"/>
          <w:vertAlign w:val="subscript"/>
          <w:lang w:val="en-US"/>
          <w:rPrChange w:id="435" w:author="Efthimiou, Orestis (ISPM)" w:date="2019-08-15T11:18:00Z">
            <w:rPr>
              <w:vertAlign w:val="subscript"/>
              <w:lang w:val="en-US"/>
            </w:rPr>
          </w:rPrChange>
        </w:rPr>
        <w:t>p</w:t>
      </w:r>
      <w:r w:rsidR="00F26CDF" w:rsidRPr="00E07E37">
        <w:rPr>
          <w:highlight w:val="yellow"/>
          <w:lang w:val="en-US"/>
          <w:rPrChange w:id="436" w:author="Efthimiou, Orestis (ISPM)" w:date="2019-08-15T11:18:00Z">
            <w:rPr>
              <w:lang w:val="en-US"/>
            </w:rPr>
          </w:rPrChange>
        </w:rPr>
        <w:t xml:space="preserve">. One caveat with this approach is the high computational cost as all combination has to be considered. Recently, </w:t>
      </w:r>
      <w:r w:rsidR="00BD6C22" w:rsidRPr="00E07E37">
        <w:rPr>
          <w:highlight w:val="yellow"/>
          <w:lang w:val="en-US"/>
          <w:rPrChange w:id="437" w:author="Efthimiou, Orestis (ISPM)" w:date="2019-08-15T11:18:00Z">
            <w:rPr>
              <w:lang w:val="en-US"/>
            </w:rPr>
          </w:rPrChange>
        </w:rPr>
        <w:t>Bertsimas et al.</w:t>
      </w:r>
      <w:r w:rsidR="00CF4D26" w:rsidRPr="00E07E37">
        <w:rPr>
          <w:highlight w:val="yellow"/>
          <w:lang w:val="en-US"/>
          <w:rPrChange w:id="438" w:author="Efthimiou, Orestis (ISPM)" w:date="2019-08-15T11:18:00Z">
            <w:rPr>
              <w:lang w:val="en-US"/>
            </w:rPr>
          </w:rPrChange>
        </w:rPr>
        <w:fldChar w:fldCharType="begin"/>
      </w:r>
      <w:r w:rsidR="00CF4D26" w:rsidRPr="00E07E37">
        <w:rPr>
          <w:highlight w:val="yellow"/>
          <w:lang w:val="en-US"/>
          <w:rPrChange w:id="439" w:author="Efthimiou, Orestis (ISPM)" w:date="2019-08-15T11:18:00Z">
            <w:rPr>
              <w:lang w:val="en-US"/>
            </w:rPr>
          </w:rPrChange>
        </w:rPr>
        <w:instrText xml:space="preserve"> ADDIN ZOTERO_ITEM CSL_CITATION {"citationID":"TMeHFi3R","properties":{"formattedCitation":"\\super 24\\nosupersub{}","plainCitation":"24","noteIndex":0},"citationItems":[{"id":105,"uris":["http://zotero.org/users/local/zYjsauan/items/N3NVEGVT"],"uri":["http://zotero.org/users/local/zYjsauan/items/N3NVEGVT"],"itemData":{"id":105,"type":"article-journal","title":"Best subset selection via a modern optimization lens","container-title":"The Annals of Statistics","page":"813-852","volume":"44","issue":"2","source":"Project Euclid","abstract":"In the period 1991–2015, algorithmic advances in Mixed Integer Optimization (MIO) coupled with hardware improvements have resulted in an astonishing 450 billion factor speedup in solving MIO problems. We present a MIO approach for solving the classical best subset selection problem of choosing kkk out of ppp features in linear regression given nnn observations. We develop a discrete extension of modern first-order continuous optimization methods to find high quality feasible solutions that we use as warm starts to a MIO solver that finds provably optimal solutions. The resulting algorithm (a) provides a solution with a guarantee on its suboptimality even if we terminate the algorithm early, (b) can accommodate side constraints on the coefficients of the linear regression and (c) extends to finding best subset solutions for the least absolute deviation loss function. Using a wide variety of synthetic and real datasets, we demonstrate that our approach solves problems with nnn in the 1000s and ppp in the 100s in minutes to provable optimality, and finds near optimal solutions for nnn in the 100s and ppp in the 1000s in minutes. We also establish via numerical experiments that the MIO approach performs better than Lasso and other popularly used sparse learning procedures, in terms of achieving sparse solutions with good predictive power.","DOI":"10.1214/15-AOS1388","ISSN":"0090-5364, 2168-8966","note":"MR: MR3476618\nZbl: 1335.62115","journalAbbreviation":"Ann. Statist.","language":"EN","author":[{"family":"Bertsimas","given":"Dimitris"},{"family":"King","given":"Angela"},{"family":"Mazumder","given":"Rahul"}],"issued":{"date-parts":[["2016",4]]}}}],"schema":"https://github.com/citation-style-language/schema/raw/master/csl-citation.json"} </w:instrText>
      </w:r>
      <w:r w:rsidR="00CF4D26" w:rsidRPr="00E07E37">
        <w:rPr>
          <w:highlight w:val="yellow"/>
          <w:lang w:val="en-US"/>
          <w:rPrChange w:id="440" w:author="Efthimiou, Orestis (ISPM)" w:date="2019-08-15T11:18:00Z">
            <w:rPr>
              <w:lang w:val="en-US"/>
            </w:rPr>
          </w:rPrChange>
        </w:rPr>
        <w:fldChar w:fldCharType="separate"/>
      </w:r>
      <w:r w:rsidR="00CF4D26" w:rsidRPr="00E07E37">
        <w:rPr>
          <w:rFonts w:cs="Times New Roman"/>
          <w:szCs w:val="24"/>
          <w:highlight w:val="yellow"/>
          <w:vertAlign w:val="superscript"/>
          <w:lang w:val="en-US"/>
          <w:rPrChange w:id="441" w:author="Efthimiou, Orestis (ISPM)" w:date="2019-08-15T11:18:00Z">
            <w:rPr>
              <w:rFonts w:cs="Times New Roman"/>
              <w:szCs w:val="24"/>
              <w:vertAlign w:val="superscript"/>
              <w:lang w:val="en-US"/>
            </w:rPr>
          </w:rPrChange>
        </w:rPr>
        <w:t>24</w:t>
      </w:r>
      <w:r w:rsidR="00CF4D26" w:rsidRPr="00E07E37">
        <w:rPr>
          <w:highlight w:val="yellow"/>
          <w:lang w:val="en-US"/>
          <w:rPrChange w:id="442" w:author="Efthimiou, Orestis (ISPM)" w:date="2019-08-15T11:18:00Z">
            <w:rPr>
              <w:lang w:val="en-US"/>
            </w:rPr>
          </w:rPrChange>
        </w:rPr>
        <w:fldChar w:fldCharType="end"/>
      </w:r>
      <w:r w:rsidR="00BD6C22" w:rsidRPr="00E07E37">
        <w:rPr>
          <w:highlight w:val="yellow"/>
          <w:lang w:val="en-US"/>
          <w:rPrChange w:id="443" w:author="Efthimiou, Orestis (ISPM)" w:date="2019-08-15T11:18:00Z">
            <w:rPr>
              <w:lang w:val="en-US"/>
            </w:rPr>
          </w:rPrChange>
        </w:rPr>
        <w:t xml:space="preserve"> showed that the best subset selection </w:t>
      </w:r>
      <w:r w:rsidR="00BD6C22" w:rsidRPr="00E07E37">
        <w:rPr>
          <w:highlight w:val="yellow"/>
          <w:lang w:val="en-US"/>
          <w:rPrChange w:id="444" w:author="Efthimiou, Orestis (ISPM)" w:date="2019-08-15T11:18:00Z">
            <w:rPr>
              <w:lang w:val="en-US"/>
            </w:rPr>
          </w:rPrChange>
        </w:rPr>
        <w:lastRenderedPageBreak/>
        <w:t>problem can be formulated as a mixed integer optimization problem and demonstrated that this can be solved at even larger problem sets.</w:t>
      </w:r>
      <w:r w:rsidR="00BD6C22" w:rsidRPr="00E07E37">
        <w:rPr>
          <w:highlight w:val="yellow"/>
          <w:lang w:val="en-US"/>
          <w:rPrChange w:id="445" w:author="Efthimiou, Orestis (ISPM)" w:date="2019-08-15T11:18:00Z">
            <w:rPr>
              <w:lang w:val="en-US"/>
            </w:rPr>
          </w:rPrChange>
        </w:rPr>
        <w:fldChar w:fldCharType="begin"/>
      </w:r>
      <w:r w:rsidR="00B7677B" w:rsidRPr="00E07E37">
        <w:rPr>
          <w:highlight w:val="yellow"/>
          <w:lang w:val="en-US"/>
          <w:rPrChange w:id="446" w:author="Efthimiou, Orestis (ISPM)" w:date="2019-08-15T11:18:00Z">
            <w:rPr>
              <w:lang w:val="en-US"/>
            </w:rPr>
          </w:rPrChange>
        </w:rPr>
        <w:instrText xml:space="preserve"> ADDIN ZOTERO_ITEM CSL_CITATION {"citationID":"TKW1Ir3X","properties":{"formattedCitation":"\\super 24\\nosupersub{}","plainCitation":"24","noteIndex":0},"citationItems":[{"id":105,"uris":["http://zotero.org/users/local/zYjsauan/items/N3NVEGVT"],"uri":["http://zotero.org/users/local/zYjsauan/items/N3NVEGVT"],"itemData":{"id":105,"type":"article-journal","title":"Best subset selection via a modern optimization lens","container-title":"The Annals of Statistics","page":"813-852","volume":"44","issue":"2","source":"Project Euclid","abstract":"In the period 1991–2015, algorithmic advances in Mixed Integer Optimization (MIO) coupled with hardware improvements have resulted in an astonishing 450 billion factor speedup in solving MIO problems. We present a MIO approach for solving the classical best subset selection problem of choosing kkk out of ppp features in linear regression given nnn observations. We develop a discrete extension of modern first-order continuous optimization methods to find high quality feasible solutions that we use as warm starts to a MIO solver that finds provably optimal solutions. The resulting algorithm (a) provides a solution with a guarantee on its suboptimality even if we terminate the algorithm early, (b) can accommodate side constraints on the coefficients of the linear regression and (c) extends to finding best subset solutions for the least absolute deviation loss function. Using a wide variety of synthetic and real datasets, we demonstrate that our approach solves problems with nnn in the 1000s and ppp in the 100s in minutes to provable optimality, and finds near optimal solutions for nnn in the 100s and ppp in the 1000s in minutes. We also establish via numerical experiments that the MIO approach performs better than Lasso and other popularly used sparse learning procedures, in terms of achieving sparse solutions with good predictive power.","DOI":"10.1214/15-AOS1388","ISSN":"0090-5364, 2168-8966","note":"MR: MR3476618\nZbl: 1335.62115","journalAbbreviation":"Ann. Statist.","language":"EN","author":[{"family":"Bertsimas","given":"Dimitris"},{"family":"King","given":"Angela"},{"family":"Mazumder","given":"Rahul"}],"issued":{"date-parts":[["2016",4]]}}}],"schema":"https://github.com/citation-style-language/schema/raw/master/csl-citation.json"} </w:instrText>
      </w:r>
      <w:r w:rsidR="00BD6C22" w:rsidRPr="00E07E37">
        <w:rPr>
          <w:highlight w:val="yellow"/>
          <w:lang w:val="en-US"/>
          <w:rPrChange w:id="447" w:author="Efthimiou, Orestis (ISPM)" w:date="2019-08-15T11:18:00Z">
            <w:rPr>
              <w:lang w:val="en-US"/>
            </w:rPr>
          </w:rPrChange>
        </w:rPr>
        <w:fldChar w:fldCharType="separate"/>
      </w:r>
      <w:r w:rsidR="00B7677B" w:rsidRPr="00E07E37">
        <w:rPr>
          <w:rFonts w:cs="Times New Roman"/>
          <w:szCs w:val="24"/>
          <w:highlight w:val="yellow"/>
          <w:vertAlign w:val="superscript"/>
          <w:lang w:val="en-US"/>
          <w:rPrChange w:id="448" w:author="Efthimiou, Orestis (ISPM)" w:date="2019-08-15T11:18:00Z">
            <w:rPr>
              <w:rFonts w:cs="Times New Roman"/>
              <w:szCs w:val="24"/>
              <w:vertAlign w:val="superscript"/>
              <w:lang w:val="en-US"/>
            </w:rPr>
          </w:rPrChange>
        </w:rPr>
        <w:t>24</w:t>
      </w:r>
      <w:r w:rsidR="00BD6C22" w:rsidRPr="00E07E37">
        <w:rPr>
          <w:highlight w:val="yellow"/>
          <w:lang w:val="en-US"/>
          <w:rPrChange w:id="449" w:author="Efthimiou, Orestis (ISPM)" w:date="2019-08-15T11:18:00Z">
            <w:rPr>
              <w:lang w:val="en-US"/>
            </w:rPr>
          </w:rPrChange>
        </w:rPr>
        <w:fldChar w:fldCharType="end"/>
      </w:r>
      <w:r w:rsidR="00BD6C22" w:rsidRPr="00E07E37">
        <w:rPr>
          <w:highlight w:val="yellow"/>
          <w:lang w:val="en-US"/>
          <w:rPrChange w:id="450" w:author="Efthimiou, Orestis (ISPM)" w:date="2019-08-15T11:18:00Z">
            <w:rPr>
              <w:lang w:val="en-US"/>
            </w:rPr>
          </w:rPrChange>
        </w:rPr>
        <w:t xml:space="preserve"> However, currently the R package</w:t>
      </w:r>
      <w:r w:rsidR="00CF4D26" w:rsidRPr="00E07E37">
        <w:rPr>
          <w:highlight w:val="yellow"/>
          <w:lang w:val="en-US"/>
          <w:rPrChange w:id="451" w:author="Efthimiou, Orestis (ISPM)" w:date="2019-08-15T11:18:00Z">
            <w:rPr>
              <w:lang w:val="en-US"/>
            </w:rPr>
          </w:rPrChange>
        </w:rPr>
        <w:t xml:space="preserve">s </w:t>
      </w:r>
      <w:r w:rsidR="00BD6C22" w:rsidRPr="00E07E37">
        <w:rPr>
          <w:highlight w:val="yellow"/>
          <w:lang w:val="en-US"/>
          <w:rPrChange w:id="452" w:author="Efthimiou, Orestis (ISPM)" w:date="2019-08-15T11:18:00Z">
            <w:rPr>
              <w:lang w:val="en-US"/>
            </w:rPr>
          </w:rPrChange>
        </w:rPr>
        <w:t>that implements the optimization, only allows continuous outcomes.</w:t>
      </w:r>
      <w:r w:rsidR="00F71CB4" w:rsidRPr="00E07E37">
        <w:rPr>
          <w:highlight w:val="yellow"/>
          <w:lang w:val="en-US"/>
          <w:rPrChange w:id="453" w:author="Efthimiou, Orestis (ISPM)" w:date="2019-08-15T11:18:00Z">
            <w:rPr>
              <w:lang w:val="en-US"/>
            </w:rPr>
          </w:rPrChange>
        </w:rPr>
        <w:fldChar w:fldCharType="begin"/>
      </w:r>
      <w:r w:rsidR="00B7677B" w:rsidRPr="00E07E37">
        <w:rPr>
          <w:highlight w:val="yellow"/>
          <w:lang w:val="en-US"/>
          <w:rPrChange w:id="454" w:author="Efthimiou, Orestis (ISPM)" w:date="2019-08-15T11:18:00Z">
            <w:rPr>
              <w:lang w:val="en-US"/>
            </w:rPr>
          </w:rPrChange>
        </w:rPr>
        <w:instrText xml:space="preserve"> ADDIN ZOTERO_ITEM CSL_CITATION {"citationID":"Dm8phz4L","properties":{"formattedCitation":"\\super 25\\nosupersub{}","plainCitation":"25","noteIndex":0},"citationItems":[{"id":149,"uris":["http://zotero.org/users/local/zYjsauan/items/NMML5NWE"],"uri":["http://zotero.org/users/local/zYjsauan/items/NMML5NWE"],"itemData":{"id":149,"type":"article-journal","title":"Extended comparisons of best subset selection, forward stepwise selection, and the lasso","container-title":"arXiv preprint arXiv:1707.08692","author":[{"family":"Hastie","given":"Trevor"},{"family":"Tibshirani","given":"Robert"},{"family":"Tibshirani","given":"Ryan J."}],"issued":{"date-parts":[["2017"]]}}}],"schema":"https://github.com/citation-style-language/schema/raw/master/csl-citation.json"} </w:instrText>
      </w:r>
      <w:r w:rsidR="00F71CB4" w:rsidRPr="00E07E37">
        <w:rPr>
          <w:highlight w:val="yellow"/>
          <w:lang w:val="en-US"/>
          <w:rPrChange w:id="455" w:author="Efthimiou, Orestis (ISPM)" w:date="2019-08-15T11:18:00Z">
            <w:rPr>
              <w:lang w:val="en-US"/>
            </w:rPr>
          </w:rPrChange>
        </w:rPr>
        <w:fldChar w:fldCharType="separate"/>
      </w:r>
      <w:r w:rsidR="00B7677B" w:rsidRPr="00E07E37">
        <w:rPr>
          <w:rFonts w:cs="Times New Roman"/>
          <w:szCs w:val="24"/>
          <w:highlight w:val="yellow"/>
          <w:vertAlign w:val="superscript"/>
          <w:lang w:val="en-US"/>
          <w:rPrChange w:id="456" w:author="Efthimiou, Orestis (ISPM)" w:date="2019-08-15T11:18:00Z">
            <w:rPr>
              <w:rFonts w:cs="Times New Roman"/>
              <w:szCs w:val="24"/>
              <w:vertAlign w:val="superscript"/>
              <w:lang w:val="en-US"/>
            </w:rPr>
          </w:rPrChange>
        </w:rPr>
        <w:t>25</w:t>
      </w:r>
      <w:r w:rsidR="00F71CB4" w:rsidRPr="00E07E37">
        <w:rPr>
          <w:highlight w:val="yellow"/>
          <w:lang w:val="en-US"/>
          <w:rPrChange w:id="457" w:author="Efthimiou, Orestis (ISPM)" w:date="2019-08-15T11:18:00Z">
            <w:rPr>
              <w:lang w:val="en-US"/>
            </w:rPr>
          </w:rPrChange>
        </w:rPr>
        <w:fldChar w:fldCharType="end"/>
      </w:r>
      <w:r w:rsidR="00F71CB4" w:rsidRPr="00E07E37">
        <w:rPr>
          <w:highlight w:val="yellow"/>
          <w:lang w:val="en-US"/>
          <w:rPrChange w:id="458" w:author="Efthimiou, Orestis (ISPM)" w:date="2019-08-15T11:18:00Z">
            <w:rPr>
              <w:lang w:val="en-US"/>
            </w:rPr>
          </w:rPrChange>
        </w:rPr>
        <w:t xml:space="preserve"> </w:t>
      </w:r>
      <w:r w:rsidR="00D11F41" w:rsidRPr="00E07E37">
        <w:rPr>
          <w:highlight w:val="yellow"/>
          <w:lang w:val="en-US"/>
          <w:rPrChange w:id="459" w:author="Efthimiou, Orestis (ISPM)" w:date="2019-08-15T11:18:00Z">
            <w:rPr>
              <w:lang w:val="en-US"/>
            </w:rPr>
          </w:rPrChange>
        </w:rPr>
        <w:t>Other</w:t>
      </w:r>
      <w:r w:rsidR="00D3774D" w:rsidRPr="00E07E37">
        <w:rPr>
          <w:highlight w:val="yellow"/>
          <w:lang w:val="en-US"/>
          <w:rPrChange w:id="460" w:author="Efthimiou, Orestis (ISPM)" w:date="2019-08-15T11:18:00Z">
            <w:rPr>
              <w:lang w:val="en-US"/>
            </w:rPr>
          </w:rPrChange>
        </w:rPr>
        <w:t xml:space="preserve"> traditional</w:t>
      </w:r>
      <w:r w:rsidR="00D11F41" w:rsidRPr="00E07E37">
        <w:rPr>
          <w:highlight w:val="yellow"/>
          <w:lang w:val="en-US"/>
          <w:rPrChange w:id="461" w:author="Efthimiou, Orestis (ISPM)" w:date="2019-08-15T11:18:00Z">
            <w:rPr>
              <w:lang w:val="en-US"/>
            </w:rPr>
          </w:rPrChange>
        </w:rPr>
        <w:t xml:space="preserve"> approaches to best subset regression, such as the </w:t>
      </w:r>
      <w:r w:rsidR="007C34F0" w:rsidRPr="00E07E37">
        <w:rPr>
          <w:highlight w:val="yellow"/>
          <w:lang w:val="en-US"/>
          <w:rPrChange w:id="462" w:author="Efthimiou, Orestis (ISPM)" w:date="2019-08-15T11:18:00Z">
            <w:rPr>
              <w:lang w:val="en-US"/>
            </w:rPr>
          </w:rPrChange>
        </w:rPr>
        <w:t xml:space="preserve">R </w:t>
      </w:r>
      <w:r w:rsidR="00D11F41" w:rsidRPr="00E07E37">
        <w:rPr>
          <w:highlight w:val="yellow"/>
          <w:lang w:val="en-US"/>
          <w:rPrChange w:id="463" w:author="Efthimiou, Orestis (ISPM)" w:date="2019-08-15T11:18:00Z">
            <w:rPr>
              <w:lang w:val="en-US"/>
            </w:rPr>
          </w:rPrChange>
        </w:rPr>
        <w:t xml:space="preserve">package leaps, </w:t>
      </w:r>
      <w:r w:rsidR="0068410A" w:rsidRPr="00E07E37">
        <w:rPr>
          <w:highlight w:val="yellow"/>
          <w:lang w:val="en-US"/>
          <w:rPrChange w:id="464" w:author="Efthimiou, Orestis (ISPM)" w:date="2019-08-15T11:18:00Z">
            <w:rPr>
              <w:lang w:val="en-US"/>
            </w:rPr>
          </w:rPrChange>
        </w:rPr>
        <w:t>cannot run</w:t>
      </w:r>
      <w:r w:rsidR="00D11F41" w:rsidRPr="00E07E37">
        <w:rPr>
          <w:highlight w:val="yellow"/>
          <w:lang w:val="en-US"/>
          <w:rPrChange w:id="465" w:author="Efthimiou, Orestis (ISPM)" w:date="2019-08-15T11:18:00Z">
            <w:rPr>
              <w:lang w:val="en-US"/>
            </w:rPr>
          </w:rPrChange>
        </w:rPr>
        <w:t xml:space="preserve"> for high number of covariates. </w:t>
      </w:r>
      <w:r w:rsidR="009E0E6A" w:rsidRPr="00E07E37">
        <w:rPr>
          <w:highlight w:val="yellow"/>
          <w:lang w:val="en-US"/>
          <w:rPrChange w:id="466" w:author="Efthimiou, Orestis (ISPM)" w:date="2019-08-15T11:18:00Z">
            <w:rPr>
              <w:lang w:val="en-US"/>
            </w:rPr>
          </w:rPrChange>
        </w:rPr>
        <w:t>Thus, although promising, the best subset method may be infeasible to use in practice.</w:t>
      </w:r>
      <w:r w:rsidR="00D11F41" w:rsidRPr="00E07E37">
        <w:rPr>
          <w:highlight w:val="yellow"/>
          <w:lang w:val="en-US"/>
          <w:rPrChange w:id="467" w:author="Efthimiou, Orestis (ISPM)" w:date="2019-08-15T11:18:00Z">
            <w:rPr>
              <w:lang w:val="en-US"/>
            </w:rPr>
          </w:rPrChange>
        </w:rPr>
        <w:t xml:space="preserve">  </w:t>
      </w:r>
    </w:p>
    <w:p w14:paraId="26E7007C" w14:textId="77777777" w:rsidR="00F4086E" w:rsidRDefault="00F4086E" w:rsidP="00F4086E">
      <w:pPr>
        <w:rPr>
          <w:ins w:id="468" w:author="Efthimiou, Orestis (ISPM)" w:date="2019-08-15T10:13:00Z"/>
          <w:lang w:val="en-US"/>
        </w:rPr>
      </w:pPr>
      <w:ins w:id="469" w:author="Efthimiou, Orestis (ISPM)" w:date="2019-08-15T10:13:00Z">
        <w:r w:rsidRPr="00E07E37">
          <w:rPr>
            <w:highlight w:val="yellow"/>
            <w:lang w:val="en-US"/>
            <w:rPrChange w:id="470" w:author="Efthimiou, Orestis (ISPM)" w:date="2019-08-15T11:18:00Z">
              <w:rPr>
                <w:lang w:val="en-US"/>
              </w:rPr>
            </w:rPrChange>
          </w:rPr>
          <w:t>For frequentist methods, multiple imputation is a standard way to approach missing data.</w:t>
        </w:r>
        <w:r w:rsidRPr="00E07E37">
          <w:rPr>
            <w:highlight w:val="yellow"/>
            <w:lang w:val="en-US"/>
            <w:rPrChange w:id="471" w:author="Efthimiou, Orestis (ISPM)" w:date="2019-08-15T11:18:00Z">
              <w:rPr>
                <w:lang w:val="en-US"/>
              </w:rPr>
            </w:rPrChange>
          </w:rPr>
          <w:fldChar w:fldCharType="begin"/>
        </w:r>
        <w:r w:rsidRPr="00E07E37">
          <w:rPr>
            <w:highlight w:val="yellow"/>
            <w:lang w:val="en-US"/>
            <w:rPrChange w:id="472" w:author="Efthimiou, Orestis (ISPM)" w:date="2019-08-15T11:18:00Z">
              <w:rPr>
                <w:lang w:val="en-US"/>
              </w:rPr>
            </w:rPrChange>
          </w:rPr>
          <w:instrText xml:space="preserve"> ADDIN ZOTERO_ITEM CSL_CITATION {"citationID":"XGm3nboD","properties":{"formattedCitation":"\\super 21\\nosupersub{}","plainCitation":"21","noteIndex":0},"citationItems":[{"id":170,"uris":["http://zotero.org/users/local/zYjsauan/items/R46P3SES"],"uri":["http://zotero.org/users/local/zYjsauan/items/R46P3SES"],"itemData":{"id":170,"type":"article-journal","title":"mice: Multivariate Imputation by Chained Equations in R","container-title":"Journal of Statistical Software","page":"67","volume":"45","issue":"3","abstract":"The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problems.","author":[{"family":"Buuren","given":"Stef","non-dropping-particle":"van"},{"family":"Groothuis-Oudshoorn","given":"Karin"}],"issued":{"date-parts":[["2011"]]}}}],"schema":"https://github.com/citation-style-language/schema/raw/master/csl-citation.json"} </w:instrText>
        </w:r>
        <w:r w:rsidRPr="00E07E37">
          <w:rPr>
            <w:highlight w:val="yellow"/>
            <w:lang w:val="en-US"/>
            <w:rPrChange w:id="473" w:author="Efthimiou, Orestis (ISPM)" w:date="2019-08-15T11:18:00Z">
              <w:rPr>
                <w:lang w:val="en-US"/>
              </w:rPr>
            </w:rPrChange>
          </w:rPr>
          <w:fldChar w:fldCharType="separate"/>
        </w:r>
        <w:r w:rsidRPr="00E07E37">
          <w:rPr>
            <w:rFonts w:cs="Times New Roman"/>
            <w:szCs w:val="24"/>
            <w:highlight w:val="yellow"/>
            <w:vertAlign w:val="superscript"/>
            <w:lang w:val="en-US"/>
            <w:rPrChange w:id="474" w:author="Efthimiou, Orestis (ISPM)" w:date="2019-08-15T11:18:00Z">
              <w:rPr>
                <w:rFonts w:cs="Times New Roman"/>
                <w:szCs w:val="24"/>
                <w:vertAlign w:val="superscript"/>
                <w:lang w:val="en-US"/>
              </w:rPr>
            </w:rPrChange>
          </w:rPr>
          <w:t>21</w:t>
        </w:r>
        <w:r w:rsidRPr="00E07E37">
          <w:rPr>
            <w:highlight w:val="yellow"/>
            <w:lang w:val="en-US"/>
            <w:rPrChange w:id="475" w:author="Efthimiou, Orestis (ISPM)" w:date="2019-08-15T11:18:00Z">
              <w:rPr>
                <w:lang w:val="en-US"/>
              </w:rPr>
            </w:rPrChange>
          </w:rPr>
          <w:fldChar w:fldCharType="end"/>
        </w:r>
        <w:r w:rsidRPr="00E07E37">
          <w:rPr>
            <w:highlight w:val="yellow"/>
            <w:lang w:val="en-US"/>
            <w:rPrChange w:id="476" w:author="Efthimiou, Orestis (ISPM)" w:date="2019-08-15T11:18:00Z">
              <w:rPr>
                <w:lang w:val="en-US"/>
              </w:rPr>
            </w:rPrChange>
          </w:rPr>
          <w:t xml:space="preserve"> For Bayesian methods, fully model model-based approaches can be used. One would write down the statistical model for full data and sample from the distribution in each iteration of MCMC.</w:t>
        </w:r>
        <w:r w:rsidRPr="00E07E37">
          <w:rPr>
            <w:highlight w:val="yellow"/>
            <w:lang w:val="en-US"/>
            <w:rPrChange w:id="477" w:author="Efthimiou, Orestis (ISPM)" w:date="2019-08-15T11:18:00Z">
              <w:rPr>
                <w:lang w:val="en-US"/>
              </w:rPr>
            </w:rPrChange>
          </w:rPr>
          <w:fldChar w:fldCharType="begin"/>
        </w:r>
        <w:r w:rsidRPr="00E07E37">
          <w:rPr>
            <w:highlight w:val="yellow"/>
            <w:lang w:val="en-US"/>
            <w:rPrChange w:id="478" w:author="Efthimiou, Orestis (ISPM)" w:date="2019-08-15T11:18:00Z">
              <w:rPr>
                <w:lang w:val="en-US"/>
              </w:rPr>
            </w:rPrChange>
          </w:rPr>
          <w:instrText xml:space="preserve"> ADDIN ZOTERO_ITEM CSL_CITATION {"citationID":"10CMygks","properties":{"formattedCitation":"\\super 22\\nosupersub{}","plainCitation":"22","noteIndex":0},"citationItems":[{"id":175,"uris":["http://zotero.org/users/local/zYjsauan/items/DSUDAULI"],"uri":["http://zotero.org/users/local/zYjsauan/items/DSUDAULI"],"itemData":{"id":175,"type":"book","title":"Missing Data In Longitudinal Studies: Strategies for Bayesian Modeling and Sensitivity Analysis","publisher":"Champman &amp; Hall","author":[{"family":"Daniels","given":"M. J."},{"family":"Hogan","given":"J. W."}],"issued":{"date-parts":[["2008"]]}}}],"schema":"https://github.com/citation-style-language/schema/raw/master/csl-citation.json"} </w:instrText>
        </w:r>
        <w:r w:rsidRPr="00E07E37">
          <w:rPr>
            <w:highlight w:val="yellow"/>
            <w:lang w:val="en-US"/>
            <w:rPrChange w:id="479" w:author="Efthimiou, Orestis (ISPM)" w:date="2019-08-15T11:18:00Z">
              <w:rPr>
                <w:lang w:val="en-US"/>
              </w:rPr>
            </w:rPrChange>
          </w:rPr>
          <w:fldChar w:fldCharType="separate"/>
        </w:r>
        <w:r w:rsidRPr="00E07E37">
          <w:rPr>
            <w:rFonts w:cs="Times New Roman"/>
            <w:szCs w:val="24"/>
            <w:highlight w:val="yellow"/>
            <w:vertAlign w:val="superscript"/>
            <w:lang w:val="en-US"/>
            <w:rPrChange w:id="480" w:author="Efthimiou, Orestis (ISPM)" w:date="2019-08-15T11:18:00Z">
              <w:rPr>
                <w:rFonts w:cs="Times New Roman"/>
                <w:szCs w:val="24"/>
                <w:vertAlign w:val="superscript"/>
                <w:lang w:val="en-US"/>
              </w:rPr>
            </w:rPrChange>
          </w:rPr>
          <w:t>22</w:t>
        </w:r>
        <w:r w:rsidRPr="00E07E37">
          <w:rPr>
            <w:highlight w:val="yellow"/>
            <w:lang w:val="en-US"/>
            <w:rPrChange w:id="481" w:author="Efthimiou, Orestis (ISPM)" w:date="2019-08-15T11:18:00Z">
              <w:rPr>
                <w:lang w:val="en-US"/>
              </w:rPr>
            </w:rPrChange>
          </w:rPr>
          <w:fldChar w:fldCharType="end"/>
        </w:r>
        <w:r w:rsidRPr="00E07E37">
          <w:rPr>
            <w:highlight w:val="yellow"/>
            <w:lang w:val="en-US"/>
            <w:rPrChange w:id="482" w:author="Efthimiou, Orestis (ISPM)" w:date="2019-08-15T11:18:00Z">
              <w:rPr>
                <w:lang w:val="en-US"/>
              </w:rPr>
            </w:rPrChange>
          </w:rPr>
          <w:t xml:space="preserve"> However, for simplicity and for fair comparison between Bayesian and frequentist methods, one can rely on analyzing based on complete data. Covariates that are systematically missing can be dropped (i.e. missing completely for a certain trial). And, remaining observations with missing data in either the outcome or covariates can be omitted.</w:t>
        </w:r>
      </w:ins>
    </w:p>
    <w:p w14:paraId="106FAA5A" w14:textId="77777777" w:rsidR="00F4086E" w:rsidRPr="006C0F9F" w:rsidRDefault="00F4086E" w:rsidP="00D46913">
      <w:pPr>
        <w:rPr>
          <w:lang w:val="en-US"/>
        </w:rPr>
      </w:pPr>
    </w:p>
    <w:p w14:paraId="30C5A45E" w14:textId="77777777" w:rsidR="00693DE9" w:rsidRDefault="00693DE9" w:rsidP="00D46913">
      <w:pPr>
        <w:rPr>
          <w:lang w:val="en-US"/>
        </w:rPr>
      </w:pPr>
      <w:r>
        <w:rPr>
          <w:lang w:val="en-US"/>
        </w:rPr>
        <w:br w:type="page"/>
      </w:r>
    </w:p>
    <w:p w14:paraId="1765DCFA" w14:textId="6D09D117" w:rsidR="00233C63" w:rsidRPr="00934943" w:rsidRDefault="00233C63" w:rsidP="00934943">
      <w:pPr>
        <w:pStyle w:val="Bibliography"/>
        <w:spacing w:line="360" w:lineRule="auto"/>
        <w:ind w:left="0" w:firstLine="0"/>
        <w:rPr>
          <w:b/>
          <w:lang w:val="en-US"/>
        </w:rPr>
      </w:pPr>
      <w:r w:rsidRPr="00934943">
        <w:rPr>
          <w:b/>
          <w:lang w:val="en-US"/>
        </w:rPr>
        <w:lastRenderedPageBreak/>
        <w:t>References</w:t>
      </w:r>
    </w:p>
    <w:p w14:paraId="660676F5" w14:textId="77777777" w:rsidR="00CF4D26" w:rsidRPr="00CF4D26" w:rsidRDefault="0072332F" w:rsidP="00CF4D26">
      <w:pPr>
        <w:pStyle w:val="Bibliography"/>
        <w:rPr>
          <w:rFonts w:cs="Times New Roman"/>
          <w:lang w:val="en-US"/>
        </w:rPr>
      </w:pPr>
      <w:r>
        <w:rPr>
          <w:lang w:val="en-US"/>
        </w:rPr>
        <w:fldChar w:fldCharType="begin"/>
      </w:r>
      <w:r w:rsidR="00665285">
        <w:rPr>
          <w:lang w:val="en-US"/>
        </w:rPr>
        <w:instrText xml:space="preserve"> ADDIN ZOTERO_BIBL {"uncited":[],"omitted":[],"custom":[]} CSL_BIBLIOGRAPHY </w:instrText>
      </w:r>
      <w:r>
        <w:rPr>
          <w:lang w:val="en-US"/>
        </w:rPr>
        <w:fldChar w:fldCharType="separate"/>
      </w:r>
      <w:r w:rsidR="00CF4D26" w:rsidRPr="00CF4D26">
        <w:rPr>
          <w:rFonts w:cs="Times New Roman"/>
          <w:lang w:val="en-US"/>
        </w:rPr>
        <w:t xml:space="preserve">1. </w:t>
      </w:r>
      <w:r w:rsidR="00CF4D26" w:rsidRPr="00CF4D26">
        <w:rPr>
          <w:rFonts w:cs="Times New Roman"/>
          <w:lang w:val="en-US"/>
        </w:rPr>
        <w:tab/>
        <w:t xml:space="preserve">Thomas D, Radji S, Benedetti A. Systematic review of methods for individual patient data meta- analysis with binary outcomes. </w:t>
      </w:r>
      <w:r w:rsidR="00CF4D26" w:rsidRPr="00CF4D26">
        <w:rPr>
          <w:rFonts w:cs="Times New Roman"/>
          <w:i/>
          <w:iCs/>
          <w:lang w:val="en-US"/>
        </w:rPr>
        <w:t>BMC Med Res Methodol</w:t>
      </w:r>
      <w:r w:rsidR="00CF4D26" w:rsidRPr="00CF4D26">
        <w:rPr>
          <w:rFonts w:cs="Times New Roman"/>
          <w:lang w:val="en-US"/>
        </w:rPr>
        <w:t>. 2014;14:79. doi:10.1186/1471-2288-14-79</w:t>
      </w:r>
    </w:p>
    <w:p w14:paraId="210E9116" w14:textId="77777777" w:rsidR="00CF4D26" w:rsidRPr="00CF4D26" w:rsidRDefault="00CF4D26" w:rsidP="00CF4D26">
      <w:pPr>
        <w:pStyle w:val="Bibliography"/>
        <w:rPr>
          <w:rFonts w:cs="Times New Roman"/>
          <w:lang w:val="en-US"/>
        </w:rPr>
      </w:pPr>
      <w:r w:rsidRPr="00CF4D26">
        <w:rPr>
          <w:rFonts w:cs="Times New Roman"/>
          <w:lang w:val="en-US"/>
        </w:rPr>
        <w:t xml:space="preserve">2. </w:t>
      </w:r>
      <w:r w:rsidRPr="00CF4D26">
        <w:rPr>
          <w:rFonts w:cs="Times New Roman"/>
          <w:lang w:val="en-US"/>
        </w:rPr>
        <w:tab/>
        <w:t xml:space="preserve">Riley RD, Lambert PC, Abo-Zaid G. Meta-analysis of individual participant data: rationale, conduct, and reporting. </w:t>
      </w:r>
      <w:r w:rsidRPr="00CF4D26">
        <w:rPr>
          <w:rFonts w:cs="Times New Roman"/>
          <w:i/>
          <w:iCs/>
          <w:lang w:val="en-US"/>
        </w:rPr>
        <w:t>BMJ</w:t>
      </w:r>
      <w:r w:rsidRPr="00CF4D26">
        <w:rPr>
          <w:rFonts w:cs="Times New Roman"/>
          <w:lang w:val="en-US"/>
        </w:rPr>
        <w:t>. 2010;340:c221. doi:10.1136/bmj.c221</w:t>
      </w:r>
    </w:p>
    <w:p w14:paraId="46E0CB0A" w14:textId="77777777" w:rsidR="00CF4D26" w:rsidRPr="00CF4D26" w:rsidRDefault="00CF4D26" w:rsidP="00CF4D26">
      <w:pPr>
        <w:pStyle w:val="Bibliography"/>
        <w:rPr>
          <w:rFonts w:cs="Times New Roman"/>
          <w:lang w:val="en-US"/>
        </w:rPr>
      </w:pPr>
      <w:r w:rsidRPr="00CF4D26">
        <w:rPr>
          <w:rFonts w:cs="Times New Roman"/>
          <w:lang w:val="en-US"/>
        </w:rPr>
        <w:t xml:space="preserve">3. </w:t>
      </w:r>
      <w:r w:rsidRPr="00CF4D26">
        <w:rPr>
          <w:rFonts w:cs="Times New Roman"/>
          <w:lang w:val="en-US"/>
        </w:rPr>
        <w:tab/>
        <w:t xml:space="preserve">Debray TPA, Moons KGM, van Valkenhoef G, et al. Get real in individual participant data (IPD) meta-analysis: a review of the methodology. </w:t>
      </w:r>
      <w:r w:rsidRPr="00CF4D26">
        <w:rPr>
          <w:rFonts w:cs="Times New Roman"/>
          <w:i/>
          <w:iCs/>
          <w:lang w:val="en-US"/>
        </w:rPr>
        <w:t>Res Synth Methods</w:t>
      </w:r>
      <w:r w:rsidRPr="00CF4D26">
        <w:rPr>
          <w:rFonts w:cs="Times New Roman"/>
          <w:lang w:val="en-US"/>
        </w:rPr>
        <w:t>. 2015;6(4):293-309. doi:10.1002/jrsm.1160</w:t>
      </w:r>
    </w:p>
    <w:p w14:paraId="38DA1480" w14:textId="77777777" w:rsidR="00CF4D26" w:rsidRPr="00CF4D26" w:rsidRDefault="00CF4D26" w:rsidP="00CF4D26">
      <w:pPr>
        <w:pStyle w:val="Bibliography"/>
        <w:rPr>
          <w:rFonts w:cs="Times New Roman"/>
          <w:lang w:val="en-US"/>
        </w:rPr>
      </w:pPr>
      <w:r w:rsidRPr="00CF4D26">
        <w:rPr>
          <w:rFonts w:cs="Times New Roman"/>
          <w:lang w:val="en-US"/>
        </w:rPr>
        <w:t xml:space="preserve">4. </w:t>
      </w:r>
      <w:r w:rsidRPr="00CF4D26">
        <w:rPr>
          <w:rFonts w:cs="Times New Roman"/>
          <w:lang w:val="en-US"/>
        </w:rPr>
        <w:tab/>
        <w:t xml:space="preserve">Heinze G, Wallisch C, Dunkler D. Variable selection – A review and recommendations for the practicing statistician. </w:t>
      </w:r>
      <w:r w:rsidRPr="00CF4D26">
        <w:rPr>
          <w:rFonts w:cs="Times New Roman"/>
          <w:i/>
          <w:iCs/>
          <w:lang w:val="en-US"/>
        </w:rPr>
        <w:t>Biom J Biom Z</w:t>
      </w:r>
      <w:r w:rsidRPr="00CF4D26">
        <w:rPr>
          <w:rFonts w:cs="Times New Roman"/>
          <w:lang w:val="en-US"/>
        </w:rPr>
        <w:t>. 2018;60(3):431-449. doi:10.1002/bimj.201700067</w:t>
      </w:r>
    </w:p>
    <w:p w14:paraId="2151527C" w14:textId="77777777" w:rsidR="00CF4D26" w:rsidRPr="00FB1224" w:rsidRDefault="00CF4D26" w:rsidP="00CF4D26">
      <w:pPr>
        <w:pStyle w:val="Bibliography"/>
        <w:rPr>
          <w:rFonts w:cs="Times New Roman"/>
          <w:lang w:val="en-US"/>
        </w:rPr>
      </w:pPr>
      <w:r w:rsidRPr="00CF4D26">
        <w:rPr>
          <w:rFonts w:cs="Times New Roman"/>
          <w:lang w:val="en-US"/>
        </w:rPr>
        <w:t xml:space="preserve">5. </w:t>
      </w:r>
      <w:r w:rsidRPr="00CF4D26">
        <w:rPr>
          <w:rFonts w:cs="Times New Roman"/>
          <w:lang w:val="en-US"/>
        </w:rPr>
        <w:tab/>
        <w:t xml:space="preserve">Miller AJ. Selection of Subsets of Regression Variables. </w:t>
      </w:r>
      <w:r w:rsidRPr="00FB1224">
        <w:rPr>
          <w:rFonts w:cs="Times New Roman"/>
          <w:i/>
          <w:iCs/>
          <w:lang w:val="en-US"/>
        </w:rPr>
        <w:t>J R Stat Soc Ser Gen</w:t>
      </w:r>
      <w:r w:rsidRPr="00FB1224">
        <w:rPr>
          <w:rFonts w:cs="Times New Roman"/>
          <w:lang w:val="en-US"/>
        </w:rPr>
        <w:t>. 1984;147(3):389-425. doi:10.2307/2981576</w:t>
      </w:r>
    </w:p>
    <w:p w14:paraId="47D62CAC" w14:textId="77777777" w:rsidR="00CF4D26" w:rsidRPr="00CF4D26" w:rsidRDefault="00CF4D26" w:rsidP="00CF4D26">
      <w:pPr>
        <w:pStyle w:val="Bibliography"/>
        <w:rPr>
          <w:rFonts w:cs="Times New Roman"/>
          <w:lang w:val="en-US"/>
        </w:rPr>
      </w:pPr>
      <w:r w:rsidRPr="00CF4D26">
        <w:rPr>
          <w:rFonts w:cs="Times New Roman"/>
          <w:lang w:val="en-US"/>
        </w:rPr>
        <w:t xml:space="preserve">6. </w:t>
      </w:r>
      <w:r w:rsidRPr="00CF4D26">
        <w:rPr>
          <w:rFonts w:cs="Times New Roman"/>
          <w:lang w:val="en-US"/>
        </w:rPr>
        <w:tab/>
        <w:t xml:space="preserve">Tibshirani R. Regression Shrinkage and Selection via the Lasso. </w:t>
      </w:r>
      <w:r w:rsidRPr="00CF4D26">
        <w:rPr>
          <w:rFonts w:cs="Times New Roman"/>
          <w:i/>
          <w:iCs/>
          <w:lang w:val="en-US"/>
        </w:rPr>
        <w:t>J R Stat Soc Ser B Methodol</w:t>
      </w:r>
      <w:r w:rsidRPr="00CF4D26">
        <w:rPr>
          <w:rFonts w:cs="Times New Roman"/>
          <w:lang w:val="en-US"/>
        </w:rPr>
        <w:t>. 1996;58(1):267-288.</w:t>
      </w:r>
    </w:p>
    <w:p w14:paraId="7E7CA337" w14:textId="77777777" w:rsidR="00CF4D26" w:rsidRPr="00CF4D26" w:rsidRDefault="00CF4D26" w:rsidP="00CF4D26">
      <w:pPr>
        <w:pStyle w:val="Bibliography"/>
        <w:rPr>
          <w:rFonts w:cs="Times New Roman"/>
          <w:lang w:val="en-US"/>
        </w:rPr>
      </w:pPr>
      <w:r w:rsidRPr="00CF4D26">
        <w:rPr>
          <w:rFonts w:cs="Times New Roman"/>
          <w:lang w:val="en-US"/>
        </w:rPr>
        <w:t xml:space="preserve">7. </w:t>
      </w:r>
      <w:r w:rsidRPr="00CF4D26">
        <w:rPr>
          <w:rFonts w:cs="Times New Roman"/>
          <w:lang w:val="en-US"/>
        </w:rPr>
        <w:tab/>
        <w:t xml:space="preserve">Efron B, Hastie T, Johnstone I, Tibshirani R. Least angle regression. </w:t>
      </w:r>
      <w:r w:rsidRPr="00CF4D26">
        <w:rPr>
          <w:rFonts w:cs="Times New Roman"/>
          <w:i/>
          <w:iCs/>
          <w:lang w:val="en-US"/>
        </w:rPr>
        <w:t>Ann Stat</w:t>
      </w:r>
      <w:r w:rsidRPr="00CF4D26">
        <w:rPr>
          <w:rFonts w:cs="Times New Roman"/>
          <w:lang w:val="en-US"/>
        </w:rPr>
        <w:t>. 2004;32(2):407-499. doi:10.1214/009053604000000067</w:t>
      </w:r>
    </w:p>
    <w:p w14:paraId="0E8E61EE" w14:textId="77777777" w:rsidR="00CF4D26" w:rsidRPr="00CF4D26" w:rsidRDefault="00CF4D26" w:rsidP="00CF4D26">
      <w:pPr>
        <w:pStyle w:val="Bibliography"/>
        <w:rPr>
          <w:rFonts w:cs="Times New Roman"/>
          <w:lang w:val="en-US"/>
        </w:rPr>
      </w:pPr>
      <w:r w:rsidRPr="00CF4D26">
        <w:rPr>
          <w:rFonts w:cs="Times New Roman"/>
          <w:lang w:val="en-US"/>
        </w:rPr>
        <w:t xml:space="preserve">8. </w:t>
      </w:r>
      <w:r w:rsidRPr="00CF4D26">
        <w:rPr>
          <w:rFonts w:cs="Times New Roman"/>
          <w:lang w:val="en-US"/>
        </w:rPr>
        <w:tab/>
        <w:t xml:space="preserve">Friedman J, Hastie T, Tibshirani R. Regularization Paths for Generalized Linear Models via Coordinate Descent. </w:t>
      </w:r>
      <w:r w:rsidRPr="00CF4D26">
        <w:rPr>
          <w:rFonts w:cs="Times New Roman"/>
          <w:i/>
          <w:iCs/>
          <w:lang w:val="en-US"/>
        </w:rPr>
        <w:t>J Stat Softw</w:t>
      </w:r>
      <w:r w:rsidRPr="00CF4D26">
        <w:rPr>
          <w:rFonts w:cs="Times New Roman"/>
          <w:lang w:val="en-US"/>
        </w:rPr>
        <w:t>. 2010;33(1):1-22.</w:t>
      </w:r>
    </w:p>
    <w:p w14:paraId="074F9F23" w14:textId="77777777" w:rsidR="00CF4D26" w:rsidRPr="00CF4D26" w:rsidRDefault="00CF4D26" w:rsidP="00CF4D26">
      <w:pPr>
        <w:pStyle w:val="Bibliography"/>
        <w:rPr>
          <w:rFonts w:cs="Times New Roman"/>
          <w:lang w:val="en-US"/>
        </w:rPr>
      </w:pPr>
      <w:r w:rsidRPr="00CF4D26">
        <w:rPr>
          <w:rFonts w:cs="Times New Roman"/>
          <w:lang w:val="en-US"/>
        </w:rPr>
        <w:t xml:space="preserve">9. </w:t>
      </w:r>
      <w:r w:rsidRPr="00CF4D26">
        <w:rPr>
          <w:rFonts w:cs="Times New Roman"/>
          <w:lang w:val="en-US"/>
        </w:rPr>
        <w:tab/>
        <w:t xml:space="preserve">Groll A, Tutz G. Variable selection for generalized linear mixed models by L1-penalized estimation. </w:t>
      </w:r>
      <w:r w:rsidRPr="00CF4D26">
        <w:rPr>
          <w:rFonts w:cs="Times New Roman"/>
          <w:i/>
          <w:iCs/>
          <w:lang w:val="en-US"/>
        </w:rPr>
        <w:t>Stat Comput</w:t>
      </w:r>
      <w:r w:rsidRPr="00CF4D26">
        <w:rPr>
          <w:rFonts w:cs="Times New Roman"/>
          <w:lang w:val="en-US"/>
        </w:rPr>
        <w:t>. 2014;24(2):137-154. doi:10.1007/s11222-012-9359-z</w:t>
      </w:r>
    </w:p>
    <w:p w14:paraId="1498B39F" w14:textId="77777777" w:rsidR="00CF4D26" w:rsidRPr="00CF4D26" w:rsidRDefault="00CF4D26" w:rsidP="00CF4D26">
      <w:pPr>
        <w:pStyle w:val="Bibliography"/>
        <w:rPr>
          <w:rFonts w:cs="Times New Roman"/>
          <w:lang w:val="en-US"/>
        </w:rPr>
      </w:pPr>
      <w:r w:rsidRPr="00CF4D26">
        <w:rPr>
          <w:rFonts w:cs="Times New Roman"/>
          <w:lang w:val="en-US"/>
        </w:rPr>
        <w:t xml:space="preserve">10. </w:t>
      </w:r>
      <w:r w:rsidRPr="00CF4D26">
        <w:rPr>
          <w:rFonts w:cs="Times New Roman"/>
          <w:lang w:val="en-US"/>
        </w:rPr>
        <w:tab/>
        <w:t xml:space="preserve">Park T, Casella G. The Bayesian Lasso. </w:t>
      </w:r>
      <w:r w:rsidRPr="00CF4D26">
        <w:rPr>
          <w:rFonts w:cs="Times New Roman"/>
          <w:i/>
          <w:iCs/>
          <w:lang w:val="en-US"/>
        </w:rPr>
        <w:t>J Am Stat Assoc</w:t>
      </w:r>
      <w:r w:rsidRPr="00CF4D26">
        <w:rPr>
          <w:rFonts w:cs="Times New Roman"/>
          <w:lang w:val="en-US"/>
        </w:rPr>
        <w:t>. 2008;103(482):681-686.</w:t>
      </w:r>
    </w:p>
    <w:p w14:paraId="412F8D30" w14:textId="77777777" w:rsidR="00CF4D26" w:rsidRPr="00CF4D26" w:rsidRDefault="00CF4D26" w:rsidP="00CF4D26">
      <w:pPr>
        <w:pStyle w:val="Bibliography"/>
        <w:rPr>
          <w:rFonts w:cs="Times New Roman"/>
          <w:lang w:val="en-US"/>
        </w:rPr>
      </w:pPr>
      <w:r w:rsidRPr="00CF4D26">
        <w:rPr>
          <w:rFonts w:cs="Times New Roman"/>
          <w:lang w:val="en-US"/>
        </w:rPr>
        <w:t xml:space="preserve">11. </w:t>
      </w:r>
      <w:r w:rsidRPr="00CF4D26">
        <w:rPr>
          <w:rFonts w:cs="Times New Roman"/>
          <w:lang w:val="en-US"/>
        </w:rPr>
        <w:tab/>
        <w:t xml:space="preserve">O’Hara RB, Sillanpää MJ. A review of Bayesian variable selection methods: what, how and which. </w:t>
      </w:r>
      <w:r w:rsidRPr="00CF4D26">
        <w:rPr>
          <w:rFonts w:cs="Times New Roman"/>
          <w:i/>
          <w:iCs/>
          <w:lang w:val="en-US"/>
        </w:rPr>
        <w:t>Bayesian Anal</w:t>
      </w:r>
      <w:r w:rsidRPr="00CF4D26">
        <w:rPr>
          <w:rFonts w:cs="Times New Roman"/>
          <w:lang w:val="en-US"/>
        </w:rPr>
        <w:t>. 2009;4(1):85-117. doi:10.1214/09-BA403</w:t>
      </w:r>
    </w:p>
    <w:p w14:paraId="58484DA4" w14:textId="77777777" w:rsidR="00CF4D26" w:rsidRPr="00645C25" w:rsidRDefault="00CF4D26" w:rsidP="00CF4D26">
      <w:pPr>
        <w:pStyle w:val="Bibliography"/>
        <w:rPr>
          <w:rFonts w:cs="Times New Roman"/>
          <w:lang w:val="it-IT"/>
          <w:rPrChange w:id="483" w:author="Efthimiou, Orestis (ISPM)" w:date="2019-08-15T09:17:00Z">
            <w:rPr>
              <w:rFonts w:cs="Times New Roman"/>
              <w:lang w:val="en-US"/>
            </w:rPr>
          </w:rPrChange>
        </w:rPr>
      </w:pPr>
      <w:r w:rsidRPr="00CF4D26">
        <w:rPr>
          <w:rFonts w:cs="Times New Roman"/>
          <w:lang w:val="en-US"/>
        </w:rPr>
        <w:t xml:space="preserve">12. </w:t>
      </w:r>
      <w:r w:rsidRPr="00CF4D26">
        <w:rPr>
          <w:rFonts w:cs="Times New Roman"/>
          <w:lang w:val="en-US"/>
        </w:rPr>
        <w:tab/>
        <w:t xml:space="preserve">Boulet S, Ursino M, Thall P, Jannot A-S, Zohar S. Bayesian variable selection based on clinical relevance weights in small sample studies—Application to colon cancer. </w:t>
      </w:r>
      <w:r w:rsidRPr="00645C25">
        <w:rPr>
          <w:rFonts w:cs="Times New Roman"/>
          <w:i/>
          <w:iCs/>
          <w:lang w:val="it-IT"/>
          <w:rPrChange w:id="484" w:author="Efthimiou, Orestis (ISPM)" w:date="2019-08-15T09:17:00Z">
            <w:rPr>
              <w:rFonts w:cs="Times New Roman"/>
              <w:i/>
              <w:iCs/>
              <w:lang w:val="en-US"/>
            </w:rPr>
          </w:rPrChange>
        </w:rPr>
        <w:t>Stat Med</w:t>
      </w:r>
      <w:r w:rsidRPr="00645C25">
        <w:rPr>
          <w:rFonts w:cs="Times New Roman"/>
          <w:lang w:val="it-IT"/>
          <w:rPrChange w:id="485" w:author="Efthimiou, Orestis (ISPM)" w:date="2019-08-15T09:17:00Z">
            <w:rPr>
              <w:rFonts w:cs="Times New Roman"/>
              <w:lang w:val="en-US"/>
            </w:rPr>
          </w:rPrChange>
        </w:rPr>
        <w:t>. 2019;38(12):2228-2247. doi:10.1002/sim.8107</w:t>
      </w:r>
    </w:p>
    <w:p w14:paraId="68D7794C" w14:textId="77777777" w:rsidR="00CF4D26" w:rsidRPr="00CF4D26" w:rsidRDefault="00CF4D26" w:rsidP="00CF4D26">
      <w:pPr>
        <w:pStyle w:val="Bibliography"/>
        <w:rPr>
          <w:rFonts w:cs="Times New Roman"/>
          <w:lang w:val="fr-FR"/>
        </w:rPr>
      </w:pPr>
      <w:r w:rsidRPr="00645C25">
        <w:rPr>
          <w:rFonts w:cs="Times New Roman"/>
          <w:lang w:val="it-IT"/>
          <w:rPrChange w:id="486" w:author="Efthimiou, Orestis (ISPM)" w:date="2019-08-15T09:17:00Z">
            <w:rPr>
              <w:rFonts w:cs="Times New Roman"/>
              <w:lang w:val="en-US"/>
            </w:rPr>
          </w:rPrChange>
        </w:rPr>
        <w:t xml:space="preserve">13. </w:t>
      </w:r>
      <w:r w:rsidRPr="00645C25">
        <w:rPr>
          <w:rFonts w:cs="Times New Roman"/>
          <w:lang w:val="it-IT"/>
          <w:rPrChange w:id="487" w:author="Efthimiou, Orestis (ISPM)" w:date="2019-08-15T09:17:00Z">
            <w:rPr>
              <w:rFonts w:cs="Times New Roman"/>
              <w:lang w:val="en-US"/>
            </w:rPr>
          </w:rPrChange>
        </w:rPr>
        <w:tab/>
        <w:t xml:space="preserve">Piccolo R, Bonaa KH, Efthimiou O, et al. </w:t>
      </w:r>
      <w:r w:rsidRPr="00CF4D26">
        <w:rPr>
          <w:rFonts w:cs="Times New Roman"/>
          <w:lang w:val="en-US"/>
        </w:rPr>
        <w:t xml:space="preserve">Drug-eluting or bare-metal stents for percutaneous coronary intervention: a systematic review and individual patient data meta-analysis of randomised clinical trials. </w:t>
      </w:r>
      <w:r w:rsidRPr="00CF4D26">
        <w:rPr>
          <w:rFonts w:cs="Times New Roman"/>
          <w:i/>
          <w:iCs/>
          <w:lang w:val="fr-FR"/>
        </w:rPr>
        <w:t>The Lancet</w:t>
      </w:r>
      <w:r w:rsidRPr="00CF4D26">
        <w:rPr>
          <w:rFonts w:cs="Times New Roman"/>
          <w:lang w:val="fr-FR"/>
        </w:rPr>
        <w:t>. 2019;393(10190):2503-2510. doi:10.1016/S0140-6736(19)30474-X</w:t>
      </w:r>
    </w:p>
    <w:p w14:paraId="2D5547F4" w14:textId="77777777" w:rsidR="00CF4D26" w:rsidRPr="00CF4D26" w:rsidRDefault="00CF4D26" w:rsidP="00CF4D26">
      <w:pPr>
        <w:pStyle w:val="Bibliography"/>
        <w:rPr>
          <w:rFonts w:cs="Times New Roman"/>
          <w:lang w:val="en-US"/>
        </w:rPr>
      </w:pPr>
      <w:r w:rsidRPr="00CF4D26">
        <w:rPr>
          <w:rFonts w:cs="Times New Roman"/>
          <w:lang w:val="fr-FR"/>
        </w:rPr>
        <w:t xml:space="preserve">14. </w:t>
      </w:r>
      <w:r w:rsidRPr="00CF4D26">
        <w:rPr>
          <w:rFonts w:cs="Times New Roman"/>
          <w:lang w:val="fr-FR"/>
        </w:rPr>
        <w:tab/>
        <w:t xml:space="preserve">Noma H, Furukawa TA, Maruo K, et al. </w:t>
      </w:r>
      <w:r w:rsidRPr="00CF4D26">
        <w:rPr>
          <w:rFonts w:cs="Times New Roman"/>
          <w:lang w:val="en-US"/>
        </w:rPr>
        <w:t xml:space="preserve">Exploratory analyses of effect modifiers in the antidepressant treatment of major depression: Individual-participant data meta-analysis of 2803 participants in seven placebo-controlled randomized trials. </w:t>
      </w:r>
      <w:r w:rsidRPr="00CF4D26">
        <w:rPr>
          <w:rFonts w:cs="Times New Roman"/>
          <w:i/>
          <w:iCs/>
          <w:lang w:val="en-US"/>
        </w:rPr>
        <w:t>J Affect Disord</w:t>
      </w:r>
      <w:r w:rsidRPr="00CF4D26">
        <w:rPr>
          <w:rFonts w:cs="Times New Roman"/>
          <w:lang w:val="en-US"/>
        </w:rPr>
        <w:t>. 2019;250:419-424. doi:10.1016/j.jad.2019.03.031</w:t>
      </w:r>
    </w:p>
    <w:p w14:paraId="3BB63255" w14:textId="77777777" w:rsidR="00CF4D26" w:rsidRPr="00CF4D26" w:rsidRDefault="00CF4D26" w:rsidP="00CF4D26">
      <w:pPr>
        <w:pStyle w:val="Bibliography"/>
        <w:rPr>
          <w:rFonts w:cs="Times New Roman"/>
          <w:lang w:val="en-US"/>
        </w:rPr>
      </w:pPr>
      <w:r w:rsidRPr="00CF4D26">
        <w:rPr>
          <w:rFonts w:cs="Times New Roman"/>
          <w:lang w:val="en-US"/>
        </w:rPr>
        <w:t xml:space="preserve">15. </w:t>
      </w:r>
      <w:r w:rsidRPr="00CF4D26">
        <w:rPr>
          <w:rFonts w:cs="Times New Roman"/>
          <w:lang w:val="en-US"/>
        </w:rPr>
        <w:tab/>
        <w:t xml:space="preserve">James G, Witten D, Hastie T, Tibshirani R. </w:t>
      </w:r>
      <w:r w:rsidRPr="00CF4D26">
        <w:rPr>
          <w:rFonts w:cs="Times New Roman"/>
          <w:i/>
          <w:iCs/>
          <w:lang w:val="en-US"/>
        </w:rPr>
        <w:t>An Introduction to Statistical Learning : With Applications in R</w:t>
      </w:r>
      <w:r w:rsidRPr="00CF4D26">
        <w:rPr>
          <w:rFonts w:cs="Times New Roman"/>
          <w:lang w:val="en-US"/>
        </w:rPr>
        <w:t>. New York: Springer; 2013.</w:t>
      </w:r>
    </w:p>
    <w:p w14:paraId="57B5C6C9" w14:textId="77777777" w:rsidR="00CF4D26" w:rsidRPr="00CF4D26" w:rsidRDefault="00CF4D26" w:rsidP="00CF4D26">
      <w:pPr>
        <w:pStyle w:val="Bibliography"/>
        <w:rPr>
          <w:rFonts w:cs="Times New Roman"/>
          <w:lang w:val="en-US"/>
        </w:rPr>
      </w:pPr>
      <w:r w:rsidRPr="00FB1224">
        <w:rPr>
          <w:rFonts w:cs="Times New Roman"/>
          <w:lang w:val="en-US"/>
        </w:rPr>
        <w:t xml:space="preserve">16. </w:t>
      </w:r>
      <w:r w:rsidRPr="00FB1224">
        <w:rPr>
          <w:rFonts w:cs="Times New Roman"/>
          <w:lang w:val="en-US"/>
        </w:rPr>
        <w:tab/>
        <w:t xml:space="preserve">Hastie T, Tibshirani R, Friedman, Jerome. </w:t>
      </w:r>
      <w:r w:rsidRPr="00CF4D26">
        <w:rPr>
          <w:rFonts w:cs="Times New Roman"/>
          <w:i/>
          <w:iCs/>
          <w:lang w:val="en-US"/>
        </w:rPr>
        <w:t>The Elements of Statistical Learning : Data Mining, Inference, and Prediction</w:t>
      </w:r>
      <w:r w:rsidRPr="00CF4D26">
        <w:rPr>
          <w:rFonts w:cs="Times New Roman"/>
          <w:lang w:val="en-US"/>
        </w:rPr>
        <w:t>. New York: Springer; 2001.</w:t>
      </w:r>
    </w:p>
    <w:p w14:paraId="7397FA0A" w14:textId="77777777" w:rsidR="00CF4D26" w:rsidRPr="00CF4D26" w:rsidRDefault="00CF4D26" w:rsidP="00CF4D26">
      <w:pPr>
        <w:pStyle w:val="Bibliography"/>
        <w:rPr>
          <w:rFonts w:cs="Times New Roman"/>
          <w:lang w:val="en-US"/>
        </w:rPr>
      </w:pPr>
      <w:r w:rsidRPr="00CF4D26">
        <w:rPr>
          <w:rFonts w:cs="Times New Roman"/>
          <w:lang w:val="en-US"/>
        </w:rPr>
        <w:lastRenderedPageBreak/>
        <w:t xml:space="preserve">17. </w:t>
      </w:r>
      <w:r w:rsidRPr="00CF4D26">
        <w:rPr>
          <w:rFonts w:cs="Times New Roman"/>
          <w:lang w:val="en-US"/>
        </w:rPr>
        <w:tab/>
        <w:t xml:space="preserve">Kyung M, Gill J, Ghosh M, Casella G. Penalized regression, standard errors, and Bayesian lassos. </w:t>
      </w:r>
      <w:r w:rsidRPr="00CF4D26">
        <w:rPr>
          <w:rFonts w:cs="Times New Roman"/>
          <w:i/>
          <w:iCs/>
          <w:lang w:val="en-US"/>
        </w:rPr>
        <w:t>Bayesian Anal</w:t>
      </w:r>
      <w:r w:rsidRPr="00CF4D26">
        <w:rPr>
          <w:rFonts w:cs="Times New Roman"/>
          <w:lang w:val="en-US"/>
        </w:rPr>
        <w:t>. 2010;5(2):369-411. doi:10.1214/10-BA607</w:t>
      </w:r>
    </w:p>
    <w:p w14:paraId="2860367D" w14:textId="77777777" w:rsidR="00CF4D26" w:rsidRPr="00CF4D26" w:rsidRDefault="00CF4D26" w:rsidP="00CF4D26">
      <w:pPr>
        <w:pStyle w:val="Bibliography"/>
        <w:rPr>
          <w:rFonts w:cs="Times New Roman"/>
          <w:lang w:val="en-US"/>
        </w:rPr>
      </w:pPr>
      <w:r w:rsidRPr="00CF4D26">
        <w:rPr>
          <w:rFonts w:cs="Times New Roman"/>
          <w:lang w:val="en-US"/>
        </w:rPr>
        <w:t xml:space="preserve">18. </w:t>
      </w:r>
      <w:r w:rsidRPr="00CF4D26">
        <w:rPr>
          <w:rFonts w:cs="Times New Roman"/>
          <w:lang w:val="en-US"/>
        </w:rPr>
        <w:tab/>
        <w:t xml:space="preserve">Breslow NE, Clayton DG. Approximate Inference in Generalized Linear Mixed Models. </w:t>
      </w:r>
      <w:r w:rsidRPr="00CF4D26">
        <w:rPr>
          <w:rFonts w:cs="Times New Roman"/>
          <w:i/>
          <w:iCs/>
          <w:lang w:val="en-US"/>
        </w:rPr>
        <w:t>J Am Stat Assoc</w:t>
      </w:r>
      <w:r w:rsidRPr="00CF4D26">
        <w:rPr>
          <w:rFonts w:cs="Times New Roman"/>
          <w:lang w:val="en-US"/>
        </w:rPr>
        <w:t>. 1993;88(421):9-25. doi:10.2307/2290687</w:t>
      </w:r>
    </w:p>
    <w:p w14:paraId="0E171FC5" w14:textId="77777777" w:rsidR="00CF4D26" w:rsidRPr="00CF4D26" w:rsidRDefault="00CF4D26" w:rsidP="00CF4D26">
      <w:pPr>
        <w:pStyle w:val="Bibliography"/>
        <w:rPr>
          <w:rFonts w:cs="Times New Roman"/>
          <w:lang w:val="en-US"/>
        </w:rPr>
      </w:pPr>
      <w:r w:rsidRPr="00CF4D26">
        <w:rPr>
          <w:rFonts w:cs="Times New Roman"/>
          <w:lang w:val="en-US"/>
        </w:rPr>
        <w:t xml:space="preserve">19. </w:t>
      </w:r>
      <w:r w:rsidRPr="00CF4D26">
        <w:rPr>
          <w:rFonts w:cs="Times New Roman"/>
          <w:lang w:val="en-US"/>
        </w:rPr>
        <w:tab/>
        <w:t xml:space="preserve">George EI, McCulloch RE. Variable Selection via Gibbs Sampling. </w:t>
      </w:r>
      <w:r w:rsidRPr="00CF4D26">
        <w:rPr>
          <w:rFonts w:cs="Times New Roman"/>
          <w:i/>
          <w:iCs/>
          <w:lang w:val="en-US"/>
        </w:rPr>
        <w:t>J Am Stat Assoc</w:t>
      </w:r>
      <w:r w:rsidRPr="00CF4D26">
        <w:rPr>
          <w:rFonts w:cs="Times New Roman"/>
          <w:lang w:val="en-US"/>
        </w:rPr>
        <w:t>. 1993;88(423):881-889. doi:10.1080/01621459.1993.10476353</w:t>
      </w:r>
    </w:p>
    <w:p w14:paraId="282A918C" w14:textId="77777777" w:rsidR="00CF4D26" w:rsidRPr="00CF4D26" w:rsidRDefault="00CF4D26" w:rsidP="00CF4D26">
      <w:pPr>
        <w:pStyle w:val="Bibliography"/>
        <w:rPr>
          <w:rFonts w:cs="Times New Roman"/>
          <w:lang w:val="en-US"/>
        </w:rPr>
      </w:pPr>
      <w:r w:rsidRPr="00CF4D26">
        <w:rPr>
          <w:rFonts w:cs="Times New Roman"/>
          <w:lang w:val="en-US"/>
        </w:rPr>
        <w:t xml:space="preserve">20. </w:t>
      </w:r>
      <w:r w:rsidRPr="00CF4D26">
        <w:rPr>
          <w:rFonts w:cs="Times New Roman"/>
          <w:lang w:val="en-US"/>
        </w:rPr>
        <w:tab/>
        <w:t xml:space="preserve">Meuwissen THE, Goddard ME. Mapping multiple QTL using linkage disequilibrium and linkage analysis information and multitrait data. </w:t>
      </w:r>
      <w:r w:rsidRPr="00CF4D26">
        <w:rPr>
          <w:rFonts w:cs="Times New Roman"/>
          <w:i/>
          <w:iCs/>
          <w:lang w:val="en-US"/>
        </w:rPr>
        <w:t>Genet Sel Evol GSE</w:t>
      </w:r>
      <w:r w:rsidRPr="00CF4D26">
        <w:rPr>
          <w:rFonts w:cs="Times New Roman"/>
          <w:lang w:val="en-US"/>
        </w:rPr>
        <w:t>. 2004;36(3):261-279. doi:10.1051/gse:2004001</w:t>
      </w:r>
    </w:p>
    <w:p w14:paraId="041E7E8E" w14:textId="77777777" w:rsidR="00CF4D26" w:rsidRPr="00BF1843" w:rsidRDefault="00CF4D26" w:rsidP="00CF4D26">
      <w:pPr>
        <w:pStyle w:val="Bibliography"/>
        <w:rPr>
          <w:rFonts w:cs="Times New Roman"/>
          <w:lang w:val="en-US"/>
        </w:rPr>
      </w:pPr>
      <w:r w:rsidRPr="00CF4D26">
        <w:rPr>
          <w:rFonts w:cs="Times New Roman"/>
          <w:lang w:val="en-US"/>
        </w:rPr>
        <w:t xml:space="preserve">21. </w:t>
      </w:r>
      <w:r w:rsidRPr="00CF4D26">
        <w:rPr>
          <w:rFonts w:cs="Times New Roman"/>
          <w:lang w:val="en-US"/>
        </w:rPr>
        <w:tab/>
        <w:t xml:space="preserve">van Buuren S, Groothuis-Oudshoorn K. mice: Multivariate Imputation by Chained Equations in R. </w:t>
      </w:r>
      <w:r w:rsidRPr="00CF4D26">
        <w:rPr>
          <w:rFonts w:cs="Times New Roman"/>
          <w:i/>
          <w:iCs/>
          <w:lang w:val="en-US"/>
        </w:rPr>
        <w:t>J Stat Softw</w:t>
      </w:r>
      <w:r w:rsidRPr="00CF4D26">
        <w:rPr>
          <w:rFonts w:cs="Times New Roman"/>
          <w:lang w:val="en-US"/>
        </w:rPr>
        <w:t xml:space="preserve">. </w:t>
      </w:r>
      <w:r w:rsidRPr="00BF1843">
        <w:rPr>
          <w:rFonts w:cs="Times New Roman"/>
          <w:lang w:val="en-US"/>
        </w:rPr>
        <w:t>2011;45(3):67.</w:t>
      </w:r>
    </w:p>
    <w:p w14:paraId="20E9C722" w14:textId="77777777" w:rsidR="00CF4D26" w:rsidRPr="00BF1843" w:rsidRDefault="00CF4D26" w:rsidP="00CF4D26">
      <w:pPr>
        <w:pStyle w:val="Bibliography"/>
        <w:rPr>
          <w:rFonts w:cs="Times New Roman"/>
          <w:lang w:val="en-US"/>
        </w:rPr>
      </w:pPr>
      <w:r w:rsidRPr="00BF1843">
        <w:rPr>
          <w:rFonts w:cs="Times New Roman"/>
          <w:lang w:val="en-US"/>
        </w:rPr>
        <w:t xml:space="preserve">22. </w:t>
      </w:r>
      <w:r w:rsidRPr="00BF1843">
        <w:rPr>
          <w:rFonts w:cs="Times New Roman"/>
          <w:lang w:val="en-US"/>
        </w:rPr>
        <w:tab/>
        <w:t xml:space="preserve">Daniels MJ, Hogan JW. </w:t>
      </w:r>
      <w:r w:rsidRPr="00CF4D26">
        <w:rPr>
          <w:rFonts w:cs="Times New Roman"/>
          <w:i/>
          <w:iCs/>
          <w:lang w:val="en-US"/>
        </w:rPr>
        <w:t>Missing Data In Longitudinal Studies: Strategies for Bayesian Modeling and Sensitivity Analysis</w:t>
      </w:r>
      <w:r w:rsidRPr="00CF4D26">
        <w:rPr>
          <w:rFonts w:cs="Times New Roman"/>
          <w:lang w:val="en-US"/>
        </w:rPr>
        <w:t xml:space="preserve">. </w:t>
      </w:r>
      <w:r w:rsidRPr="00BF1843">
        <w:rPr>
          <w:rFonts w:cs="Times New Roman"/>
          <w:lang w:val="en-US"/>
        </w:rPr>
        <w:t>Champman &amp; Hall; 2008.</w:t>
      </w:r>
    </w:p>
    <w:p w14:paraId="43892A02" w14:textId="77777777" w:rsidR="00CF4D26" w:rsidRPr="00CF4D26" w:rsidRDefault="00CF4D26" w:rsidP="00CF4D26">
      <w:pPr>
        <w:pStyle w:val="Bibliography"/>
        <w:rPr>
          <w:rFonts w:cs="Times New Roman"/>
          <w:lang w:val="en-US"/>
        </w:rPr>
      </w:pPr>
      <w:r w:rsidRPr="00BF1843">
        <w:rPr>
          <w:rFonts w:cs="Times New Roman"/>
          <w:lang w:val="en-US"/>
        </w:rPr>
        <w:t xml:space="preserve">23. </w:t>
      </w:r>
      <w:r w:rsidRPr="00BF1843">
        <w:rPr>
          <w:rFonts w:cs="Times New Roman"/>
          <w:lang w:val="en-US"/>
        </w:rPr>
        <w:tab/>
        <w:t xml:space="preserve">R Core Team. </w:t>
      </w:r>
      <w:r w:rsidRPr="00CF4D26">
        <w:rPr>
          <w:rFonts w:cs="Times New Roman"/>
          <w:i/>
          <w:iCs/>
          <w:lang w:val="en-US"/>
        </w:rPr>
        <w:t>R: A Language and Environment for Statistical Computing</w:t>
      </w:r>
      <w:r w:rsidRPr="00CF4D26">
        <w:rPr>
          <w:rFonts w:cs="Times New Roman"/>
          <w:lang w:val="en-US"/>
        </w:rPr>
        <w:t>. Vienna, Austria: R Foundation for Statistical Computing; 2018. https://www.R-project.org/.</w:t>
      </w:r>
    </w:p>
    <w:p w14:paraId="001D7396" w14:textId="77777777" w:rsidR="00CF4D26" w:rsidRPr="00CF4D26" w:rsidRDefault="00CF4D26" w:rsidP="00CF4D26">
      <w:pPr>
        <w:pStyle w:val="Bibliography"/>
        <w:rPr>
          <w:rFonts w:cs="Times New Roman"/>
          <w:lang w:val="en-US"/>
        </w:rPr>
      </w:pPr>
      <w:r w:rsidRPr="00CF4D26">
        <w:rPr>
          <w:rFonts w:cs="Times New Roman"/>
          <w:lang w:val="en-US"/>
        </w:rPr>
        <w:t xml:space="preserve">24. </w:t>
      </w:r>
      <w:r w:rsidRPr="00CF4D26">
        <w:rPr>
          <w:rFonts w:cs="Times New Roman"/>
          <w:lang w:val="en-US"/>
        </w:rPr>
        <w:tab/>
        <w:t xml:space="preserve">Bertsimas D, King A, Mazumder R. Best subset selection via a modern optimization lens. </w:t>
      </w:r>
      <w:r w:rsidRPr="00CF4D26">
        <w:rPr>
          <w:rFonts w:cs="Times New Roman"/>
          <w:i/>
          <w:iCs/>
          <w:lang w:val="en-US"/>
        </w:rPr>
        <w:t>Ann Stat</w:t>
      </w:r>
      <w:r w:rsidRPr="00CF4D26">
        <w:rPr>
          <w:rFonts w:cs="Times New Roman"/>
          <w:lang w:val="en-US"/>
        </w:rPr>
        <w:t>. 2016;44(2):813-852. doi:10.1214/15-AOS1388</w:t>
      </w:r>
    </w:p>
    <w:p w14:paraId="04E7E157" w14:textId="77777777" w:rsidR="00CF4D26" w:rsidRPr="00813775" w:rsidRDefault="00CF4D26" w:rsidP="00CF4D26">
      <w:pPr>
        <w:pStyle w:val="Bibliography"/>
        <w:rPr>
          <w:rFonts w:cs="Times New Roman"/>
          <w:lang w:val="en-GB"/>
          <w:rPrChange w:id="488" w:author="Efthimiou, Orestis (ISPM)" w:date="2019-08-15T09:44:00Z">
            <w:rPr>
              <w:rFonts w:cs="Times New Roman"/>
            </w:rPr>
          </w:rPrChange>
        </w:rPr>
      </w:pPr>
      <w:r w:rsidRPr="00CF4D26">
        <w:rPr>
          <w:rFonts w:cs="Times New Roman"/>
          <w:lang w:val="en-US"/>
        </w:rPr>
        <w:t xml:space="preserve">25. </w:t>
      </w:r>
      <w:r w:rsidRPr="00CF4D26">
        <w:rPr>
          <w:rFonts w:cs="Times New Roman"/>
          <w:lang w:val="en-US"/>
        </w:rPr>
        <w:tab/>
        <w:t xml:space="preserve">Hastie T, Tibshirani R, Tibshirani RJ. Extended comparisons of best subset selection, forward stepwise selection, and the lasso. </w:t>
      </w:r>
      <w:r w:rsidRPr="00813775">
        <w:rPr>
          <w:rFonts w:cs="Times New Roman"/>
          <w:i/>
          <w:iCs/>
          <w:lang w:val="en-GB"/>
          <w:rPrChange w:id="489" w:author="Efthimiou, Orestis (ISPM)" w:date="2019-08-15T09:44:00Z">
            <w:rPr>
              <w:rFonts w:cs="Times New Roman"/>
              <w:i/>
              <w:iCs/>
            </w:rPr>
          </w:rPrChange>
        </w:rPr>
        <w:t>ArXiv Prepr ArXiv170708692</w:t>
      </w:r>
      <w:r w:rsidRPr="00813775">
        <w:rPr>
          <w:rFonts w:cs="Times New Roman"/>
          <w:lang w:val="en-GB"/>
          <w:rPrChange w:id="490" w:author="Efthimiou, Orestis (ISPM)" w:date="2019-08-15T09:44:00Z">
            <w:rPr>
              <w:rFonts w:cs="Times New Roman"/>
            </w:rPr>
          </w:rPrChange>
        </w:rPr>
        <w:t>. 2017.</w:t>
      </w:r>
    </w:p>
    <w:p w14:paraId="5F01A2AB" w14:textId="4EBC81A6" w:rsidR="00870212" w:rsidRDefault="0072332F" w:rsidP="00934943">
      <w:pPr>
        <w:rPr>
          <w:lang w:val="en-US"/>
        </w:rPr>
      </w:pPr>
      <w:r>
        <w:rPr>
          <w:lang w:val="en-US"/>
        </w:rPr>
        <w:fldChar w:fldCharType="end"/>
      </w:r>
    </w:p>
    <w:p w14:paraId="5CCA5F93" w14:textId="77777777" w:rsidR="00870212" w:rsidRDefault="00870212" w:rsidP="00D46913">
      <w:pPr>
        <w:rPr>
          <w:lang w:val="en-US"/>
        </w:rPr>
      </w:pPr>
      <w:r>
        <w:rPr>
          <w:lang w:val="en-US"/>
        </w:rPr>
        <w:br w:type="page"/>
      </w:r>
    </w:p>
    <w:p w14:paraId="5AC161FE" w14:textId="77777777" w:rsidR="00870212" w:rsidRDefault="00870212" w:rsidP="00D46913">
      <w:pPr>
        <w:rPr>
          <w:lang w:val="en-US"/>
        </w:rPr>
        <w:sectPr w:rsidR="00870212">
          <w:pgSz w:w="11906" w:h="16838"/>
          <w:pgMar w:top="1440" w:right="1440" w:bottom="1440" w:left="1440" w:header="708" w:footer="708" w:gutter="0"/>
          <w:cols w:space="708"/>
          <w:docGrid w:linePitch="360"/>
        </w:sectPr>
      </w:pPr>
    </w:p>
    <w:p w14:paraId="47D93413" w14:textId="4EE2D3A6" w:rsidR="00870212" w:rsidRPr="00975018" w:rsidRDefault="00870212" w:rsidP="00F423F0">
      <w:pPr>
        <w:pStyle w:val="Caption"/>
        <w:keepNext/>
        <w:spacing w:line="360" w:lineRule="auto"/>
        <w:rPr>
          <w:b/>
          <w:color w:val="auto"/>
          <w:sz w:val="22"/>
        </w:rPr>
      </w:pPr>
      <w:bookmarkStart w:id="491" w:name="_Ref12959461"/>
      <w:r w:rsidRPr="00975018">
        <w:rPr>
          <w:b/>
          <w:color w:val="auto"/>
          <w:sz w:val="22"/>
        </w:rPr>
        <w:lastRenderedPageBreak/>
        <w:t xml:space="preserve">Table </w:t>
      </w:r>
      <w:r w:rsidRPr="00975018">
        <w:rPr>
          <w:b/>
          <w:color w:val="auto"/>
          <w:sz w:val="22"/>
        </w:rPr>
        <w:fldChar w:fldCharType="begin"/>
      </w:r>
      <w:r w:rsidRPr="00975018">
        <w:rPr>
          <w:b/>
          <w:color w:val="auto"/>
          <w:sz w:val="22"/>
        </w:rPr>
        <w:instrText xml:space="preserve"> SEQ Table \* ARABIC </w:instrText>
      </w:r>
      <w:r w:rsidRPr="00975018">
        <w:rPr>
          <w:b/>
          <w:color w:val="auto"/>
          <w:sz w:val="22"/>
        </w:rPr>
        <w:fldChar w:fldCharType="separate"/>
      </w:r>
      <w:r w:rsidR="00813775">
        <w:rPr>
          <w:b/>
          <w:noProof/>
          <w:color w:val="auto"/>
          <w:sz w:val="22"/>
        </w:rPr>
        <w:t>1</w:t>
      </w:r>
      <w:r w:rsidRPr="00975018">
        <w:rPr>
          <w:b/>
          <w:color w:val="auto"/>
          <w:sz w:val="22"/>
        </w:rPr>
        <w:fldChar w:fldCharType="end"/>
      </w:r>
      <w:bookmarkEnd w:id="491"/>
      <w:r w:rsidRPr="00975018">
        <w:rPr>
          <w:b/>
          <w:color w:val="auto"/>
          <w:sz w:val="22"/>
        </w:rPr>
        <w:t xml:space="preserve">: </w:t>
      </w:r>
      <w:r>
        <w:rPr>
          <w:color w:val="auto"/>
          <w:sz w:val="22"/>
        </w:rPr>
        <w:t>Overview</w:t>
      </w:r>
      <w:r w:rsidRPr="00975018">
        <w:rPr>
          <w:color w:val="auto"/>
          <w:sz w:val="22"/>
        </w:rPr>
        <w:t xml:space="preserve"> of the scenarios we explored in our simulations</w:t>
      </w:r>
    </w:p>
    <w:tbl>
      <w:tblPr>
        <w:tblStyle w:val="TableGrid"/>
        <w:tblW w:w="5315" w:type="pct"/>
        <w:tblLook w:val="07E0" w:firstRow="1" w:lastRow="1" w:firstColumn="1" w:lastColumn="1" w:noHBand="1" w:noVBand="1"/>
      </w:tblPr>
      <w:tblGrid>
        <w:gridCol w:w="1003"/>
        <w:gridCol w:w="1047"/>
        <w:gridCol w:w="1065"/>
        <w:gridCol w:w="993"/>
        <w:gridCol w:w="1275"/>
        <w:gridCol w:w="1557"/>
        <w:gridCol w:w="1417"/>
        <w:gridCol w:w="1702"/>
        <w:gridCol w:w="4768"/>
      </w:tblGrid>
      <w:tr w:rsidR="00FC2338" w:rsidRPr="005A7C03" w14:paraId="10A43F60" w14:textId="77777777" w:rsidTr="000D1034">
        <w:trPr>
          <w:trHeight w:val="14"/>
        </w:trPr>
        <w:tc>
          <w:tcPr>
            <w:tcW w:w="338" w:type="pct"/>
            <w:shd w:val="clear" w:color="auto" w:fill="F2F2F2" w:themeFill="background1" w:themeFillShade="F2"/>
            <w:vAlign w:val="center"/>
          </w:tcPr>
          <w:p w14:paraId="343F614C" w14:textId="77777777" w:rsidR="004969B9" w:rsidRPr="00FB1224" w:rsidRDefault="004969B9" w:rsidP="00C8182A">
            <w:pPr>
              <w:pStyle w:val="Compact"/>
            </w:pPr>
            <w:bookmarkStart w:id="492" w:name="_Ref12965464"/>
            <w:r w:rsidRPr="00FB1224">
              <w:t>Scenario</w:t>
            </w:r>
          </w:p>
        </w:tc>
        <w:tc>
          <w:tcPr>
            <w:tcW w:w="353" w:type="pct"/>
            <w:shd w:val="clear" w:color="auto" w:fill="F2F2F2" w:themeFill="background1" w:themeFillShade="F2"/>
            <w:vAlign w:val="center"/>
          </w:tcPr>
          <w:p w14:paraId="7E8472CD" w14:textId="77777777" w:rsidR="004969B9" w:rsidRPr="00FB1224" w:rsidRDefault="004969B9" w:rsidP="00C8182A">
            <w:pPr>
              <w:pStyle w:val="Compact"/>
            </w:pPr>
            <w:r w:rsidRPr="00FB1224">
              <w:t>Type of outcome</w:t>
            </w:r>
          </w:p>
        </w:tc>
        <w:tc>
          <w:tcPr>
            <w:tcW w:w="359" w:type="pct"/>
            <w:shd w:val="clear" w:color="auto" w:fill="F2F2F2" w:themeFill="background1" w:themeFillShade="F2"/>
            <w:vAlign w:val="center"/>
          </w:tcPr>
          <w:p w14:paraId="3A352CA4" w14:textId="77777777" w:rsidR="004969B9" w:rsidRPr="00FB1224" w:rsidRDefault="004969B9" w:rsidP="00C8182A">
            <w:pPr>
              <w:pStyle w:val="Compact"/>
              <w:rPr>
                <w:highlight w:val="yellow"/>
              </w:rPr>
            </w:pPr>
            <w:r w:rsidRPr="00FB1224">
              <w:t># of studies</w:t>
            </w:r>
          </w:p>
        </w:tc>
        <w:tc>
          <w:tcPr>
            <w:tcW w:w="335" w:type="pct"/>
            <w:shd w:val="clear" w:color="auto" w:fill="F2F2F2" w:themeFill="background1" w:themeFillShade="F2"/>
            <w:vAlign w:val="center"/>
          </w:tcPr>
          <w:p w14:paraId="24FE6752" w14:textId="77777777" w:rsidR="004969B9" w:rsidRPr="00FB1224" w:rsidRDefault="004969B9" w:rsidP="00C8182A">
            <w:pPr>
              <w:pStyle w:val="Compact"/>
            </w:pPr>
            <w:r w:rsidRPr="00FB1224">
              <w:t># of covariates</w:t>
            </w:r>
          </w:p>
        </w:tc>
        <w:tc>
          <w:tcPr>
            <w:tcW w:w="430" w:type="pct"/>
            <w:shd w:val="clear" w:color="auto" w:fill="F2F2F2" w:themeFill="background1" w:themeFillShade="F2"/>
            <w:vAlign w:val="center"/>
          </w:tcPr>
          <w:p w14:paraId="4ECE832A" w14:textId="77777777" w:rsidR="004969B9" w:rsidRPr="00FB1224" w:rsidRDefault="004969B9" w:rsidP="00C8182A">
            <w:pPr>
              <w:pStyle w:val="Compact"/>
            </w:pPr>
            <w:r w:rsidRPr="00FB1224">
              <w:t># of nuisance covariates</w:t>
            </w:r>
          </w:p>
        </w:tc>
        <w:tc>
          <w:tcPr>
            <w:tcW w:w="525" w:type="pct"/>
            <w:shd w:val="clear" w:color="auto" w:fill="F2F2F2" w:themeFill="background1" w:themeFillShade="F2"/>
            <w:vAlign w:val="center"/>
          </w:tcPr>
          <w:p w14:paraId="638ABBF2" w14:textId="77777777" w:rsidR="004969B9" w:rsidRPr="00FB1224" w:rsidRDefault="004969B9" w:rsidP="00C8182A">
            <w:pPr>
              <w:pStyle w:val="Compact"/>
            </w:pPr>
            <w:r w:rsidRPr="00FB1224">
              <w:t># of prognostic factors</w:t>
            </w:r>
          </w:p>
        </w:tc>
        <w:tc>
          <w:tcPr>
            <w:tcW w:w="478" w:type="pct"/>
            <w:shd w:val="clear" w:color="auto" w:fill="F2F2F2" w:themeFill="background1" w:themeFillShade="F2"/>
            <w:vAlign w:val="center"/>
          </w:tcPr>
          <w:p w14:paraId="5C591D03" w14:textId="77777777" w:rsidR="004969B9" w:rsidRPr="00FB1224" w:rsidRDefault="004969B9" w:rsidP="00C8182A">
            <w:pPr>
              <w:pStyle w:val="Compact"/>
            </w:pPr>
            <w:r w:rsidRPr="00FB1224">
              <w:t># of effect modifiers</w:t>
            </w:r>
          </w:p>
        </w:tc>
        <w:tc>
          <w:tcPr>
            <w:tcW w:w="574" w:type="pct"/>
            <w:shd w:val="clear" w:color="auto" w:fill="F2F2F2" w:themeFill="background1" w:themeFillShade="F2"/>
            <w:vAlign w:val="center"/>
          </w:tcPr>
          <w:p w14:paraId="61BADDB8" w14:textId="77777777" w:rsidR="004969B9" w:rsidRPr="00FB1224" w:rsidRDefault="004969B9" w:rsidP="00C8182A">
            <w:pPr>
              <w:pStyle w:val="Compact"/>
            </w:pPr>
            <w:r w:rsidRPr="00FB1224">
              <w:t>True values, prognostic factors</w:t>
            </w:r>
          </w:p>
        </w:tc>
        <w:tc>
          <w:tcPr>
            <w:tcW w:w="1608" w:type="pct"/>
            <w:shd w:val="clear" w:color="auto" w:fill="F2F2F2" w:themeFill="background1" w:themeFillShade="F2"/>
            <w:vAlign w:val="center"/>
          </w:tcPr>
          <w:p w14:paraId="58D8CFAF" w14:textId="77777777" w:rsidR="004969B9" w:rsidRPr="00FB1224" w:rsidRDefault="004969B9" w:rsidP="00C8182A">
            <w:pPr>
              <w:pStyle w:val="Compact"/>
            </w:pPr>
            <w:r w:rsidRPr="00FB1224">
              <w:t>True values, effect modifiers</w:t>
            </w:r>
            <w:r w:rsidRPr="00E25B82">
              <w:rPr>
                <w:vertAlign w:val="superscript"/>
              </w:rPr>
              <w:t>1</w:t>
            </w:r>
          </w:p>
        </w:tc>
      </w:tr>
      <w:tr w:rsidR="00FC2338" w:rsidRPr="004969B9" w14:paraId="6ACD6E6B" w14:textId="77777777" w:rsidTr="000D1034">
        <w:trPr>
          <w:trHeight w:val="14"/>
        </w:trPr>
        <w:tc>
          <w:tcPr>
            <w:tcW w:w="338" w:type="pct"/>
            <w:vAlign w:val="center"/>
          </w:tcPr>
          <w:p w14:paraId="081FEE57" w14:textId="77777777" w:rsidR="004969B9" w:rsidRPr="003B61C9" w:rsidRDefault="004969B9" w:rsidP="00C8182A">
            <w:pPr>
              <w:pStyle w:val="Compact"/>
            </w:pPr>
            <w:r w:rsidRPr="003B61C9">
              <w:t>1</w:t>
            </w:r>
          </w:p>
        </w:tc>
        <w:tc>
          <w:tcPr>
            <w:tcW w:w="353" w:type="pct"/>
            <w:vMerge w:val="restart"/>
            <w:vAlign w:val="center"/>
          </w:tcPr>
          <w:p w14:paraId="4C073661" w14:textId="645899B7" w:rsidR="004969B9" w:rsidRPr="00EF2AF4" w:rsidRDefault="00B64DE9" w:rsidP="00C8182A">
            <w:pPr>
              <w:pStyle w:val="Compact"/>
              <w:rPr>
                <w:lang w:val="fr-FR"/>
              </w:rPr>
            </w:pPr>
            <w:r>
              <w:rPr>
                <w:lang w:val="fr-FR"/>
              </w:rPr>
              <w:t>C</w:t>
            </w:r>
            <w:r w:rsidR="004969B9" w:rsidRPr="00EF2AF4">
              <w:rPr>
                <w:lang w:val="fr-FR"/>
              </w:rPr>
              <w:t>ontinuous</w:t>
            </w:r>
          </w:p>
        </w:tc>
        <w:tc>
          <w:tcPr>
            <w:tcW w:w="359" w:type="pct"/>
            <w:vMerge w:val="restart"/>
            <w:vAlign w:val="center"/>
          </w:tcPr>
          <w:p w14:paraId="4BBDF89C" w14:textId="77777777" w:rsidR="004969B9" w:rsidRPr="003B61C9" w:rsidRDefault="004969B9" w:rsidP="00C8182A">
            <w:pPr>
              <w:pStyle w:val="Compact"/>
            </w:pPr>
            <w:r>
              <w:t>5</w:t>
            </w:r>
          </w:p>
        </w:tc>
        <w:tc>
          <w:tcPr>
            <w:tcW w:w="335" w:type="pct"/>
            <w:vMerge w:val="restart"/>
            <w:vAlign w:val="center"/>
          </w:tcPr>
          <w:p w14:paraId="51F75C8D" w14:textId="77777777" w:rsidR="004969B9" w:rsidRPr="003B61C9" w:rsidRDefault="004969B9" w:rsidP="00C8182A">
            <w:pPr>
              <w:pStyle w:val="Compact"/>
            </w:pPr>
            <w:r>
              <w:t>5</w:t>
            </w:r>
          </w:p>
        </w:tc>
        <w:tc>
          <w:tcPr>
            <w:tcW w:w="430" w:type="pct"/>
            <w:vMerge w:val="restart"/>
            <w:vAlign w:val="center"/>
          </w:tcPr>
          <w:p w14:paraId="19A66BEF" w14:textId="77777777" w:rsidR="004969B9" w:rsidRPr="003B61C9" w:rsidRDefault="004969B9" w:rsidP="00C8182A">
            <w:pPr>
              <w:pStyle w:val="Compact"/>
            </w:pPr>
            <w:r w:rsidRPr="003B61C9">
              <w:t>1 continuous</w:t>
            </w:r>
          </w:p>
          <w:p w14:paraId="20877A15" w14:textId="77777777" w:rsidR="004969B9" w:rsidRPr="003B61C9" w:rsidRDefault="004969B9" w:rsidP="00C8182A">
            <w:pPr>
              <w:pStyle w:val="Compact"/>
            </w:pPr>
            <w:r w:rsidRPr="003B61C9">
              <w:t xml:space="preserve">1 </w:t>
            </w:r>
            <w:r>
              <w:t>binary</w:t>
            </w:r>
          </w:p>
        </w:tc>
        <w:tc>
          <w:tcPr>
            <w:tcW w:w="525" w:type="pct"/>
            <w:vMerge w:val="restart"/>
            <w:vAlign w:val="center"/>
          </w:tcPr>
          <w:p w14:paraId="08632B55" w14:textId="77777777" w:rsidR="004969B9" w:rsidRPr="003B61C9" w:rsidRDefault="004969B9" w:rsidP="00C8182A">
            <w:pPr>
              <w:pStyle w:val="Compact"/>
            </w:pPr>
            <w:r w:rsidRPr="003B61C9">
              <w:t>1 continuous</w:t>
            </w:r>
          </w:p>
          <w:p w14:paraId="5F821C17" w14:textId="77777777" w:rsidR="004969B9" w:rsidRPr="003B61C9" w:rsidRDefault="004969B9" w:rsidP="00C8182A">
            <w:pPr>
              <w:pStyle w:val="Compact"/>
            </w:pPr>
            <w:r w:rsidRPr="003B61C9">
              <w:t xml:space="preserve">1 </w:t>
            </w:r>
            <w:r>
              <w:t>binary</w:t>
            </w:r>
          </w:p>
        </w:tc>
        <w:tc>
          <w:tcPr>
            <w:tcW w:w="478" w:type="pct"/>
            <w:vMerge w:val="restart"/>
            <w:vAlign w:val="center"/>
          </w:tcPr>
          <w:p w14:paraId="1D7C91BF" w14:textId="77777777" w:rsidR="004969B9" w:rsidRPr="003B61C9" w:rsidRDefault="004969B9" w:rsidP="00C8182A">
            <w:pPr>
              <w:pStyle w:val="Compact"/>
            </w:pPr>
            <w:r w:rsidRPr="003B61C9">
              <w:t>1 continuous</w:t>
            </w:r>
          </w:p>
        </w:tc>
        <w:tc>
          <w:tcPr>
            <w:tcW w:w="574" w:type="pct"/>
            <w:vMerge w:val="restart"/>
            <w:shd w:val="clear" w:color="auto" w:fill="auto"/>
            <w:vAlign w:val="center"/>
          </w:tcPr>
          <w:p w14:paraId="4EF01BBC" w14:textId="77777777" w:rsidR="004969B9" w:rsidRDefault="004969B9" w:rsidP="00C8182A">
            <w:pPr>
              <w:pStyle w:val="Compact"/>
            </w:pPr>
            <w:r>
              <w:t>continuous: 0.1</w:t>
            </w:r>
          </w:p>
          <w:p w14:paraId="6C64E2D8" w14:textId="77777777" w:rsidR="004969B9" w:rsidRPr="003B61C9" w:rsidRDefault="004969B9" w:rsidP="00C8182A">
            <w:pPr>
              <w:pStyle w:val="Compact"/>
            </w:pPr>
            <w:r>
              <w:t>binary: 0.5</w:t>
            </w:r>
          </w:p>
        </w:tc>
        <w:tc>
          <w:tcPr>
            <w:tcW w:w="1608" w:type="pct"/>
            <w:vAlign w:val="center"/>
          </w:tcPr>
          <w:p w14:paraId="755F79B8" w14:textId="1BB007AE" w:rsidR="004969B9" w:rsidRPr="003B61C9" w:rsidRDefault="004969B9" w:rsidP="004969B9">
            <w:pPr>
              <w:pStyle w:val="Compact"/>
            </w:pPr>
            <w:r>
              <w:t>continuous: 0.1 (0.1)</w:t>
            </w:r>
          </w:p>
        </w:tc>
      </w:tr>
      <w:tr w:rsidR="00FC2338" w:rsidRPr="004969B9" w14:paraId="3A4A022F" w14:textId="77777777" w:rsidTr="000D1034">
        <w:trPr>
          <w:trHeight w:val="14"/>
        </w:trPr>
        <w:tc>
          <w:tcPr>
            <w:tcW w:w="338" w:type="pct"/>
            <w:vAlign w:val="center"/>
          </w:tcPr>
          <w:p w14:paraId="6611F255" w14:textId="77777777" w:rsidR="004969B9" w:rsidRPr="003B61C9" w:rsidRDefault="004969B9" w:rsidP="00C8182A">
            <w:pPr>
              <w:pStyle w:val="Compact"/>
            </w:pPr>
            <w:r>
              <w:t>2</w:t>
            </w:r>
          </w:p>
        </w:tc>
        <w:tc>
          <w:tcPr>
            <w:tcW w:w="353" w:type="pct"/>
            <w:vMerge/>
            <w:vAlign w:val="center"/>
          </w:tcPr>
          <w:p w14:paraId="598AA3A2" w14:textId="77777777" w:rsidR="004969B9" w:rsidRPr="003B61C9" w:rsidRDefault="004969B9" w:rsidP="00C8182A">
            <w:pPr>
              <w:pStyle w:val="Compact"/>
            </w:pPr>
          </w:p>
        </w:tc>
        <w:tc>
          <w:tcPr>
            <w:tcW w:w="359" w:type="pct"/>
            <w:vMerge/>
            <w:vAlign w:val="center"/>
          </w:tcPr>
          <w:p w14:paraId="36B46840" w14:textId="77777777" w:rsidR="004969B9" w:rsidRPr="003B61C9" w:rsidRDefault="004969B9" w:rsidP="00C8182A">
            <w:pPr>
              <w:pStyle w:val="Compact"/>
            </w:pPr>
          </w:p>
        </w:tc>
        <w:tc>
          <w:tcPr>
            <w:tcW w:w="335" w:type="pct"/>
            <w:vMerge/>
            <w:vAlign w:val="center"/>
          </w:tcPr>
          <w:p w14:paraId="42103664" w14:textId="77777777" w:rsidR="004969B9" w:rsidRPr="003B61C9" w:rsidRDefault="004969B9" w:rsidP="00C8182A">
            <w:pPr>
              <w:pStyle w:val="Compact"/>
            </w:pPr>
          </w:p>
        </w:tc>
        <w:tc>
          <w:tcPr>
            <w:tcW w:w="430" w:type="pct"/>
            <w:vMerge/>
            <w:vAlign w:val="center"/>
          </w:tcPr>
          <w:p w14:paraId="03037DB0" w14:textId="77777777" w:rsidR="004969B9" w:rsidRPr="003B61C9" w:rsidRDefault="004969B9" w:rsidP="00C8182A">
            <w:pPr>
              <w:pStyle w:val="Compact"/>
            </w:pPr>
          </w:p>
        </w:tc>
        <w:tc>
          <w:tcPr>
            <w:tcW w:w="525" w:type="pct"/>
            <w:vMerge/>
            <w:vAlign w:val="center"/>
          </w:tcPr>
          <w:p w14:paraId="37F976DF" w14:textId="77777777" w:rsidR="004969B9" w:rsidRPr="003B61C9" w:rsidRDefault="004969B9" w:rsidP="00C8182A">
            <w:pPr>
              <w:pStyle w:val="Compact"/>
            </w:pPr>
          </w:p>
        </w:tc>
        <w:tc>
          <w:tcPr>
            <w:tcW w:w="478" w:type="pct"/>
            <w:vMerge/>
            <w:vAlign w:val="center"/>
          </w:tcPr>
          <w:p w14:paraId="785209C0" w14:textId="77777777" w:rsidR="004969B9" w:rsidRPr="003B61C9" w:rsidRDefault="004969B9" w:rsidP="00C8182A">
            <w:pPr>
              <w:pStyle w:val="Compact"/>
            </w:pPr>
          </w:p>
        </w:tc>
        <w:tc>
          <w:tcPr>
            <w:tcW w:w="574" w:type="pct"/>
            <w:vMerge/>
            <w:shd w:val="clear" w:color="auto" w:fill="auto"/>
            <w:vAlign w:val="center"/>
          </w:tcPr>
          <w:p w14:paraId="7E4CF931" w14:textId="77777777" w:rsidR="004969B9" w:rsidRPr="003B61C9" w:rsidRDefault="004969B9" w:rsidP="00C8182A">
            <w:pPr>
              <w:pStyle w:val="Compact"/>
            </w:pPr>
          </w:p>
        </w:tc>
        <w:tc>
          <w:tcPr>
            <w:tcW w:w="1608" w:type="pct"/>
            <w:vAlign w:val="center"/>
          </w:tcPr>
          <w:p w14:paraId="6A00C31C" w14:textId="04902C68" w:rsidR="004969B9" w:rsidRPr="003B61C9" w:rsidRDefault="00515C93" w:rsidP="00C8182A">
            <w:pPr>
              <w:pStyle w:val="Compact"/>
            </w:pPr>
            <w:r>
              <w:t>continuous</w:t>
            </w:r>
            <w:r w:rsidR="00E539A6">
              <w:t>: 0.1 (0.5)</w:t>
            </w:r>
          </w:p>
        </w:tc>
      </w:tr>
      <w:tr w:rsidR="00FC2338" w:rsidRPr="00E539A6" w14:paraId="1C98E7EA" w14:textId="77777777" w:rsidTr="000D1034">
        <w:trPr>
          <w:trHeight w:val="14"/>
        </w:trPr>
        <w:tc>
          <w:tcPr>
            <w:tcW w:w="338" w:type="pct"/>
            <w:vAlign w:val="center"/>
          </w:tcPr>
          <w:p w14:paraId="444285F6" w14:textId="77777777" w:rsidR="004969B9" w:rsidRPr="003B61C9" w:rsidRDefault="004969B9" w:rsidP="00C8182A">
            <w:pPr>
              <w:pStyle w:val="Compact"/>
            </w:pPr>
            <w:r>
              <w:t>3</w:t>
            </w:r>
          </w:p>
        </w:tc>
        <w:tc>
          <w:tcPr>
            <w:tcW w:w="353" w:type="pct"/>
            <w:vMerge/>
            <w:vAlign w:val="center"/>
          </w:tcPr>
          <w:p w14:paraId="471A13BF" w14:textId="77777777" w:rsidR="004969B9" w:rsidRPr="003B61C9" w:rsidRDefault="004969B9" w:rsidP="00C8182A">
            <w:pPr>
              <w:pStyle w:val="Compact"/>
            </w:pPr>
          </w:p>
        </w:tc>
        <w:tc>
          <w:tcPr>
            <w:tcW w:w="359" w:type="pct"/>
            <w:vMerge/>
            <w:vAlign w:val="center"/>
          </w:tcPr>
          <w:p w14:paraId="4E745702" w14:textId="77777777" w:rsidR="004969B9" w:rsidRPr="003B61C9" w:rsidRDefault="004969B9" w:rsidP="00C8182A">
            <w:pPr>
              <w:pStyle w:val="Compact"/>
              <w:rPr>
                <w:highlight w:val="yellow"/>
              </w:rPr>
            </w:pPr>
          </w:p>
        </w:tc>
        <w:tc>
          <w:tcPr>
            <w:tcW w:w="335" w:type="pct"/>
            <w:vMerge w:val="restart"/>
            <w:vAlign w:val="center"/>
          </w:tcPr>
          <w:p w14:paraId="603AD2A6" w14:textId="77777777" w:rsidR="004969B9" w:rsidRPr="003B61C9" w:rsidRDefault="004969B9" w:rsidP="00C8182A">
            <w:pPr>
              <w:pStyle w:val="Compact"/>
            </w:pPr>
            <w:r>
              <w:t>10</w:t>
            </w:r>
          </w:p>
        </w:tc>
        <w:tc>
          <w:tcPr>
            <w:tcW w:w="430" w:type="pct"/>
            <w:vMerge w:val="restart"/>
            <w:vAlign w:val="center"/>
          </w:tcPr>
          <w:p w14:paraId="4BB00BDC" w14:textId="77777777" w:rsidR="004969B9" w:rsidRPr="003B61C9" w:rsidRDefault="004969B9" w:rsidP="00C8182A">
            <w:pPr>
              <w:pStyle w:val="Compact"/>
            </w:pPr>
            <w:r w:rsidRPr="003B61C9">
              <w:t>3 continuous</w:t>
            </w:r>
          </w:p>
          <w:p w14:paraId="3BC3E3CB" w14:textId="77777777" w:rsidR="004969B9" w:rsidRPr="003B61C9" w:rsidRDefault="004969B9" w:rsidP="00C8182A">
            <w:pPr>
              <w:pStyle w:val="Compact"/>
              <w:rPr>
                <w:highlight w:val="yellow"/>
              </w:rPr>
            </w:pPr>
            <w:r w:rsidRPr="003B61C9">
              <w:t xml:space="preserve">2 </w:t>
            </w:r>
            <w:r>
              <w:t>binary</w:t>
            </w:r>
          </w:p>
        </w:tc>
        <w:tc>
          <w:tcPr>
            <w:tcW w:w="525" w:type="pct"/>
            <w:vMerge w:val="restart"/>
            <w:vAlign w:val="center"/>
          </w:tcPr>
          <w:p w14:paraId="6506B9A9" w14:textId="77777777" w:rsidR="004969B9" w:rsidRPr="003B61C9" w:rsidRDefault="004969B9" w:rsidP="00C8182A">
            <w:pPr>
              <w:pStyle w:val="Compact"/>
            </w:pPr>
            <w:r w:rsidRPr="003B61C9">
              <w:t>2 continuous</w:t>
            </w:r>
          </w:p>
          <w:p w14:paraId="4E0D7D35" w14:textId="77777777" w:rsidR="004969B9" w:rsidRPr="003B61C9" w:rsidRDefault="004969B9" w:rsidP="00C8182A">
            <w:pPr>
              <w:pStyle w:val="Compact"/>
            </w:pPr>
            <w:r w:rsidRPr="003B61C9">
              <w:t xml:space="preserve">1 </w:t>
            </w:r>
            <w:r>
              <w:t>binary</w:t>
            </w:r>
          </w:p>
        </w:tc>
        <w:tc>
          <w:tcPr>
            <w:tcW w:w="478" w:type="pct"/>
            <w:vMerge w:val="restart"/>
            <w:vAlign w:val="center"/>
          </w:tcPr>
          <w:p w14:paraId="76893AE9" w14:textId="77777777" w:rsidR="004969B9" w:rsidRPr="003B61C9" w:rsidRDefault="004969B9" w:rsidP="00C8182A">
            <w:pPr>
              <w:pStyle w:val="Compact"/>
            </w:pPr>
            <w:r w:rsidRPr="003B61C9">
              <w:t>1 continuous</w:t>
            </w:r>
          </w:p>
          <w:p w14:paraId="09A5E2A0" w14:textId="77777777" w:rsidR="004969B9" w:rsidRPr="003B61C9" w:rsidRDefault="004969B9" w:rsidP="00C8182A">
            <w:pPr>
              <w:pStyle w:val="Compact"/>
              <w:rPr>
                <w:highlight w:val="yellow"/>
              </w:rPr>
            </w:pPr>
            <w:r w:rsidRPr="003B61C9">
              <w:t xml:space="preserve">1 </w:t>
            </w:r>
            <w:r>
              <w:t>binary</w:t>
            </w:r>
          </w:p>
        </w:tc>
        <w:tc>
          <w:tcPr>
            <w:tcW w:w="574" w:type="pct"/>
            <w:vMerge w:val="restart"/>
            <w:shd w:val="clear" w:color="auto" w:fill="auto"/>
            <w:vAlign w:val="center"/>
          </w:tcPr>
          <w:p w14:paraId="3BF3CFD8" w14:textId="2C7207DA" w:rsidR="004969B9" w:rsidRDefault="004969B9" w:rsidP="00C8182A">
            <w:pPr>
              <w:pStyle w:val="Compact"/>
            </w:pPr>
            <w:r>
              <w:t>continuous: 0.1</w:t>
            </w:r>
          </w:p>
          <w:p w14:paraId="13796265" w14:textId="77777777" w:rsidR="004969B9" w:rsidRPr="003B61C9" w:rsidRDefault="004969B9" w:rsidP="00C8182A">
            <w:pPr>
              <w:pStyle w:val="Compact"/>
              <w:rPr>
                <w:highlight w:val="yellow"/>
              </w:rPr>
            </w:pPr>
            <w:r>
              <w:t>binary: 0.5</w:t>
            </w:r>
          </w:p>
        </w:tc>
        <w:tc>
          <w:tcPr>
            <w:tcW w:w="1608" w:type="pct"/>
            <w:vAlign w:val="center"/>
          </w:tcPr>
          <w:p w14:paraId="32C076C3" w14:textId="67641628" w:rsidR="004969B9" w:rsidRPr="003B61C9" w:rsidRDefault="004969B9" w:rsidP="00E539A6">
            <w:pPr>
              <w:pStyle w:val="Compact"/>
            </w:pPr>
            <w:r>
              <w:t xml:space="preserve">continuous: </w:t>
            </w:r>
            <w:r w:rsidR="00E539A6">
              <w:t>0.1 (</w:t>
            </w:r>
            <w:r w:rsidRPr="003B61C9">
              <w:t xml:space="preserve">0.1), </w:t>
            </w:r>
            <w:r>
              <w:t xml:space="preserve">binary: </w:t>
            </w:r>
            <w:r w:rsidR="00E539A6">
              <w:t>0.5</w:t>
            </w:r>
            <w:r w:rsidRPr="003B61C9">
              <w:t xml:space="preserve"> (</w:t>
            </w:r>
            <w:r w:rsidR="00E539A6">
              <w:t>0.2</w:t>
            </w:r>
            <w:r w:rsidRPr="003B61C9">
              <w:t>)</w:t>
            </w:r>
          </w:p>
        </w:tc>
      </w:tr>
      <w:tr w:rsidR="00FC2338" w:rsidRPr="00E539A6" w14:paraId="22AB7E7D" w14:textId="77777777" w:rsidTr="000D1034">
        <w:trPr>
          <w:trHeight w:val="14"/>
        </w:trPr>
        <w:tc>
          <w:tcPr>
            <w:tcW w:w="338" w:type="pct"/>
            <w:vAlign w:val="center"/>
          </w:tcPr>
          <w:p w14:paraId="3105C404" w14:textId="77777777" w:rsidR="004969B9" w:rsidRPr="003B61C9" w:rsidRDefault="004969B9" w:rsidP="00C8182A">
            <w:pPr>
              <w:pStyle w:val="Compact"/>
            </w:pPr>
            <w:r>
              <w:t>4</w:t>
            </w:r>
          </w:p>
        </w:tc>
        <w:tc>
          <w:tcPr>
            <w:tcW w:w="353" w:type="pct"/>
            <w:vMerge/>
            <w:vAlign w:val="center"/>
          </w:tcPr>
          <w:p w14:paraId="453D9649" w14:textId="77777777" w:rsidR="004969B9" w:rsidRPr="003B61C9" w:rsidRDefault="004969B9" w:rsidP="00C8182A">
            <w:pPr>
              <w:pStyle w:val="Compact"/>
            </w:pPr>
          </w:p>
        </w:tc>
        <w:tc>
          <w:tcPr>
            <w:tcW w:w="359" w:type="pct"/>
            <w:vMerge/>
            <w:vAlign w:val="center"/>
          </w:tcPr>
          <w:p w14:paraId="66BB3746" w14:textId="77777777" w:rsidR="004969B9" w:rsidRPr="003B61C9" w:rsidRDefault="004969B9" w:rsidP="00C8182A">
            <w:pPr>
              <w:pStyle w:val="Compact"/>
            </w:pPr>
          </w:p>
        </w:tc>
        <w:tc>
          <w:tcPr>
            <w:tcW w:w="335" w:type="pct"/>
            <w:vMerge/>
            <w:vAlign w:val="center"/>
          </w:tcPr>
          <w:p w14:paraId="37446095" w14:textId="77777777" w:rsidR="004969B9" w:rsidRPr="003B61C9" w:rsidRDefault="004969B9" w:rsidP="00C8182A">
            <w:pPr>
              <w:pStyle w:val="Compact"/>
            </w:pPr>
          </w:p>
        </w:tc>
        <w:tc>
          <w:tcPr>
            <w:tcW w:w="430" w:type="pct"/>
            <w:vMerge/>
            <w:vAlign w:val="center"/>
          </w:tcPr>
          <w:p w14:paraId="5539FA09" w14:textId="77777777" w:rsidR="004969B9" w:rsidRPr="003B61C9" w:rsidRDefault="004969B9" w:rsidP="00C8182A">
            <w:pPr>
              <w:pStyle w:val="Compact"/>
            </w:pPr>
          </w:p>
        </w:tc>
        <w:tc>
          <w:tcPr>
            <w:tcW w:w="525" w:type="pct"/>
            <w:vMerge/>
            <w:vAlign w:val="center"/>
          </w:tcPr>
          <w:p w14:paraId="2C3A172B" w14:textId="77777777" w:rsidR="004969B9" w:rsidRPr="003B61C9" w:rsidRDefault="004969B9" w:rsidP="00C8182A">
            <w:pPr>
              <w:pStyle w:val="Compact"/>
            </w:pPr>
          </w:p>
        </w:tc>
        <w:tc>
          <w:tcPr>
            <w:tcW w:w="478" w:type="pct"/>
            <w:vMerge/>
            <w:vAlign w:val="center"/>
          </w:tcPr>
          <w:p w14:paraId="4B9795AD" w14:textId="77777777" w:rsidR="004969B9" w:rsidRPr="003B61C9" w:rsidRDefault="004969B9" w:rsidP="00C8182A">
            <w:pPr>
              <w:pStyle w:val="Compact"/>
            </w:pPr>
          </w:p>
        </w:tc>
        <w:tc>
          <w:tcPr>
            <w:tcW w:w="574" w:type="pct"/>
            <w:vMerge/>
            <w:shd w:val="clear" w:color="auto" w:fill="auto"/>
            <w:vAlign w:val="center"/>
          </w:tcPr>
          <w:p w14:paraId="1155EB83" w14:textId="77777777" w:rsidR="004969B9" w:rsidRPr="003B61C9" w:rsidRDefault="004969B9" w:rsidP="00C8182A">
            <w:pPr>
              <w:pStyle w:val="Compact"/>
            </w:pPr>
          </w:p>
        </w:tc>
        <w:tc>
          <w:tcPr>
            <w:tcW w:w="1608" w:type="pct"/>
            <w:vAlign w:val="center"/>
          </w:tcPr>
          <w:p w14:paraId="2838B604" w14:textId="57A6CBD1" w:rsidR="004969B9" w:rsidRPr="003B61C9" w:rsidRDefault="00E539A6" w:rsidP="00C8182A">
            <w:pPr>
              <w:pStyle w:val="Compact"/>
            </w:pPr>
            <w:r>
              <w:t xml:space="preserve">continuous: </w:t>
            </w:r>
            <w:r w:rsidR="004969B9" w:rsidRPr="003B61C9">
              <w:t>0.1 (0.5),</w:t>
            </w:r>
            <w:r>
              <w:t xml:space="preserve"> binary: </w:t>
            </w:r>
            <w:r w:rsidR="0089388D">
              <w:t>0.5 (1</w:t>
            </w:r>
            <w:r w:rsidR="002E5455">
              <w:t>.0</w:t>
            </w:r>
            <w:r w:rsidR="004969B9" w:rsidRPr="003B61C9">
              <w:t>)</w:t>
            </w:r>
          </w:p>
        </w:tc>
      </w:tr>
      <w:tr w:rsidR="00FC2338" w:rsidRPr="00FC2338" w14:paraId="070C0FAC" w14:textId="77777777" w:rsidTr="000D1034">
        <w:trPr>
          <w:trHeight w:val="14"/>
        </w:trPr>
        <w:tc>
          <w:tcPr>
            <w:tcW w:w="338" w:type="pct"/>
            <w:vAlign w:val="center"/>
          </w:tcPr>
          <w:p w14:paraId="28203C61" w14:textId="77777777" w:rsidR="004969B9" w:rsidRPr="003B61C9" w:rsidRDefault="004969B9" w:rsidP="00C8182A">
            <w:pPr>
              <w:pStyle w:val="Compact"/>
            </w:pPr>
            <w:r>
              <w:t>5</w:t>
            </w:r>
          </w:p>
        </w:tc>
        <w:tc>
          <w:tcPr>
            <w:tcW w:w="353" w:type="pct"/>
            <w:vMerge/>
            <w:vAlign w:val="center"/>
          </w:tcPr>
          <w:p w14:paraId="77B92D33" w14:textId="77777777" w:rsidR="004969B9" w:rsidRPr="003B61C9" w:rsidRDefault="004969B9" w:rsidP="00C8182A">
            <w:pPr>
              <w:pStyle w:val="Compact"/>
            </w:pPr>
          </w:p>
        </w:tc>
        <w:tc>
          <w:tcPr>
            <w:tcW w:w="359" w:type="pct"/>
            <w:vMerge/>
            <w:vAlign w:val="center"/>
          </w:tcPr>
          <w:p w14:paraId="1608072C" w14:textId="77777777" w:rsidR="004969B9" w:rsidRPr="003B61C9" w:rsidRDefault="004969B9" w:rsidP="00C8182A">
            <w:pPr>
              <w:pStyle w:val="Compact"/>
            </w:pPr>
          </w:p>
        </w:tc>
        <w:tc>
          <w:tcPr>
            <w:tcW w:w="335" w:type="pct"/>
            <w:vMerge w:val="restart"/>
            <w:vAlign w:val="center"/>
          </w:tcPr>
          <w:p w14:paraId="4D07F063" w14:textId="77777777" w:rsidR="004969B9" w:rsidRPr="003B61C9" w:rsidRDefault="004969B9" w:rsidP="00C8182A">
            <w:pPr>
              <w:pStyle w:val="Compact"/>
            </w:pPr>
            <w:r>
              <w:t>20</w:t>
            </w:r>
          </w:p>
        </w:tc>
        <w:tc>
          <w:tcPr>
            <w:tcW w:w="430" w:type="pct"/>
            <w:vMerge w:val="restart"/>
            <w:vAlign w:val="center"/>
          </w:tcPr>
          <w:p w14:paraId="449DD1CB" w14:textId="77777777" w:rsidR="004969B9" w:rsidRDefault="004969B9" w:rsidP="00C8182A">
            <w:pPr>
              <w:pStyle w:val="Compact"/>
            </w:pPr>
            <w:r>
              <w:t>6 continuous</w:t>
            </w:r>
          </w:p>
          <w:p w14:paraId="75862BB0" w14:textId="77777777" w:rsidR="004969B9" w:rsidRPr="003B61C9" w:rsidRDefault="004969B9" w:rsidP="00C8182A">
            <w:pPr>
              <w:pStyle w:val="Compact"/>
            </w:pPr>
            <w:r>
              <w:t>4 binary</w:t>
            </w:r>
          </w:p>
        </w:tc>
        <w:tc>
          <w:tcPr>
            <w:tcW w:w="525" w:type="pct"/>
            <w:vMerge w:val="restart"/>
            <w:vAlign w:val="center"/>
          </w:tcPr>
          <w:p w14:paraId="37470210" w14:textId="77777777" w:rsidR="004969B9" w:rsidRDefault="004969B9" w:rsidP="00C8182A">
            <w:pPr>
              <w:pStyle w:val="Compact"/>
            </w:pPr>
            <w:r>
              <w:t>4 continuous</w:t>
            </w:r>
          </w:p>
          <w:p w14:paraId="3A26F4DB" w14:textId="77777777" w:rsidR="004969B9" w:rsidRPr="003B61C9" w:rsidRDefault="004969B9" w:rsidP="00C8182A">
            <w:pPr>
              <w:pStyle w:val="Compact"/>
            </w:pPr>
            <w:r>
              <w:t>2 binary</w:t>
            </w:r>
          </w:p>
        </w:tc>
        <w:tc>
          <w:tcPr>
            <w:tcW w:w="478" w:type="pct"/>
            <w:vMerge w:val="restart"/>
            <w:vAlign w:val="center"/>
          </w:tcPr>
          <w:p w14:paraId="038C559F" w14:textId="77777777" w:rsidR="004969B9" w:rsidRDefault="004969B9" w:rsidP="00C8182A">
            <w:pPr>
              <w:pStyle w:val="Compact"/>
            </w:pPr>
            <w:r>
              <w:t>2 continuous</w:t>
            </w:r>
          </w:p>
          <w:p w14:paraId="39BD62FE" w14:textId="77777777" w:rsidR="004969B9" w:rsidRPr="003B61C9" w:rsidRDefault="004969B9" w:rsidP="00C8182A">
            <w:pPr>
              <w:pStyle w:val="Compact"/>
            </w:pPr>
            <w:r>
              <w:t>2 binary</w:t>
            </w:r>
          </w:p>
        </w:tc>
        <w:tc>
          <w:tcPr>
            <w:tcW w:w="574" w:type="pct"/>
            <w:vMerge w:val="restart"/>
            <w:shd w:val="clear" w:color="auto" w:fill="auto"/>
            <w:vAlign w:val="center"/>
          </w:tcPr>
          <w:p w14:paraId="318B86E3" w14:textId="757B77A5" w:rsidR="004969B9" w:rsidRDefault="004969B9" w:rsidP="00C8182A">
            <w:pPr>
              <w:pStyle w:val="Compact"/>
            </w:pPr>
            <w:r>
              <w:t>continuous: 0.1</w:t>
            </w:r>
          </w:p>
          <w:p w14:paraId="50C2796C" w14:textId="09A06C37" w:rsidR="004969B9" w:rsidRPr="003B61C9" w:rsidRDefault="004969B9" w:rsidP="00C8182A">
            <w:pPr>
              <w:pStyle w:val="Compact"/>
            </w:pPr>
            <w:r>
              <w:t>binary: 0.5</w:t>
            </w:r>
          </w:p>
        </w:tc>
        <w:tc>
          <w:tcPr>
            <w:tcW w:w="1608" w:type="pct"/>
            <w:vAlign w:val="center"/>
          </w:tcPr>
          <w:p w14:paraId="4FB8FE99" w14:textId="79EB8046" w:rsidR="004969B9" w:rsidRPr="003B61C9" w:rsidRDefault="00FC2338" w:rsidP="003F5F53">
            <w:pPr>
              <w:pStyle w:val="Compact"/>
            </w:pPr>
            <w:r>
              <w:t xml:space="preserve">continuous: </w:t>
            </w:r>
            <w:r w:rsidR="004969B9">
              <w:t>0.1</w:t>
            </w:r>
            <w:r w:rsidR="004969B9" w:rsidRPr="00FB1224">
              <w:t xml:space="preserve"> (</w:t>
            </w:r>
            <w:r>
              <w:t>0.1</w:t>
            </w:r>
            <w:r w:rsidR="003F5F53">
              <w:t xml:space="preserve">), </w:t>
            </w:r>
            <w:r>
              <w:t>binary:</w:t>
            </w:r>
            <w:r w:rsidR="004969B9" w:rsidRPr="00FB1224">
              <w:t xml:space="preserve"> </w:t>
            </w:r>
            <w:r w:rsidR="003F5F53">
              <w:t>0.5 (0.2)</w:t>
            </w:r>
          </w:p>
        </w:tc>
      </w:tr>
      <w:tr w:rsidR="00FC2338" w:rsidRPr="00FC2338" w14:paraId="408C2AFB" w14:textId="77777777" w:rsidTr="000D1034">
        <w:trPr>
          <w:trHeight w:val="14"/>
        </w:trPr>
        <w:tc>
          <w:tcPr>
            <w:tcW w:w="338" w:type="pct"/>
            <w:vAlign w:val="center"/>
          </w:tcPr>
          <w:p w14:paraId="74C1F606" w14:textId="77777777" w:rsidR="004969B9" w:rsidRPr="003B61C9" w:rsidRDefault="004969B9" w:rsidP="00C8182A">
            <w:pPr>
              <w:pStyle w:val="Compact"/>
            </w:pPr>
            <w:r>
              <w:t>6</w:t>
            </w:r>
          </w:p>
        </w:tc>
        <w:tc>
          <w:tcPr>
            <w:tcW w:w="353" w:type="pct"/>
            <w:vMerge/>
            <w:vAlign w:val="center"/>
          </w:tcPr>
          <w:p w14:paraId="50083B64" w14:textId="77777777" w:rsidR="004969B9" w:rsidRPr="003B61C9" w:rsidRDefault="004969B9" w:rsidP="00C8182A">
            <w:pPr>
              <w:pStyle w:val="Compact"/>
            </w:pPr>
          </w:p>
        </w:tc>
        <w:tc>
          <w:tcPr>
            <w:tcW w:w="359" w:type="pct"/>
            <w:vMerge/>
            <w:vAlign w:val="center"/>
          </w:tcPr>
          <w:p w14:paraId="66DB44DE" w14:textId="77777777" w:rsidR="004969B9" w:rsidRPr="003B61C9" w:rsidRDefault="004969B9" w:rsidP="00C8182A">
            <w:pPr>
              <w:pStyle w:val="Compact"/>
            </w:pPr>
          </w:p>
        </w:tc>
        <w:tc>
          <w:tcPr>
            <w:tcW w:w="335" w:type="pct"/>
            <w:vMerge/>
            <w:vAlign w:val="center"/>
          </w:tcPr>
          <w:p w14:paraId="04EDD4D0" w14:textId="77777777" w:rsidR="004969B9" w:rsidRPr="003B61C9" w:rsidRDefault="004969B9" w:rsidP="00C8182A">
            <w:pPr>
              <w:pStyle w:val="Compact"/>
            </w:pPr>
          </w:p>
        </w:tc>
        <w:tc>
          <w:tcPr>
            <w:tcW w:w="430" w:type="pct"/>
            <w:vMerge/>
            <w:vAlign w:val="center"/>
          </w:tcPr>
          <w:p w14:paraId="3309F313" w14:textId="77777777" w:rsidR="004969B9" w:rsidRPr="003B61C9" w:rsidRDefault="004969B9" w:rsidP="00C8182A">
            <w:pPr>
              <w:pStyle w:val="Compact"/>
            </w:pPr>
          </w:p>
        </w:tc>
        <w:tc>
          <w:tcPr>
            <w:tcW w:w="525" w:type="pct"/>
            <w:vMerge/>
            <w:vAlign w:val="center"/>
          </w:tcPr>
          <w:p w14:paraId="1FBEECA2" w14:textId="77777777" w:rsidR="004969B9" w:rsidRPr="003B61C9" w:rsidRDefault="004969B9" w:rsidP="00C8182A">
            <w:pPr>
              <w:pStyle w:val="Compact"/>
            </w:pPr>
          </w:p>
        </w:tc>
        <w:tc>
          <w:tcPr>
            <w:tcW w:w="478" w:type="pct"/>
            <w:vMerge/>
            <w:vAlign w:val="center"/>
          </w:tcPr>
          <w:p w14:paraId="7A88B653" w14:textId="77777777" w:rsidR="004969B9" w:rsidRPr="003B61C9" w:rsidRDefault="004969B9" w:rsidP="00C8182A">
            <w:pPr>
              <w:pStyle w:val="Compact"/>
            </w:pPr>
          </w:p>
        </w:tc>
        <w:tc>
          <w:tcPr>
            <w:tcW w:w="574" w:type="pct"/>
            <w:vMerge/>
            <w:shd w:val="clear" w:color="auto" w:fill="auto"/>
            <w:vAlign w:val="center"/>
          </w:tcPr>
          <w:p w14:paraId="69C7862F" w14:textId="77777777" w:rsidR="004969B9" w:rsidRPr="003B61C9" w:rsidRDefault="004969B9" w:rsidP="00C8182A">
            <w:pPr>
              <w:pStyle w:val="Compact"/>
            </w:pPr>
          </w:p>
        </w:tc>
        <w:tc>
          <w:tcPr>
            <w:tcW w:w="1608" w:type="pct"/>
            <w:vAlign w:val="center"/>
          </w:tcPr>
          <w:p w14:paraId="2673B8FB" w14:textId="06B372BC" w:rsidR="004969B9" w:rsidRPr="003B61C9" w:rsidRDefault="00A46C6F" w:rsidP="00533EF4">
            <w:pPr>
              <w:pStyle w:val="Compact"/>
            </w:pPr>
            <w:r>
              <w:t>c</w:t>
            </w:r>
            <w:r w:rsidR="00FC2338">
              <w:t>ontinuous</w:t>
            </w:r>
            <w:r w:rsidR="00533EF4">
              <w:t>: 0.1 (0.5),</w:t>
            </w:r>
            <w:r w:rsidR="00FC2338">
              <w:t xml:space="preserve"> binary:</w:t>
            </w:r>
            <w:r w:rsidR="00FC2338" w:rsidRPr="00FB1224">
              <w:t xml:space="preserve"> </w:t>
            </w:r>
            <w:r w:rsidR="002E5455">
              <w:t>0.5 (1.0</w:t>
            </w:r>
            <w:r w:rsidR="00FC2338">
              <w:t>)</w:t>
            </w:r>
          </w:p>
        </w:tc>
      </w:tr>
      <w:tr w:rsidR="00F35D82" w:rsidRPr="002E5455" w14:paraId="7B116712" w14:textId="77777777" w:rsidTr="000D1034">
        <w:trPr>
          <w:trHeight w:val="14"/>
        </w:trPr>
        <w:tc>
          <w:tcPr>
            <w:tcW w:w="338" w:type="pct"/>
            <w:vAlign w:val="center"/>
          </w:tcPr>
          <w:p w14:paraId="5C59C90E" w14:textId="77777777" w:rsidR="00F35D82" w:rsidRPr="003B61C9" w:rsidRDefault="00F35D82" w:rsidP="00F35D82">
            <w:pPr>
              <w:pStyle w:val="Compact"/>
            </w:pPr>
            <w:r>
              <w:t>7</w:t>
            </w:r>
          </w:p>
        </w:tc>
        <w:tc>
          <w:tcPr>
            <w:tcW w:w="353" w:type="pct"/>
            <w:vMerge/>
            <w:vAlign w:val="center"/>
          </w:tcPr>
          <w:p w14:paraId="7B83112C" w14:textId="77777777" w:rsidR="00F35D82" w:rsidRPr="003B61C9" w:rsidRDefault="00F35D82" w:rsidP="00F35D82">
            <w:pPr>
              <w:pStyle w:val="Compact"/>
            </w:pPr>
          </w:p>
        </w:tc>
        <w:tc>
          <w:tcPr>
            <w:tcW w:w="359" w:type="pct"/>
            <w:vMerge w:val="restart"/>
            <w:vAlign w:val="center"/>
          </w:tcPr>
          <w:p w14:paraId="6E36C52F" w14:textId="77777777" w:rsidR="00F35D82" w:rsidRPr="003B61C9" w:rsidRDefault="00F35D82" w:rsidP="00F35D82">
            <w:pPr>
              <w:pStyle w:val="Compact"/>
            </w:pPr>
            <w:r>
              <w:t>10</w:t>
            </w:r>
          </w:p>
        </w:tc>
        <w:tc>
          <w:tcPr>
            <w:tcW w:w="335" w:type="pct"/>
            <w:vMerge w:val="restart"/>
            <w:vAlign w:val="center"/>
          </w:tcPr>
          <w:p w14:paraId="4637942F" w14:textId="77777777" w:rsidR="00F35D82" w:rsidRPr="003B61C9" w:rsidRDefault="00F35D82" w:rsidP="00F35D82">
            <w:pPr>
              <w:pStyle w:val="Compact"/>
            </w:pPr>
            <w:r>
              <w:t>5</w:t>
            </w:r>
          </w:p>
        </w:tc>
        <w:tc>
          <w:tcPr>
            <w:tcW w:w="430" w:type="pct"/>
            <w:vMerge w:val="restart"/>
            <w:vAlign w:val="center"/>
          </w:tcPr>
          <w:p w14:paraId="5D3CAF81" w14:textId="77777777" w:rsidR="00F35D82" w:rsidRPr="003B61C9" w:rsidRDefault="00F35D82" w:rsidP="00F35D82">
            <w:pPr>
              <w:pStyle w:val="Compact"/>
            </w:pPr>
            <w:r w:rsidRPr="003B61C9">
              <w:t>1 continuous</w:t>
            </w:r>
          </w:p>
          <w:p w14:paraId="7C25DF4C" w14:textId="77777777" w:rsidR="00F35D82" w:rsidRPr="003B61C9" w:rsidRDefault="00F35D82" w:rsidP="00F35D82">
            <w:pPr>
              <w:pStyle w:val="Compact"/>
            </w:pPr>
            <w:r w:rsidRPr="003B61C9">
              <w:t xml:space="preserve">1 </w:t>
            </w:r>
            <w:r>
              <w:t>binary</w:t>
            </w:r>
          </w:p>
        </w:tc>
        <w:tc>
          <w:tcPr>
            <w:tcW w:w="525" w:type="pct"/>
            <w:vMerge w:val="restart"/>
            <w:vAlign w:val="center"/>
          </w:tcPr>
          <w:p w14:paraId="53F454FA" w14:textId="77777777" w:rsidR="00F35D82" w:rsidRPr="003B61C9" w:rsidRDefault="00F35D82" w:rsidP="00F35D82">
            <w:pPr>
              <w:pStyle w:val="Compact"/>
            </w:pPr>
            <w:r w:rsidRPr="003B61C9">
              <w:t>1 continuous</w:t>
            </w:r>
          </w:p>
          <w:p w14:paraId="5F6CEA16" w14:textId="77777777" w:rsidR="00F35D82" w:rsidRPr="003B61C9" w:rsidRDefault="00F35D82" w:rsidP="00F35D82">
            <w:pPr>
              <w:pStyle w:val="Compact"/>
            </w:pPr>
            <w:r w:rsidRPr="003B61C9">
              <w:t xml:space="preserve">1 </w:t>
            </w:r>
            <w:r>
              <w:t>binary</w:t>
            </w:r>
          </w:p>
        </w:tc>
        <w:tc>
          <w:tcPr>
            <w:tcW w:w="478" w:type="pct"/>
            <w:vMerge w:val="restart"/>
            <w:vAlign w:val="center"/>
          </w:tcPr>
          <w:p w14:paraId="705D4414" w14:textId="77777777" w:rsidR="00F35D82" w:rsidRPr="003B61C9" w:rsidRDefault="00F35D82" w:rsidP="00F35D82">
            <w:pPr>
              <w:pStyle w:val="Compact"/>
            </w:pPr>
            <w:r w:rsidRPr="003B61C9">
              <w:t>1 continuous</w:t>
            </w:r>
          </w:p>
        </w:tc>
        <w:tc>
          <w:tcPr>
            <w:tcW w:w="574" w:type="pct"/>
            <w:vMerge w:val="restart"/>
            <w:shd w:val="clear" w:color="auto" w:fill="auto"/>
            <w:vAlign w:val="center"/>
          </w:tcPr>
          <w:p w14:paraId="65512A6C" w14:textId="77777777" w:rsidR="00F35D82" w:rsidRDefault="00F35D82" w:rsidP="00F35D82">
            <w:pPr>
              <w:pStyle w:val="Compact"/>
            </w:pPr>
            <w:r>
              <w:t>continuous: 0.1</w:t>
            </w:r>
          </w:p>
          <w:p w14:paraId="4509974B" w14:textId="75D552F0" w:rsidR="00F35D82" w:rsidRPr="003B61C9" w:rsidRDefault="00F35D82" w:rsidP="00F35D82">
            <w:pPr>
              <w:pStyle w:val="Compact"/>
            </w:pPr>
            <w:r>
              <w:t>binary: 0.5</w:t>
            </w:r>
          </w:p>
        </w:tc>
        <w:tc>
          <w:tcPr>
            <w:tcW w:w="1608" w:type="pct"/>
            <w:vAlign w:val="center"/>
          </w:tcPr>
          <w:p w14:paraId="1BFE04F8" w14:textId="71F61D08" w:rsidR="00F35D82" w:rsidRPr="003B61C9" w:rsidRDefault="00F35D82" w:rsidP="00F35D82">
            <w:pPr>
              <w:pStyle w:val="Compact"/>
            </w:pPr>
            <w:r>
              <w:t>continuous: 0.1 (0.1)</w:t>
            </w:r>
          </w:p>
        </w:tc>
      </w:tr>
      <w:tr w:rsidR="00F35D82" w:rsidRPr="003B61C9" w14:paraId="1EC90448" w14:textId="77777777" w:rsidTr="000D1034">
        <w:trPr>
          <w:trHeight w:val="14"/>
        </w:trPr>
        <w:tc>
          <w:tcPr>
            <w:tcW w:w="338" w:type="pct"/>
            <w:vAlign w:val="center"/>
          </w:tcPr>
          <w:p w14:paraId="65AC1A98" w14:textId="77777777" w:rsidR="00F35D82" w:rsidRPr="003B61C9" w:rsidRDefault="00F35D82" w:rsidP="00F35D82">
            <w:pPr>
              <w:pStyle w:val="Compact"/>
            </w:pPr>
            <w:r>
              <w:t>8</w:t>
            </w:r>
          </w:p>
        </w:tc>
        <w:tc>
          <w:tcPr>
            <w:tcW w:w="353" w:type="pct"/>
            <w:vMerge/>
            <w:vAlign w:val="center"/>
          </w:tcPr>
          <w:p w14:paraId="16851934" w14:textId="77777777" w:rsidR="00F35D82" w:rsidRPr="003B61C9" w:rsidRDefault="00F35D82" w:rsidP="00F35D82">
            <w:pPr>
              <w:pStyle w:val="Compact"/>
            </w:pPr>
          </w:p>
        </w:tc>
        <w:tc>
          <w:tcPr>
            <w:tcW w:w="359" w:type="pct"/>
            <w:vMerge/>
            <w:vAlign w:val="center"/>
          </w:tcPr>
          <w:p w14:paraId="0B24AD85" w14:textId="77777777" w:rsidR="00F35D82" w:rsidRPr="003B61C9" w:rsidRDefault="00F35D82" w:rsidP="00F35D82">
            <w:pPr>
              <w:pStyle w:val="Compact"/>
            </w:pPr>
          </w:p>
        </w:tc>
        <w:tc>
          <w:tcPr>
            <w:tcW w:w="335" w:type="pct"/>
            <w:vMerge/>
            <w:vAlign w:val="center"/>
          </w:tcPr>
          <w:p w14:paraId="192181B0" w14:textId="77777777" w:rsidR="00F35D82" w:rsidRPr="003B61C9" w:rsidRDefault="00F35D82" w:rsidP="00F35D82">
            <w:pPr>
              <w:pStyle w:val="Compact"/>
            </w:pPr>
          </w:p>
        </w:tc>
        <w:tc>
          <w:tcPr>
            <w:tcW w:w="430" w:type="pct"/>
            <w:vMerge/>
            <w:vAlign w:val="center"/>
          </w:tcPr>
          <w:p w14:paraId="35790385" w14:textId="77777777" w:rsidR="00F35D82" w:rsidRPr="003B61C9" w:rsidRDefault="00F35D82" w:rsidP="00F35D82">
            <w:pPr>
              <w:pStyle w:val="Compact"/>
            </w:pPr>
          </w:p>
        </w:tc>
        <w:tc>
          <w:tcPr>
            <w:tcW w:w="525" w:type="pct"/>
            <w:vMerge/>
            <w:vAlign w:val="center"/>
          </w:tcPr>
          <w:p w14:paraId="7E88E333" w14:textId="77777777" w:rsidR="00F35D82" w:rsidRPr="003B61C9" w:rsidRDefault="00F35D82" w:rsidP="00F35D82">
            <w:pPr>
              <w:pStyle w:val="Compact"/>
            </w:pPr>
          </w:p>
        </w:tc>
        <w:tc>
          <w:tcPr>
            <w:tcW w:w="478" w:type="pct"/>
            <w:vMerge/>
            <w:vAlign w:val="center"/>
          </w:tcPr>
          <w:p w14:paraId="64810C38" w14:textId="77777777" w:rsidR="00F35D82" w:rsidRPr="003B61C9" w:rsidRDefault="00F35D82" w:rsidP="00F35D82">
            <w:pPr>
              <w:pStyle w:val="Compact"/>
            </w:pPr>
          </w:p>
        </w:tc>
        <w:tc>
          <w:tcPr>
            <w:tcW w:w="574" w:type="pct"/>
            <w:vMerge/>
            <w:shd w:val="clear" w:color="auto" w:fill="auto"/>
            <w:vAlign w:val="center"/>
          </w:tcPr>
          <w:p w14:paraId="45BEA160" w14:textId="77777777" w:rsidR="00F35D82" w:rsidRPr="003B61C9" w:rsidRDefault="00F35D82" w:rsidP="00F35D82">
            <w:pPr>
              <w:pStyle w:val="Compact"/>
            </w:pPr>
          </w:p>
        </w:tc>
        <w:tc>
          <w:tcPr>
            <w:tcW w:w="1608" w:type="pct"/>
            <w:vAlign w:val="center"/>
          </w:tcPr>
          <w:p w14:paraId="3D41C255" w14:textId="5A9F796F" w:rsidR="00F35D82" w:rsidRPr="003B61C9" w:rsidRDefault="00F35D82" w:rsidP="00F35D82">
            <w:pPr>
              <w:pStyle w:val="Compact"/>
            </w:pPr>
            <w:r>
              <w:t>continuous: 0.1 (0.5)</w:t>
            </w:r>
          </w:p>
        </w:tc>
      </w:tr>
      <w:tr w:rsidR="00F35D82" w:rsidRPr="005A7C03" w14:paraId="124D0F68" w14:textId="77777777" w:rsidTr="000D1034">
        <w:trPr>
          <w:trHeight w:val="14"/>
        </w:trPr>
        <w:tc>
          <w:tcPr>
            <w:tcW w:w="338" w:type="pct"/>
            <w:vAlign w:val="center"/>
          </w:tcPr>
          <w:p w14:paraId="20B609FC" w14:textId="77777777" w:rsidR="00F35D82" w:rsidRPr="00FB1224" w:rsidRDefault="00F35D82" w:rsidP="00F35D82">
            <w:pPr>
              <w:pStyle w:val="Compact"/>
            </w:pPr>
            <w:r>
              <w:t>9</w:t>
            </w:r>
          </w:p>
        </w:tc>
        <w:tc>
          <w:tcPr>
            <w:tcW w:w="353" w:type="pct"/>
            <w:vMerge/>
            <w:vAlign w:val="center"/>
          </w:tcPr>
          <w:p w14:paraId="02A9DB7F" w14:textId="77777777" w:rsidR="00F35D82" w:rsidRPr="00FB1224" w:rsidRDefault="00F35D82" w:rsidP="00F35D82">
            <w:pPr>
              <w:pStyle w:val="Compact"/>
            </w:pPr>
          </w:p>
        </w:tc>
        <w:tc>
          <w:tcPr>
            <w:tcW w:w="359" w:type="pct"/>
            <w:vMerge/>
            <w:vAlign w:val="center"/>
          </w:tcPr>
          <w:p w14:paraId="49564D89" w14:textId="77777777" w:rsidR="00F35D82" w:rsidRPr="00FB1224" w:rsidRDefault="00F35D82" w:rsidP="00F35D82">
            <w:pPr>
              <w:pStyle w:val="Compact"/>
            </w:pPr>
          </w:p>
        </w:tc>
        <w:tc>
          <w:tcPr>
            <w:tcW w:w="335" w:type="pct"/>
            <w:vMerge w:val="restart"/>
            <w:vAlign w:val="center"/>
          </w:tcPr>
          <w:p w14:paraId="0EE955AB" w14:textId="77777777" w:rsidR="00F35D82" w:rsidRPr="00FB1224" w:rsidRDefault="00F35D82" w:rsidP="00F35D82">
            <w:pPr>
              <w:pStyle w:val="Compact"/>
            </w:pPr>
            <w:r>
              <w:t>10</w:t>
            </w:r>
          </w:p>
        </w:tc>
        <w:tc>
          <w:tcPr>
            <w:tcW w:w="430" w:type="pct"/>
            <w:vMerge w:val="restart"/>
            <w:vAlign w:val="center"/>
          </w:tcPr>
          <w:p w14:paraId="288843E2" w14:textId="77777777" w:rsidR="00F35D82" w:rsidRPr="003B61C9" w:rsidRDefault="00F35D82" w:rsidP="00F35D82">
            <w:pPr>
              <w:pStyle w:val="Compact"/>
            </w:pPr>
            <w:r w:rsidRPr="003B61C9">
              <w:t>3 continuous</w:t>
            </w:r>
          </w:p>
          <w:p w14:paraId="0EA108E0" w14:textId="77777777" w:rsidR="00F35D82" w:rsidRPr="00FB1224" w:rsidRDefault="00F35D82" w:rsidP="00F35D82">
            <w:pPr>
              <w:pStyle w:val="Compact"/>
            </w:pPr>
            <w:r w:rsidRPr="003B61C9">
              <w:t xml:space="preserve">2 </w:t>
            </w:r>
            <w:r>
              <w:t>binary</w:t>
            </w:r>
          </w:p>
        </w:tc>
        <w:tc>
          <w:tcPr>
            <w:tcW w:w="525" w:type="pct"/>
            <w:vMerge w:val="restart"/>
            <w:vAlign w:val="center"/>
          </w:tcPr>
          <w:p w14:paraId="52DE2FB2" w14:textId="77777777" w:rsidR="00F35D82" w:rsidRPr="003B61C9" w:rsidRDefault="00F35D82" w:rsidP="00F35D82">
            <w:pPr>
              <w:pStyle w:val="Compact"/>
            </w:pPr>
            <w:r w:rsidRPr="003B61C9">
              <w:t>2 continuous</w:t>
            </w:r>
          </w:p>
          <w:p w14:paraId="30D8B3F4" w14:textId="77777777" w:rsidR="00F35D82" w:rsidRPr="00FB1224" w:rsidRDefault="00F35D82" w:rsidP="00F35D82">
            <w:pPr>
              <w:pStyle w:val="Compact"/>
            </w:pPr>
            <w:r w:rsidRPr="003B61C9">
              <w:t xml:space="preserve">1 </w:t>
            </w:r>
            <w:r>
              <w:t>binary</w:t>
            </w:r>
          </w:p>
        </w:tc>
        <w:tc>
          <w:tcPr>
            <w:tcW w:w="478" w:type="pct"/>
            <w:vMerge w:val="restart"/>
            <w:vAlign w:val="center"/>
          </w:tcPr>
          <w:p w14:paraId="047C6DE3" w14:textId="77777777" w:rsidR="00F35D82" w:rsidRPr="003B61C9" w:rsidRDefault="00F35D82" w:rsidP="00F35D82">
            <w:pPr>
              <w:pStyle w:val="Compact"/>
            </w:pPr>
            <w:r w:rsidRPr="003B61C9">
              <w:t>1 continuous</w:t>
            </w:r>
          </w:p>
          <w:p w14:paraId="34905390" w14:textId="77777777" w:rsidR="00F35D82" w:rsidRPr="00FB1224" w:rsidRDefault="00F35D82" w:rsidP="00F35D82">
            <w:pPr>
              <w:pStyle w:val="Compact"/>
            </w:pPr>
            <w:r w:rsidRPr="003B61C9">
              <w:t xml:space="preserve">1 </w:t>
            </w:r>
            <w:r>
              <w:t>binary</w:t>
            </w:r>
          </w:p>
        </w:tc>
        <w:tc>
          <w:tcPr>
            <w:tcW w:w="574" w:type="pct"/>
            <w:vMerge w:val="restart"/>
            <w:shd w:val="clear" w:color="auto" w:fill="auto"/>
            <w:vAlign w:val="center"/>
          </w:tcPr>
          <w:p w14:paraId="6FC7F462" w14:textId="77777777" w:rsidR="00F35D82" w:rsidRDefault="00F35D82" w:rsidP="00F35D82">
            <w:pPr>
              <w:pStyle w:val="Compact"/>
            </w:pPr>
            <w:r>
              <w:t>continuous: 0.1</w:t>
            </w:r>
          </w:p>
          <w:p w14:paraId="1FE29AB3" w14:textId="64F75021" w:rsidR="00F35D82" w:rsidRPr="00FB1224" w:rsidRDefault="00F35D82" w:rsidP="00F35D82">
            <w:pPr>
              <w:pStyle w:val="Compact"/>
            </w:pPr>
            <w:r>
              <w:t>binary: 0.5</w:t>
            </w:r>
          </w:p>
        </w:tc>
        <w:tc>
          <w:tcPr>
            <w:tcW w:w="1608" w:type="pct"/>
            <w:vAlign w:val="center"/>
          </w:tcPr>
          <w:p w14:paraId="53558145" w14:textId="00D8BD21" w:rsidR="00F35D82" w:rsidRPr="00FB1224" w:rsidRDefault="00F35D82" w:rsidP="00F35D82">
            <w:pPr>
              <w:pStyle w:val="Compact"/>
            </w:pPr>
            <w:r>
              <w:t>continuous: 0.1 (</w:t>
            </w:r>
            <w:r w:rsidRPr="003B61C9">
              <w:t xml:space="preserve">0.1), </w:t>
            </w:r>
            <w:r>
              <w:t>binary: 0.5</w:t>
            </w:r>
            <w:r w:rsidRPr="003B61C9">
              <w:t xml:space="preserve"> (</w:t>
            </w:r>
            <w:r>
              <w:t>0.2</w:t>
            </w:r>
            <w:r w:rsidRPr="003B61C9">
              <w:t>)</w:t>
            </w:r>
          </w:p>
        </w:tc>
      </w:tr>
      <w:tr w:rsidR="00F35D82" w:rsidRPr="005A7C03" w14:paraId="749A6E05" w14:textId="77777777" w:rsidTr="000D1034">
        <w:trPr>
          <w:trHeight w:val="14"/>
        </w:trPr>
        <w:tc>
          <w:tcPr>
            <w:tcW w:w="338" w:type="pct"/>
            <w:vAlign w:val="center"/>
          </w:tcPr>
          <w:p w14:paraId="3154CC5E" w14:textId="77777777" w:rsidR="00F35D82" w:rsidRDefault="00F35D82" w:rsidP="00F35D82">
            <w:pPr>
              <w:pStyle w:val="Compact"/>
            </w:pPr>
            <w:r>
              <w:t>10</w:t>
            </w:r>
          </w:p>
        </w:tc>
        <w:tc>
          <w:tcPr>
            <w:tcW w:w="353" w:type="pct"/>
            <w:vMerge/>
            <w:vAlign w:val="center"/>
          </w:tcPr>
          <w:p w14:paraId="1D3105D9" w14:textId="77777777" w:rsidR="00F35D82" w:rsidRDefault="00F35D82" w:rsidP="00F35D82">
            <w:pPr>
              <w:pStyle w:val="Compact"/>
            </w:pPr>
          </w:p>
        </w:tc>
        <w:tc>
          <w:tcPr>
            <w:tcW w:w="359" w:type="pct"/>
            <w:vMerge/>
            <w:vAlign w:val="center"/>
          </w:tcPr>
          <w:p w14:paraId="7CBA052F" w14:textId="77777777" w:rsidR="00F35D82" w:rsidRPr="00FB1224" w:rsidRDefault="00F35D82" w:rsidP="00F35D82">
            <w:pPr>
              <w:pStyle w:val="Compact"/>
            </w:pPr>
          </w:p>
        </w:tc>
        <w:tc>
          <w:tcPr>
            <w:tcW w:w="335" w:type="pct"/>
            <w:vMerge/>
            <w:vAlign w:val="center"/>
          </w:tcPr>
          <w:p w14:paraId="0765D47D" w14:textId="77777777" w:rsidR="00F35D82" w:rsidRPr="00FB1224" w:rsidRDefault="00F35D82" w:rsidP="00F35D82">
            <w:pPr>
              <w:pStyle w:val="Compact"/>
            </w:pPr>
          </w:p>
        </w:tc>
        <w:tc>
          <w:tcPr>
            <w:tcW w:w="430" w:type="pct"/>
            <w:vMerge/>
            <w:vAlign w:val="center"/>
          </w:tcPr>
          <w:p w14:paraId="68956EFD" w14:textId="77777777" w:rsidR="00F35D82" w:rsidRPr="00FB1224" w:rsidRDefault="00F35D82" w:rsidP="00F35D82">
            <w:pPr>
              <w:pStyle w:val="Compact"/>
            </w:pPr>
          </w:p>
        </w:tc>
        <w:tc>
          <w:tcPr>
            <w:tcW w:w="525" w:type="pct"/>
            <w:vMerge/>
            <w:vAlign w:val="center"/>
          </w:tcPr>
          <w:p w14:paraId="47CFC6DD" w14:textId="77777777" w:rsidR="00F35D82" w:rsidRPr="00FB1224" w:rsidRDefault="00F35D82" w:rsidP="00F35D82">
            <w:pPr>
              <w:pStyle w:val="Compact"/>
            </w:pPr>
          </w:p>
        </w:tc>
        <w:tc>
          <w:tcPr>
            <w:tcW w:w="478" w:type="pct"/>
            <w:vMerge/>
            <w:vAlign w:val="center"/>
          </w:tcPr>
          <w:p w14:paraId="090CD5CB" w14:textId="77777777" w:rsidR="00F35D82" w:rsidRPr="00FB1224" w:rsidRDefault="00F35D82" w:rsidP="00F35D82">
            <w:pPr>
              <w:pStyle w:val="Compact"/>
            </w:pPr>
          </w:p>
        </w:tc>
        <w:tc>
          <w:tcPr>
            <w:tcW w:w="574" w:type="pct"/>
            <w:vMerge/>
            <w:shd w:val="clear" w:color="auto" w:fill="auto"/>
            <w:vAlign w:val="center"/>
          </w:tcPr>
          <w:p w14:paraId="4C72877D" w14:textId="77777777" w:rsidR="00F35D82" w:rsidRPr="00FB1224" w:rsidRDefault="00F35D82" w:rsidP="00F35D82">
            <w:pPr>
              <w:pStyle w:val="Compact"/>
            </w:pPr>
          </w:p>
        </w:tc>
        <w:tc>
          <w:tcPr>
            <w:tcW w:w="1608" w:type="pct"/>
            <w:vAlign w:val="center"/>
          </w:tcPr>
          <w:p w14:paraId="60C4AFD5" w14:textId="41C3457F" w:rsidR="00F35D82" w:rsidRPr="00FB1224" w:rsidRDefault="00F35D82" w:rsidP="00F35D82">
            <w:pPr>
              <w:pStyle w:val="Compact"/>
            </w:pPr>
            <w:r>
              <w:t xml:space="preserve">continuous: </w:t>
            </w:r>
            <w:r w:rsidRPr="003B61C9">
              <w:t>0.1 (0.5),</w:t>
            </w:r>
            <w:r>
              <w:t xml:space="preserve"> binary: 0.5 (1.0</w:t>
            </w:r>
            <w:r w:rsidRPr="003B61C9">
              <w:t>)</w:t>
            </w:r>
          </w:p>
        </w:tc>
      </w:tr>
      <w:tr w:rsidR="00F35D82" w:rsidRPr="005A7C03" w14:paraId="3E18D5E6" w14:textId="77777777" w:rsidTr="000D1034">
        <w:trPr>
          <w:trHeight w:val="14"/>
        </w:trPr>
        <w:tc>
          <w:tcPr>
            <w:tcW w:w="338" w:type="pct"/>
            <w:vAlign w:val="center"/>
          </w:tcPr>
          <w:p w14:paraId="637BA861" w14:textId="77777777" w:rsidR="00F35D82" w:rsidRPr="00FB1224" w:rsidRDefault="00F35D82" w:rsidP="00F35D82">
            <w:pPr>
              <w:pStyle w:val="Compact"/>
            </w:pPr>
            <w:r>
              <w:t>11</w:t>
            </w:r>
          </w:p>
        </w:tc>
        <w:tc>
          <w:tcPr>
            <w:tcW w:w="353" w:type="pct"/>
            <w:vMerge/>
            <w:vAlign w:val="center"/>
          </w:tcPr>
          <w:p w14:paraId="19F7871A" w14:textId="77777777" w:rsidR="00F35D82" w:rsidRPr="00FB1224" w:rsidRDefault="00F35D82" w:rsidP="00F35D82">
            <w:pPr>
              <w:pStyle w:val="Compact"/>
            </w:pPr>
          </w:p>
        </w:tc>
        <w:tc>
          <w:tcPr>
            <w:tcW w:w="359" w:type="pct"/>
            <w:vMerge/>
            <w:vAlign w:val="center"/>
          </w:tcPr>
          <w:p w14:paraId="4806BF92" w14:textId="77777777" w:rsidR="00F35D82" w:rsidRPr="00FB1224" w:rsidRDefault="00F35D82" w:rsidP="00F35D82">
            <w:pPr>
              <w:pStyle w:val="Compact"/>
              <w:rPr>
                <w:highlight w:val="yellow"/>
              </w:rPr>
            </w:pPr>
          </w:p>
        </w:tc>
        <w:tc>
          <w:tcPr>
            <w:tcW w:w="335" w:type="pct"/>
            <w:vMerge w:val="restart"/>
            <w:vAlign w:val="center"/>
          </w:tcPr>
          <w:p w14:paraId="45F016AF" w14:textId="77777777" w:rsidR="00F35D82" w:rsidRPr="00FB1224" w:rsidRDefault="00F35D82" w:rsidP="00F35D82">
            <w:pPr>
              <w:pStyle w:val="Compact"/>
            </w:pPr>
            <w:r>
              <w:t>20</w:t>
            </w:r>
          </w:p>
        </w:tc>
        <w:tc>
          <w:tcPr>
            <w:tcW w:w="430" w:type="pct"/>
            <w:vMerge w:val="restart"/>
            <w:vAlign w:val="center"/>
          </w:tcPr>
          <w:p w14:paraId="26A31ED4" w14:textId="77777777" w:rsidR="00F35D82" w:rsidRDefault="00F35D82" w:rsidP="00F35D82">
            <w:pPr>
              <w:pStyle w:val="Compact"/>
            </w:pPr>
            <w:r>
              <w:t>6 continuous</w:t>
            </w:r>
          </w:p>
          <w:p w14:paraId="5AE26A07" w14:textId="77777777" w:rsidR="00F35D82" w:rsidRPr="00FB1224" w:rsidRDefault="00F35D82" w:rsidP="00F35D82">
            <w:pPr>
              <w:pStyle w:val="Compact"/>
            </w:pPr>
            <w:r>
              <w:t>4 binary</w:t>
            </w:r>
          </w:p>
        </w:tc>
        <w:tc>
          <w:tcPr>
            <w:tcW w:w="525" w:type="pct"/>
            <w:vMerge w:val="restart"/>
            <w:vAlign w:val="center"/>
          </w:tcPr>
          <w:p w14:paraId="3B0A8588" w14:textId="77777777" w:rsidR="00F35D82" w:rsidRDefault="00F35D82" w:rsidP="00F35D82">
            <w:pPr>
              <w:pStyle w:val="Compact"/>
            </w:pPr>
            <w:r>
              <w:t>4 continuous</w:t>
            </w:r>
          </w:p>
          <w:p w14:paraId="1DB176F8" w14:textId="77777777" w:rsidR="00F35D82" w:rsidRPr="00FB1224" w:rsidRDefault="00F35D82" w:rsidP="00F35D82">
            <w:pPr>
              <w:pStyle w:val="Compact"/>
            </w:pPr>
            <w:r>
              <w:t>2 binary</w:t>
            </w:r>
          </w:p>
        </w:tc>
        <w:tc>
          <w:tcPr>
            <w:tcW w:w="478" w:type="pct"/>
            <w:vMerge w:val="restart"/>
            <w:vAlign w:val="center"/>
          </w:tcPr>
          <w:p w14:paraId="3C2DC34A" w14:textId="77777777" w:rsidR="00F35D82" w:rsidRDefault="00F35D82" w:rsidP="00F35D82">
            <w:pPr>
              <w:pStyle w:val="Compact"/>
            </w:pPr>
            <w:r>
              <w:t>2 continuous</w:t>
            </w:r>
          </w:p>
          <w:p w14:paraId="42A9B464" w14:textId="77777777" w:rsidR="00F35D82" w:rsidRPr="00FB1224" w:rsidRDefault="00F35D82" w:rsidP="00F35D82">
            <w:pPr>
              <w:pStyle w:val="Compact"/>
              <w:rPr>
                <w:highlight w:val="yellow"/>
              </w:rPr>
            </w:pPr>
            <w:r>
              <w:t>2 binary</w:t>
            </w:r>
          </w:p>
        </w:tc>
        <w:tc>
          <w:tcPr>
            <w:tcW w:w="574" w:type="pct"/>
            <w:vMerge w:val="restart"/>
            <w:vAlign w:val="center"/>
          </w:tcPr>
          <w:p w14:paraId="2621EAB7" w14:textId="77777777" w:rsidR="00F35D82" w:rsidRDefault="00F35D82" w:rsidP="00F35D82">
            <w:pPr>
              <w:pStyle w:val="Compact"/>
            </w:pPr>
            <w:r>
              <w:t>continuous: 0.1</w:t>
            </w:r>
          </w:p>
          <w:p w14:paraId="037A3740" w14:textId="7E36489E" w:rsidR="00F35D82" w:rsidRPr="00FB1224" w:rsidRDefault="00F35D82" w:rsidP="00F35D82">
            <w:pPr>
              <w:pStyle w:val="Compact"/>
              <w:rPr>
                <w:highlight w:val="yellow"/>
              </w:rPr>
            </w:pPr>
            <w:r>
              <w:t>binary: 0.5</w:t>
            </w:r>
          </w:p>
        </w:tc>
        <w:tc>
          <w:tcPr>
            <w:tcW w:w="1608" w:type="pct"/>
            <w:vAlign w:val="center"/>
          </w:tcPr>
          <w:p w14:paraId="02A63A57" w14:textId="778AACBC" w:rsidR="00F35D82" w:rsidRPr="00FB1224" w:rsidRDefault="00F35D82" w:rsidP="00F35D82">
            <w:pPr>
              <w:pStyle w:val="Compact"/>
            </w:pPr>
            <w:r>
              <w:t>continuous: 0.1</w:t>
            </w:r>
            <w:r w:rsidRPr="00FB1224">
              <w:t xml:space="preserve"> (</w:t>
            </w:r>
            <w:r>
              <w:t>0.1), binary:</w:t>
            </w:r>
            <w:r w:rsidRPr="00FB1224">
              <w:t xml:space="preserve"> </w:t>
            </w:r>
            <w:r>
              <w:t>0.5 (0.2)</w:t>
            </w:r>
          </w:p>
        </w:tc>
      </w:tr>
      <w:tr w:rsidR="00F35D82" w:rsidRPr="005A7C03" w14:paraId="7F8177F1" w14:textId="77777777" w:rsidTr="000D1034">
        <w:trPr>
          <w:trHeight w:val="14"/>
        </w:trPr>
        <w:tc>
          <w:tcPr>
            <w:tcW w:w="338" w:type="pct"/>
            <w:vAlign w:val="center"/>
          </w:tcPr>
          <w:p w14:paraId="59D2BE88" w14:textId="77777777" w:rsidR="00F35D82" w:rsidRPr="00FB1224" w:rsidRDefault="00F35D82" w:rsidP="00F35D82">
            <w:pPr>
              <w:pStyle w:val="Compact"/>
            </w:pPr>
            <w:r>
              <w:t>12</w:t>
            </w:r>
          </w:p>
        </w:tc>
        <w:tc>
          <w:tcPr>
            <w:tcW w:w="353" w:type="pct"/>
            <w:vMerge/>
            <w:vAlign w:val="center"/>
          </w:tcPr>
          <w:p w14:paraId="04E4606B" w14:textId="77777777" w:rsidR="00F35D82" w:rsidRPr="00FB1224" w:rsidRDefault="00F35D82" w:rsidP="00F35D82">
            <w:pPr>
              <w:pStyle w:val="Compact"/>
            </w:pPr>
          </w:p>
        </w:tc>
        <w:tc>
          <w:tcPr>
            <w:tcW w:w="359" w:type="pct"/>
            <w:vMerge/>
            <w:vAlign w:val="center"/>
          </w:tcPr>
          <w:p w14:paraId="4853A9C2" w14:textId="77777777" w:rsidR="00F35D82" w:rsidRPr="00FB1224" w:rsidRDefault="00F35D82" w:rsidP="00F35D82">
            <w:pPr>
              <w:pStyle w:val="Compact"/>
            </w:pPr>
          </w:p>
        </w:tc>
        <w:tc>
          <w:tcPr>
            <w:tcW w:w="335" w:type="pct"/>
            <w:vMerge/>
            <w:vAlign w:val="center"/>
          </w:tcPr>
          <w:p w14:paraId="4CA45CDB" w14:textId="77777777" w:rsidR="00F35D82" w:rsidRPr="00FB1224" w:rsidRDefault="00F35D82" w:rsidP="00F35D82">
            <w:pPr>
              <w:pStyle w:val="Compact"/>
            </w:pPr>
          </w:p>
        </w:tc>
        <w:tc>
          <w:tcPr>
            <w:tcW w:w="430" w:type="pct"/>
            <w:vMerge/>
            <w:vAlign w:val="center"/>
          </w:tcPr>
          <w:p w14:paraId="588B0E2E" w14:textId="77777777" w:rsidR="00F35D82" w:rsidRPr="00FB1224" w:rsidRDefault="00F35D82" w:rsidP="00F35D82">
            <w:pPr>
              <w:pStyle w:val="Compact"/>
            </w:pPr>
          </w:p>
        </w:tc>
        <w:tc>
          <w:tcPr>
            <w:tcW w:w="525" w:type="pct"/>
            <w:vMerge/>
            <w:vAlign w:val="center"/>
          </w:tcPr>
          <w:p w14:paraId="69ABE5A2" w14:textId="77777777" w:rsidR="00F35D82" w:rsidRPr="00FB1224" w:rsidRDefault="00F35D82" w:rsidP="00F35D82">
            <w:pPr>
              <w:pStyle w:val="Compact"/>
            </w:pPr>
          </w:p>
        </w:tc>
        <w:tc>
          <w:tcPr>
            <w:tcW w:w="478" w:type="pct"/>
            <w:vMerge/>
            <w:vAlign w:val="center"/>
          </w:tcPr>
          <w:p w14:paraId="0295596A" w14:textId="77777777" w:rsidR="00F35D82" w:rsidRPr="00FB1224" w:rsidRDefault="00F35D82" w:rsidP="00F35D82">
            <w:pPr>
              <w:pStyle w:val="Compact"/>
            </w:pPr>
          </w:p>
        </w:tc>
        <w:tc>
          <w:tcPr>
            <w:tcW w:w="574" w:type="pct"/>
            <w:vMerge/>
            <w:vAlign w:val="center"/>
          </w:tcPr>
          <w:p w14:paraId="3693D7A7" w14:textId="77777777" w:rsidR="00F35D82" w:rsidRPr="00FB1224" w:rsidRDefault="00F35D82" w:rsidP="00F35D82">
            <w:pPr>
              <w:pStyle w:val="Compact"/>
            </w:pPr>
          </w:p>
        </w:tc>
        <w:tc>
          <w:tcPr>
            <w:tcW w:w="1608" w:type="pct"/>
            <w:vAlign w:val="center"/>
          </w:tcPr>
          <w:p w14:paraId="60C4F896" w14:textId="233E2D7F" w:rsidR="00F35D82" w:rsidRPr="00FB1224" w:rsidRDefault="00F35D82" w:rsidP="00F35D82">
            <w:pPr>
              <w:pStyle w:val="Compact"/>
            </w:pPr>
            <w:r>
              <w:t>continuous: 0.1 (0.5), binary:</w:t>
            </w:r>
            <w:r w:rsidRPr="00FB1224">
              <w:t xml:space="preserve"> </w:t>
            </w:r>
            <w:r>
              <w:t>0.5 (1.0)</w:t>
            </w:r>
          </w:p>
        </w:tc>
      </w:tr>
      <w:tr w:rsidR="006F665D" w:rsidRPr="005A7C03" w14:paraId="6341B41A" w14:textId="77777777" w:rsidTr="000D1034">
        <w:trPr>
          <w:trHeight w:val="14"/>
        </w:trPr>
        <w:tc>
          <w:tcPr>
            <w:tcW w:w="338" w:type="pct"/>
            <w:vAlign w:val="center"/>
          </w:tcPr>
          <w:p w14:paraId="24E35682" w14:textId="77777777" w:rsidR="006F665D" w:rsidRPr="00FB1224" w:rsidRDefault="006F665D" w:rsidP="006F665D">
            <w:pPr>
              <w:pStyle w:val="Compact"/>
            </w:pPr>
            <w:r>
              <w:t>13</w:t>
            </w:r>
          </w:p>
        </w:tc>
        <w:tc>
          <w:tcPr>
            <w:tcW w:w="353" w:type="pct"/>
            <w:vMerge w:val="restart"/>
            <w:vAlign w:val="center"/>
          </w:tcPr>
          <w:p w14:paraId="407A79BD" w14:textId="77777777" w:rsidR="006F665D" w:rsidRPr="00FB1224" w:rsidRDefault="006F665D" w:rsidP="006F665D">
            <w:pPr>
              <w:pStyle w:val="Compact"/>
            </w:pPr>
            <w:r>
              <w:t>Binary</w:t>
            </w:r>
          </w:p>
        </w:tc>
        <w:tc>
          <w:tcPr>
            <w:tcW w:w="359" w:type="pct"/>
            <w:vMerge w:val="restart"/>
            <w:vAlign w:val="center"/>
          </w:tcPr>
          <w:p w14:paraId="359D3090" w14:textId="77777777" w:rsidR="006F665D" w:rsidRPr="00FB1224" w:rsidRDefault="006F665D" w:rsidP="006F665D">
            <w:pPr>
              <w:pStyle w:val="Compact"/>
            </w:pPr>
            <w:r>
              <w:t>5</w:t>
            </w:r>
          </w:p>
        </w:tc>
        <w:tc>
          <w:tcPr>
            <w:tcW w:w="335" w:type="pct"/>
            <w:vMerge w:val="restart"/>
            <w:vAlign w:val="center"/>
          </w:tcPr>
          <w:p w14:paraId="6A5CC32D" w14:textId="77777777" w:rsidR="006F665D" w:rsidRPr="00FB1224" w:rsidRDefault="006F665D" w:rsidP="006F665D">
            <w:pPr>
              <w:pStyle w:val="Compact"/>
            </w:pPr>
            <w:r>
              <w:t>5</w:t>
            </w:r>
          </w:p>
        </w:tc>
        <w:tc>
          <w:tcPr>
            <w:tcW w:w="430" w:type="pct"/>
            <w:vMerge w:val="restart"/>
            <w:vAlign w:val="center"/>
          </w:tcPr>
          <w:p w14:paraId="03B87E67" w14:textId="77777777" w:rsidR="006F665D" w:rsidRPr="003B61C9" w:rsidRDefault="006F665D" w:rsidP="006F665D">
            <w:pPr>
              <w:pStyle w:val="Compact"/>
            </w:pPr>
            <w:r w:rsidRPr="003B61C9">
              <w:t>1 continuous</w:t>
            </w:r>
          </w:p>
          <w:p w14:paraId="57D5DBDB" w14:textId="77777777" w:rsidR="006F665D" w:rsidRPr="00FB1224" w:rsidRDefault="006F665D" w:rsidP="006F665D">
            <w:pPr>
              <w:pStyle w:val="Compact"/>
            </w:pPr>
            <w:r w:rsidRPr="003B61C9">
              <w:t xml:space="preserve">1 </w:t>
            </w:r>
            <w:r>
              <w:t>binary</w:t>
            </w:r>
          </w:p>
        </w:tc>
        <w:tc>
          <w:tcPr>
            <w:tcW w:w="525" w:type="pct"/>
            <w:vMerge w:val="restart"/>
            <w:vAlign w:val="center"/>
          </w:tcPr>
          <w:p w14:paraId="4260415E" w14:textId="77777777" w:rsidR="006F665D" w:rsidRPr="003B61C9" w:rsidRDefault="006F665D" w:rsidP="006F665D">
            <w:pPr>
              <w:pStyle w:val="Compact"/>
            </w:pPr>
            <w:r w:rsidRPr="003B61C9">
              <w:t>1 continuous</w:t>
            </w:r>
          </w:p>
          <w:p w14:paraId="01B880B4" w14:textId="77777777" w:rsidR="006F665D" w:rsidRPr="00FB1224" w:rsidRDefault="006F665D" w:rsidP="006F665D">
            <w:pPr>
              <w:pStyle w:val="Compact"/>
            </w:pPr>
            <w:r w:rsidRPr="003B61C9">
              <w:t xml:space="preserve">1 </w:t>
            </w:r>
            <w:r>
              <w:t>binary</w:t>
            </w:r>
          </w:p>
        </w:tc>
        <w:tc>
          <w:tcPr>
            <w:tcW w:w="478" w:type="pct"/>
            <w:vMerge w:val="restart"/>
            <w:vAlign w:val="center"/>
          </w:tcPr>
          <w:p w14:paraId="1E2E2CCB" w14:textId="77777777" w:rsidR="006F665D" w:rsidRPr="00FB1224" w:rsidRDefault="006F665D" w:rsidP="006F665D">
            <w:pPr>
              <w:pStyle w:val="Compact"/>
            </w:pPr>
            <w:r w:rsidRPr="003B61C9">
              <w:t>1 continuous</w:t>
            </w:r>
          </w:p>
        </w:tc>
        <w:tc>
          <w:tcPr>
            <w:tcW w:w="574" w:type="pct"/>
            <w:vMerge w:val="restart"/>
            <w:vAlign w:val="center"/>
          </w:tcPr>
          <w:p w14:paraId="7E11679B" w14:textId="77777777" w:rsidR="006F665D" w:rsidRDefault="006F665D" w:rsidP="006F665D">
            <w:pPr>
              <w:pStyle w:val="Compact"/>
            </w:pPr>
            <w:r>
              <w:t>continuous: 0.1</w:t>
            </w:r>
          </w:p>
          <w:p w14:paraId="6C793273" w14:textId="7CC0A3A2" w:rsidR="006F665D" w:rsidRPr="00FB1224" w:rsidRDefault="006F665D" w:rsidP="006F665D">
            <w:pPr>
              <w:pStyle w:val="Compact"/>
            </w:pPr>
            <w:r>
              <w:t>binary: 0.5</w:t>
            </w:r>
          </w:p>
        </w:tc>
        <w:tc>
          <w:tcPr>
            <w:tcW w:w="1608" w:type="pct"/>
            <w:vAlign w:val="center"/>
          </w:tcPr>
          <w:p w14:paraId="00915A4C" w14:textId="021D543E" w:rsidR="006F665D" w:rsidRPr="00FB1224" w:rsidRDefault="006F665D" w:rsidP="006F665D">
            <w:pPr>
              <w:pStyle w:val="Compact"/>
            </w:pPr>
            <w:r>
              <w:t>continuous: 0.1 (0.1)</w:t>
            </w:r>
          </w:p>
        </w:tc>
      </w:tr>
      <w:tr w:rsidR="006F665D" w:rsidRPr="005A7C03" w14:paraId="52EAA435" w14:textId="77777777" w:rsidTr="000D1034">
        <w:trPr>
          <w:trHeight w:val="14"/>
        </w:trPr>
        <w:tc>
          <w:tcPr>
            <w:tcW w:w="338" w:type="pct"/>
            <w:vAlign w:val="center"/>
          </w:tcPr>
          <w:p w14:paraId="6AA746E0" w14:textId="77777777" w:rsidR="006F665D" w:rsidRPr="00FB1224" w:rsidRDefault="006F665D" w:rsidP="006F665D">
            <w:pPr>
              <w:pStyle w:val="Compact"/>
            </w:pPr>
            <w:r>
              <w:t>14</w:t>
            </w:r>
          </w:p>
        </w:tc>
        <w:tc>
          <w:tcPr>
            <w:tcW w:w="353" w:type="pct"/>
            <w:vMerge/>
            <w:vAlign w:val="center"/>
          </w:tcPr>
          <w:p w14:paraId="2E56E73A" w14:textId="77777777" w:rsidR="006F665D" w:rsidRPr="00FB1224" w:rsidRDefault="006F665D" w:rsidP="006F665D">
            <w:pPr>
              <w:pStyle w:val="Compact"/>
            </w:pPr>
          </w:p>
        </w:tc>
        <w:tc>
          <w:tcPr>
            <w:tcW w:w="359" w:type="pct"/>
            <w:vMerge/>
            <w:vAlign w:val="center"/>
          </w:tcPr>
          <w:p w14:paraId="56F16C78" w14:textId="77777777" w:rsidR="006F665D" w:rsidRPr="00FB1224" w:rsidRDefault="006F665D" w:rsidP="006F665D">
            <w:pPr>
              <w:pStyle w:val="Compact"/>
            </w:pPr>
          </w:p>
        </w:tc>
        <w:tc>
          <w:tcPr>
            <w:tcW w:w="335" w:type="pct"/>
            <w:vMerge/>
            <w:vAlign w:val="center"/>
          </w:tcPr>
          <w:p w14:paraId="06DB0D9E" w14:textId="77777777" w:rsidR="006F665D" w:rsidRPr="00FB1224" w:rsidRDefault="006F665D" w:rsidP="006F665D">
            <w:pPr>
              <w:pStyle w:val="Compact"/>
            </w:pPr>
          </w:p>
        </w:tc>
        <w:tc>
          <w:tcPr>
            <w:tcW w:w="430" w:type="pct"/>
            <w:vMerge/>
            <w:vAlign w:val="center"/>
          </w:tcPr>
          <w:p w14:paraId="1CA60798" w14:textId="77777777" w:rsidR="006F665D" w:rsidRPr="00FB1224" w:rsidRDefault="006F665D" w:rsidP="006F665D">
            <w:pPr>
              <w:pStyle w:val="Compact"/>
            </w:pPr>
          </w:p>
        </w:tc>
        <w:tc>
          <w:tcPr>
            <w:tcW w:w="525" w:type="pct"/>
            <w:vMerge/>
            <w:vAlign w:val="center"/>
          </w:tcPr>
          <w:p w14:paraId="287E179B" w14:textId="77777777" w:rsidR="006F665D" w:rsidRPr="00FB1224" w:rsidRDefault="006F665D" w:rsidP="006F665D">
            <w:pPr>
              <w:pStyle w:val="Compact"/>
            </w:pPr>
          </w:p>
        </w:tc>
        <w:tc>
          <w:tcPr>
            <w:tcW w:w="478" w:type="pct"/>
            <w:vMerge/>
            <w:vAlign w:val="center"/>
          </w:tcPr>
          <w:p w14:paraId="085C506E" w14:textId="77777777" w:rsidR="006F665D" w:rsidRPr="00FB1224" w:rsidRDefault="006F665D" w:rsidP="006F665D">
            <w:pPr>
              <w:pStyle w:val="Compact"/>
            </w:pPr>
          </w:p>
        </w:tc>
        <w:tc>
          <w:tcPr>
            <w:tcW w:w="574" w:type="pct"/>
            <w:vMerge/>
            <w:vAlign w:val="center"/>
          </w:tcPr>
          <w:p w14:paraId="58864B80" w14:textId="77777777" w:rsidR="006F665D" w:rsidRPr="00FB1224" w:rsidRDefault="006F665D" w:rsidP="006F665D">
            <w:pPr>
              <w:pStyle w:val="Compact"/>
            </w:pPr>
          </w:p>
        </w:tc>
        <w:tc>
          <w:tcPr>
            <w:tcW w:w="1608" w:type="pct"/>
            <w:vAlign w:val="center"/>
          </w:tcPr>
          <w:p w14:paraId="330B488A" w14:textId="337DF805" w:rsidR="006F665D" w:rsidRPr="00FB1224" w:rsidRDefault="006F665D" w:rsidP="006F665D">
            <w:pPr>
              <w:pStyle w:val="Compact"/>
            </w:pPr>
            <w:r>
              <w:t>continuous: 0.1 (0.5)</w:t>
            </w:r>
          </w:p>
        </w:tc>
      </w:tr>
      <w:tr w:rsidR="006F665D" w:rsidRPr="005A7C03" w14:paraId="2BC344A4" w14:textId="77777777" w:rsidTr="000D1034">
        <w:trPr>
          <w:trHeight w:val="14"/>
        </w:trPr>
        <w:tc>
          <w:tcPr>
            <w:tcW w:w="338" w:type="pct"/>
            <w:vAlign w:val="center"/>
          </w:tcPr>
          <w:p w14:paraId="0EAA6970" w14:textId="77777777" w:rsidR="006F665D" w:rsidRPr="00FB1224" w:rsidRDefault="006F665D" w:rsidP="006F665D">
            <w:pPr>
              <w:pStyle w:val="Compact"/>
            </w:pPr>
            <w:r>
              <w:t>15</w:t>
            </w:r>
          </w:p>
        </w:tc>
        <w:tc>
          <w:tcPr>
            <w:tcW w:w="353" w:type="pct"/>
            <w:vMerge/>
            <w:vAlign w:val="center"/>
          </w:tcPr>
          <w:p w14:paraId="3A9B9B8B" w14:textId="77777777" w:rsidR="006F665D" w:rsidRPr="00FB1224" w:rsidRDefault="006F665D" w:rsidP="006F665D">
            <w:pPr>
              <w:pStyle w:val="Compact"/>
            </w:pPr>
          </w:p>
        </w:tc>
        <w:tc>
          <w:tcPr>
            <w:tcW w:w="359" w:type="pct"/>
            <w:vMerge/>
            <w:vAlign w:val="center"/>
          </w:tcPr>
          <w:p w14:paraId="7EAB03A0" w14:textId="77777777" w:rsidR="006F665D" w:rsidRPr="00FB1224" w:rsidRDefault="006F665D" w:rsidP="006F665D">
            <w:pPr>
              <w:pStyle w:val="Compact"/>
              <w:rPr>
                <w:highlight w:val="yellow"/>
              </w:rPr>
            </w:pPr>
          </w:p>
        </w:tc>
        <w:tc>
          <w:tcPr>
            <w:tcW w:w="335" w:type="pct"/>
            <w:vMerge w:val="restart"/>
            <w:vAlign w:val="center"/>
          </w:tcPr>
          <w:p w14:paraId="01B7130E" w14:textId="77777777" w:rsidR="006F665D" w:rsidRPr="00FB1224" w:rsidRDefault="006F665D" w:rsidP="006F665D">
            <w:pPr>
              <w:pStyle w:val="Compact"/>
            </w:pPr>
            <w:r>
              <w:t>10</w:t>
            </w:r>
          </w:p>
        </w:tc>
        <w:tc>
          <w:tcPr>
            <w:tcW w:w="430" w:type="pct"/>
            <w:vMerge w:val="restart"/>
            <w:vAlign w:val="center"/>
          </w:tcPr>
          <w:p w14:paraId="6762B25C" w14:textId="77777777" w:rsidR="006F665D" w:rsidRPr="003B61C9" w:rsidRDefault="006F665D" w:rsidP="006F665D">
            <w:pPr>
              <w:pStyle w:val="Compact"/>
            </w:pPr>
            <w:r w:rsidRPr="003B61C9">
              <w:t>3 continuous</w:t>
            </w:r>
          </w:p>
          <w:p w14:paraId="50616F0E" w14:textId="77777777" w:rsidR="006F665D" w:rsidRPr="00FB1224" w:rsidRDefault="006F665D" w:rsidP="006F665D">
            <w:pPr>
              <w:pStyle w:val="Compact"/>
              <w:rPr>
                <w:highlight w:val="yellow"/>
              </w:rPr>
            </w:pPr>
            <w:r w:rsidRPr="003B61C9">
              <w:t xml:space="preserve">2 </w:t>
            </w:r>
            <w:r>
              <w:t>binary</w:t>
            </w:r>
          </w:p>
        </w:tc>
        <w:tc>
          <w:tcPr>
            <w:tcW w:w="525" w:type="pct"/>
            <w:vMerge w:val="restart"/>
            <w:vAlign w:val="center"/>
          </w:tcPr>
          <w:p w14:paraId="44EE51B0" w14:textId="77777777" w:rsidR="006F665D" w:rsidRPr="003B61C9" w:rsidRDefault="006F665D" w:rsidP="006F665D">
            <w:pPr>
              <w:pStyle w:val="Compact"/>
            </w:pPr>
            <w:r w:rsidRPr="003B61C9">
              <w:t>2 continuous</w:t>
            </w:r>
          </w:p>
          <w:p w14:paraId="05C0B278" w14:textId="77777777" w:rsidR="006F665D" w:rsidRPr="00FB1224" w:rsidRDefault="006F665D" w:rsidP="006F665D">
            <w:pPr>
              <w:pStyle w:val="Compact"/>
              <w:rPr>
                <w:highlight w:val="yellow"/>
              </w:rPr>
            </w:pPr>
            <w:r w:rsidRPr="003B61C9">
              <w:t xml:space="preserve">1 </w:t>
            </w:r>
            <w:r>
              <w:t>binary</w:t>
            </w:r>
          </w:p>
        </w:tc>
        <w:tc>
          <w:tcPr>
            <w:tcW w:w="478" w:type="pct"/>
            <w:vMerge w:val="restart"/>
            <w:vAlign w:val="center"/>
          </w:tcPr>
          <w:p w14:paraId="4C8B5DCA" w14:textId="77777777" w:rsidR="006F665D" w:rsidRPr="003B61C9" w:rsidRDefault="006F665D" w:rsidP="006F665D">
            <w:pPr>
              <w:pStyle w:val="Compact"/>
            </w:pPr>
            <w:r w:rsidRPr="003B61C9">
              <w:t>1 continuous</w:t>
            </w:r>
          </w:p>
          <w:p w14:paraId="1999F111" w14:textId="77777777" w:rsidR="006F665D" w:rsidRPr="00FB1224" w:rsidRDefault="006F665D" w:rsidP="006F665D">
            <w:pPr>
              <w:pStyle w:val="Compact"/>
              <w:rPr>
                <w:highlight w:val="yellow"/>
              </w:rPr>
            </w:pPr>
            <w:r w:rsidRPr="003B61C9">
              <w:t xml:space="preserve">1 </w:t>
            </w:r>
            <w:r>
              <w:t>binary</w:t>
            </w:r>
          </w:p>
        </w:tc>
        <w:tc>
          <w:tcPr>
            <w:tcW w:w="574" w:type="pct"/>
            <w:vMerge w:val="restart"/>
            <w:vAlign w:val="center"/>
          </w:tcPr>
          <w:p w14:paraId="4A2AA047" w14:textId="77777777" w:rsidR="006F665D" w:rsidRDefault="006F665D" w:rsidP="006F665D">
            <w:pPr>
              <w:pStyle w:val="Compact"/>
            </w:pPr>
            <w:r>
              <w:t>continuous: 0.1</w:t>
            </w:r>
          </w:p>
          <w:p w14:paraId="41C1D51E" w14:textId="6053ADBD" w:rsidR="006F665D" w:rsidRPr="00FB1224" w:rsidRDefault="006F665D" w:rsidP="006F665D">
            <w:pPr>
              <w:pStyle w:val="Compact"/>
              <w:rPr>
                <w:highlight w:val="yellow"/>
              </w:rPr>
            </w:pPr>
            <w:r>
              <w:t>binary: 0.5</w:t>
            </w:r>
          </w:p>
        </w:tc>
        <w:tc>
          <w:tcPr>
            <w:tcW w:w="1608" w:type="pct"/>
            <w:vAlign w:val="center"/>
          </w:tcPr>
          <w:p w14:paraId="4419C5BA" w14:textId="658ADCB7" w:rsidR="006F665D" w:rsidRPr="00FB1224" w:rsidRDefault="006F665D" w:rsidP="006F665D">
            <w:pPr>
              <w:pStyle w:val="Compact"/>
            </w:pPr>
            <w:r>
              <w:t>continuous: 0.1 (</w:t>
            </w:r>
            <w:r w:rsidRPr="003B61C9">
              <w:t xml:space="preserve">0.1), </w:t>
            </w:r>
            <w:r>
              <w:t>binary: 0.5</w:t>
            </w:r>
            <w:r w:rsidRPr="003B61C9">
              <w:t xml:space="preserve"> (</w:t>
            </w:r>
            <w:r>
              <w:t>0.2</w:t>
            </w:r>
            <w:r w:rsidRPr="003B61C9">
              <w:t>)</w:t>
            </w:r>
          </w:p>
        </w:tc>
      </w:tr>
      <w:tr w:rsidR="006F665D" w:rsidRPr="005A7C03" w14:paraId="108B1F79" w14:textId="77777777" w:rsidTr="000D1034">
        <w:trPr>
          <w:trHeight w:val="14"/>
        </w:trPr>
        <w:tc>
          <w:tcPr>
            <w:tcW w:w="338" w:type="pct"/>
            <w:vAlign w:val="center"/>
          </w:tcPr>
          <w:p w14:paraId="7D2D19C5" w14:textId="77777777" w:rsidR="006F665D" w:rsidRPr="00FB1224" w:rsidRDefault="006F665D" w:rsidP="006F665D">
            <w:pPr>
              <w:pStyle w:val="Compact"/>
            </w:pPr>
            <w:r>
              <w:t>16</w:t>
            </w:r>
          </w:p>
        </w:tc>
        <w:tc>
          <w:tcPr>
            <w:tcW w:w="353" w:type="pct"/>
            <w:vMerge/>
            <w:vAlign w:val="center"/>
          </w:tcPr>
          <w:p w14:paraId="4642A4BC" w14:textId="77777777" w:rsidR="006F665D" w:rsidRPr="00FB1224" w:rsidRDefault="006F665D" w:rsidP="006F665D">
            <w:pPr>
              <w:pStyle w:val="Compact"/>
            </w:pPr>
          </w:p>
        </w:tc>
        <w:tc>
          <w:tcPr>
            <w:tcW w:w="359" w:type="pct"/>
            <w:vMerge/>
            <w:vAlign w:val="center"/>
          </w:tcPr>
          <w:p w14:paraId="05B6980B" w14:textId="77777777" w:rsidR="006F665D" w:rsidRPr="00FB1224" w:rsidRDefault="006F665D" w:rsidP="006F665D">
            <w:pPr>
              <w:pStyle w:val="Compact"/>
              <w:rPr>
                <w:highlight w:val="yellow"/>
              </w:rPr>
            </w:pPr>
          </w:p>
        </w:tc>
        <w:tc>
          <w:tcPr>
            <w:tcW w:w="335" w:type="pct"/>
            <w:vMerge/>
            <w:vAlign w:val="center"/>
          </w:tcPr>
          <w:p w14:paraId="48F38602" w14:textId="77777777" w:rsidR="006F665D" w:rsidRPr="00FB1224" w:rsidRDefault="006F665D" w:rsidP="006F665D">
            <w:pPr>
              <w:pStyle w:val="Compact"/>
            </w:pPr>
          </w:p>
        </w:tc>
        <w:tc>
          <w:tcPr>
            <w:tcW w:w="430" w:type="pct"/>
            <w:vMerge/>
            <w:vAlign w:val="center"/>
          </w:tcPr>
          <w:p w14:paraId="4168D46A" w14:textId="77777777" w:rsidR="006F665D" w:rsidRPr="00FB1224" w:rsidRDefault="006F665D" w:rsidP="006F665D">
            <w:pPr>
              <w:pStyle w:val="Compact"/>
            </w:pPr>
          </w:p>
        </w:tc>
        <w:tc>
          <w:tcPr>
            <w:tcW w:w="525" w:type="pct"/>
            <w:vMerge/>
            <w:vAlign w:val="center"/>
          </w:tcPr>
          <w:p w14:paraId="6DA9D09B" w14:textId="77777777" w:rsidR="006F665D" w:rsidRPr="00FB1224" w:rsidRDefault="006F665D" w:rsidP="006F665D">
            <w:pPr>
              <w:pStyle w:val="Compact"/>
              <w:rPr>
                <w:highlight w:val="yellow"/>
              </w:rPr>
            </w:pPr>
          </w:p>
        </w:tc>
        <w:tc>
          <w:tcPr>
            <w:tcW w:w="478" w:type="pct"/>
            <w:vMerge/>
            <w:vAlign w:val="center"/>
          </w:tcPr>
          <w:p w14:paraId="26B4ABF1" w14:textId="77777777" w:rsidR="006F665D" w:rsidRPr="00FB1224" w:rsidRDefault="006F665D" w:rsidP="006F665D">
            <w:pPr>
              <w:pStyle w:val="Compact"/>
              <w:rPr>
                <w:highlight w:val="yellow"/>
              </w:rPr>
            </w:pPr>
          </w:p>
        </w:tc>
        <w:tc>
          <w:tcPr>
            <w:tcW w:w="574" w:type="pct"/>
            <w:vMerge/>
            <w:vAlign w:val="center"/>
          </w:tcPr>
          <w:p w14:paraId="7C350A19" w14:textId="77777777" w:rsidR="006F665D" w:rsidRPr="00FB1224" w:rsidRDefault="006F665D" w:rsidP="006F665D">
            <w:pPr>
              <w:pStyle w:val="Compact"/>
              <w:rPr>
                <w:highlight w:val="yellow"/>
              </w:rPr>
            </w:pPr>
          </w:p>
        </w:tc>
        <w:tc>
          <w:tcPr>
            <w:tcW w:w="1608" w:type="pct"/>
            <w:vAlign w:val="center"/>
          </w:tcPr>
          <w:p w14:paraId="19D16136" w14:textId="59994E09" w:rsidR="006F665D" w:rsidRPr="00FB1224" w:rsidRDefault="006F665D" w:rsidP="006F665D">
            <w:pPr>
              <w:pStyle w:val="Compact"/>
            </w:pPr>
            <w:r>
              <w:t xml:space="preserve">continuous: </w:t>
            </w:r>
            <w:r w:rsidRPr="003B61C9">
              <w:t>0.1 (0.5),</w:t>
            </w:r>
            <w:r>
              <w:t xml:space="preserve"> binary: 0.5 (1.0</w:t>
            </w:r>
            <w:r w:rsidRPr="003B61C9">
              <w:t>)</w:t>
            </w:r>
          </w:p>
        </w:tc>
      </w:tr>
      <w:tr w:rsidR="006F665D" w:rsidRPr="005A7C03" w14:paraId="1C2946D6" w14:textId="77777777" w:rsidTr="000D1034">
        <w:trPr>
          <w:trHeight w:val="14"/>
        </w:trPr>
        <w:tc>
          <w:tcPr>
            <w:tcW w:w="338" w:type="pct"/>
            <w:vAlign w:val="center"/>
          </w:tcPr>
          <w:p w14:paraId="44432A0A" w14:textId="77777777" w:rsidR="006F665D" w:rsidRPr="00FB1224" w:rsidRDefault="006F665D" w:rsidP="006F665D">
            <w:pPr>
              <w:pStyle w:val="Compact"/>
            </w:pPr>
            <w:r>
              <w:t>17</w:t>
            </w:r>
          </w:p>
        </w:tc>
        <w:tc>
          <w:tcPr>
            <w:tcW w:w="353" w:type="pct"/>
            <w:vMerge/>
            <w:vAlign w:val="center"/>
          </w:tcPr>
          <w:p w14:paraId="5FB0AD9A" w14:textId="77777777" w:rsidR="006F665D" w:rsidRPr="00FB1224" w:rsidRDefault="006F665D" w:rsidP="006F665D">
            <w:pPr>
              <w:pStyle w:val="Compact"/>
            </w:pPr>
          </w:p>
        </w:tc>
        <w:tc>
          <w:tcPr>
            <w:tcW w:w="359" w:type="pct"/>
            <w:vMerge/>
            <w:vAlign w:val="center"/>
          </w:tcPr>
          <w:p w14:paraId="1800E356" w14:textId="77777777" w:rsidR="006F665D" w:rsidRPr="00FB1224" w:rsidRDefault="006F665D" w:rsidP="006F665D">
            <w:pPr>
              <w:pStyle w:val="Compact"/>
            </w:pPr>
          </w:p>
        </w:tc>
        <w:tc>
          <w:tcPr>
            <w:tcW w:w="335" w:type="pct"/>
            <w:vMerge w:val="restart"/>
            <w:vAlign w:val="center"/>
          </w:tcPr>
          <w:p w14:paraId="751E0D6A" w14:textId="77777777" w:rsidR="006F665D" w:rsidRPr="00FB1224" w:rsidRDefault="006F665D" w:rsidP="006F665D">
            <w:pPr>
              <w:pStyle w:val="Compact"/>
            </w:pPr>
            <w:r>
              <w:t>20</w:t>
            </w:r>
          </w:p>
        </w:tc>
        <w:tc>
          <w:tcPr>
            <w:tcW w:w="430" w:type="pct"/>
            <w:vMerge w:val="restart"/>
            <w:vAlign w:val="center"/>
          </w:tcPr>
          <w:p w14:paraId="1CF59E09" w14:textId="77777777" w:rsidR="006F665D" w:rsidRDefault="006F665D" w:rsidP="006F665D">
            <w:pPr>
              <w:pStyle w:val="Compact"/>
            </w:pPr>
            <w:r>
              <w:t>6 continuous</w:t>
            </w:r>
          </w:p>
          <w:p w14:paraId="15BC82EF" w14:textId="77777777" w:rsidR="006F665D" w:rsidRPr="00FB1224" w:rsidRDefault="006F665D" w:rsidP="006F665D">
            <w:pPr>
              <w:pStyle w:val="Compact"/>
            </w:pPr>
            <w:r>
              <w:t>4 binary</w:t>
            </w:r>
          </w:p>
        </w:tc>
        <w:tc>
          <w:tcPr>
            <w:tcW w:w="525" w:type="pct"/>
            <w:vMerge w:val="restart"/>
            <w:vAlign w:val="center"/>
          </w:tcPr>
          <w:p w14:paraId="7BF7BF1F" w14:textId="77777777" w:rsidR="006F665D" w:rsidRDefault="006F665D" w:rsidP="006F665D">
            <w:pPr>
              <w:pStyle w:val="Compact"/>
            </w:pPr>
            <w:r>
              <w:t>4 continuous</w:t>
            </w:r>
          </w:p>
          <w:p w14:paraId="6A6C0038" w14:textId="77777777" w:rsidR="006F665D" w:rsidRPr="00FB1224" w:rsidRDefault="006F665D" w:rsidP="006F665D">
            <w:pPr>
              <w:pStyle w:val="Compact"/>
            </w:pPr>
            <w:r>
              <w:t>2 binary</w:t>
            </w:r>
          </w:p>
        </w:tc>
        <w:tc>
          <w:tcPr>
            <w:tcW w:w="478" w:type="pct"/>
            <w:vMerge w:val="restart"/>
            <w:vAlign w:val="center"/>
          </w:tcPr>
          <w:p w14:paraId="4C515D34" w14:textId="77777777" w:rsidR="006F665D" w:rsidRDefault="006F665D" w:rsidP="006F665D">
            <w:pPr>
              <w:pStyle w:val="Compact"/>
            </w:pPr>
            <w:r>
              <w:t>2 continuous</w:t>
            </w:r>
          </w:p>
          <w:p w14:paraId="68716D34" w14:textId="77777777" w:rsidR="006F665D" w:rsidRPr="00FB1224" w:rsidRDefault="006F665D" w:rsidP="006F665D">
            <w:pPr>
              <w:pStyle w:val="Compact"/>
            </w:pPr>
            <w:r>
              <w:t>2 binary</w:t>
            </w:r>
          </w:p>
        </w:tc>
        <w:tc>
          <w:tcPr>
            <w:tcW w:w="574" w:type="pct"/>
            <w:vMerge w:val="restart"/>
            <w:vAlign w:val="center"/>
          </w:tcPr>
          <w:p w14:paraId="15DCD991" w14:textId="77777777" w:rsidR="006F665D" w:rsidRDefault="006F665D" w:rsidP="006F665D">
            <w:pPr>
              <w:pStyle w:val="Compact"/>
            </w:pPr>
            <w:r>
              <w:t>continuous: 0.1</w:t>
            </w:r>
          </w:p>
          <w:p w14:paraId="62775182" w14:textId="54933B5C" w:rsidR="006F665D" w:rsidRPr="00FB1224" w:rsidRDefault="006F665D" w:rsidP="006F665D">
            <w:pPr>
              <w:pStyle w:val="Compact"/>
            </w:pPr>
            <w:r>
              <w:t>binary: 0.5</w:t>
            </w:r>
          </w:p>
        </w:tc>
        <w:tc>
          <w:tcPr>
            <w:tcW w:w="1608" w:type="pct"/>
            <w:vAlign w:val="center"/>
          </w:tcPr>
          <w:p w14:paraId="167EDE77" w14:textId="45D3BC6E" w:rsidR="006F665D" w:rsidRPr="00FB1224" w:rsidRDefault="006F665D" w:rsidP="006F665D">
            <w:pPr>
              <w:pStyle w:val="Compact"/>
            </w:pPr>
            <w:r>
              <w:t>continuous: 0.1</w:t>
            </w:r>
            <w:r w:rsidRPr="00FB1224">
              <w:t xml:space="preserve"> (</w:t>
            </w:r>
            <w:r>
              <w:t>0.1), binary:</w:t>
            </w:r>
            <w:r w:rsidRPr="00FB1224">
              <w:t xml:space="preserve"> </w:t>
            </w:r>
            <w:r>
              <w:t>0.5 (0.2)</w:t>
            </w:r>
          </w:p>
        </w:tc>
      </w:tr>
      <w:tr w:rsidR="006F665D" w:rsidRPr="005A7C03" w14:paraId="340FA348" w14:textId="77777777" w:rsidTr="000D1034">
        <w:trPr>
          <w:trHeight w:val="14"/>
        </w:trPr>
        <w:tc>
          <w:tcPr>
            <w:tcW w:w="338" w:type="pct"/>
            <w:vAlign w:val="center"/>
          </w:tcPr>
          <w:p w14:paraId="768F3DC8" w14:textId="77777777" w:rsidR="006F665D" w:rsidRPr="00FB1224" w:rsidRDefault="006F665D" w:rsidP="006F665D">
            <w:pPr>
              <w:pStyle w:val="Compact"/>
            </w:pPr>
            <w:r>
              <w:t>18</w:t>
            </w:r>
          </w:p>
        </w:tc>
        <w:tc>
          <w:tcPr>
            <w:tcW w:w="353" w:type="pct"/>
            <w:vMerge/>
            <w:vAlign w:val="center"/>
          </w:tcPr>
          <w:p w14:paraId="70420AC7" w14:textId="77777777" w:rsidR="006F665D" w:rsidRPr="00FB1224" w:rsidRDefault="006F665D" w:rsidP="006F665D">
            <w:pPr>
              <w:pStyle w:val="Compact"/>
            </w:pPr>
          </w:p>
        </w:tc>
        <w:tc>
          <w:tcPr>
            <w:tcW w:w="359" w:type="pct"/>
            <w:vMerge/>
            <w:vAlign w:val="center"/>
          </w:tcPr>
          <w:p w14:paraId="30A46E81" w14:textId="77777777" w:rsidR="006F665D" w:rsidRPr="00FB1224" w:rsidRDefault="006F665D" w:rsidP="006F665D">
            <w:pPr>
              <w:pStyle w:val="Compact"/>
            </w:pPr>
          </w:p>
        </w:tc>
        <w:tc>
          <w:tcPr>
            <w:tcW w:w="335" w:type="pct"/>
            <w:vMerge/>
            <w:vAlign w:val="center"/>
          </w:tcPr>
          <w:p w14:paraId="2F30083B" w14:textId="77777777" w:rsidR="006F665D" w:rsidRPr="00FB1224" w:rsidRDefault="006F665D" w:rsidP="006F665D">
            <w:pPr>
              <w:pStyle w:val="Compact"/>
            </w:pPr>
          </w:p>
        </w:tc>
        <w:tc>
          <w:tcPr>
            <w:tcW w:w="430" w:type="pct"/>
            <w:vMerge/>
            <w:vAlign w:val="center"/>
          </w:tcPr>
          <w:p w14:paraId="60B89034" w14:textId="77777777" w:rsidR="006F665D" w:rsidRPr="00FB1224" w:rsidRDefault="006F665D" w:rsidP="006F665D">
            <w:pPr>
              <w:pStyle w:val="Compact"/>
            </w:pPr>
          </w:p>
        </w:tc>
        <w:tc>
          <w:tcPr>
            <w:tcW w:w="525" w:type="pct"/>
            <w:vMerge/>
            <w:vAlign w:val="center"/>
          </w:tcPr>
          <w:p w14:paraId="238113C1" w14:textId="77777777" w:rsidR="006F665D" w:rsidRPr="00FB1224" w:rsidRDefault="006F665D" w:rsidP="006F665D">
            <w:pPr>
              <w:pStyle w:val="Compact"/>
            </w:pPr>
          </w:p>
        </w:tc>
        <w:tc>
          <w:tcPr>
            <w:tcW w:w="478" w:type="pct"/>
            <w:vMerge/>
            <w:vAlign w:val="center"/>
          </w:tcPr>
          <w:p w14:paraId="29DF8611" w14:textId="77777777" w:rsidR="006F665D" w:rsidRPr="00FB1224" w:rsidRDefault="006F665D" w:rsidP="006F665D">
            <w:pPr>
              <w:pStyle w:val="Compact"/>
            </w:pPr>
          </w:p>
        </w:tc>
        <w:tc>
          <w:tcPr>
            <w:tcW w:w="574" w:type="pct"/>
            <w:vMerge/>
            <w:vAlign w:val="center"/>
          </w:tcPr>
          <w:p w14:paraId="7F27016E" w14:textId="77777777" w:rsidR="006F665D" w:rsidRPr="00FB1224" w:rsidRDefault="006F665D" w:rsidP="006F665D">
            <w:pPr>
              <w:pStyle w:val="Compact"/>
            </w:pPr>
          </w:p>
        </w:tc>
        <w:tc>
          <w:tcPr>
            <w:tcW w:w="1608" w:type="pct"/>
            <w:vAlign w:val="center"/>
          </w:tcPr>
          <w:p w14:paraId="166ECF33" w14:textId="369EDC9D" w:rsidR="006F665D" w:rsidRPr="00FB1224" w:rsidRDefault="006F665D" w:rsidP="006F665D">
            <w:pPr>
              <w:pStyle w:val="Compact"/>
            </w:pPr>
            <w:r>
              <w:t>continuous: 0.1 (0.5), binary:</w:t>
            </w:r>
            <w:r w:rsidRPr="00FB1224">
              <w:t xml:space="preserve"> </w:t>
            </w:r>
            <w:r>
              <w:t>0.5 (1.0)</w:t>
            </w:r>
          </w:p>
        </w:tc>
      </w:tr>
      <w:tr w:rsidR="00B76DA2" w:rsidRPr="005A7C03" w14:paraId="3C0E7383" w14:textId="77777777" w:rsidTr="000D1034">
        <w:trPr>
          <w:trHeight w:val="14"/>
        </w:trPr>
        <w:tc>
          <w:tcPr>
            <w:tcW w:w="338" w:type="pct"/>
            <w:vAlign w:val="center"/>
          </w:tcPr>
          <w:p w14:paraId="56F7CD22" w14:textId="77777777" w:rsidR="00B76DA2" w:rsidRPr="00FB1224" w:rsidRDefault="00B76DA2" w:rsidP="00B76DA2">
            <w:pPr>
              <w:pStyle w:val="Compact"/>
            </w:pPr>
            <w:bookmarkStart w:id="493" w:name="_GoBack" w:colFirst="8" w:colLast="8"/>
            <w:r>
              <w:t>19</w:t>
            </w:r>
          </w:p>
        </w:tc>
        <w:tc>
          <w:tcPr>
            <w:tcW w:w="353" w:type="pct"/>
            <w:vMerge/>
            <w:vAlign w:val="center"/>
          </w:tcPr>
          <w:p w14:paraId="7B85723B" w14:textId="77777777" w:rsidR="00B76DA2" w:rsidRPr="00FB1224" w:rsidRDefault="00B76DA2" w:rsidP="00B76DA2">
            <w:pPr>
              <w:pStyle w:val="Compact"/>
            </w:pPr>
          </w:p>
        </w:tc>
        <w:tc>
          <w:tcPr>
            <w:tcW w:w="359" w:type="pct"/>
            <w:vMerge w:val="restart"/>
            <w:vAlign w:val="center"/>
          </w:tcPr>
          <w:p w14:paraId="497C3C51" w14:textId="77777777" w:rsidR="00B76DA2" w:rsidRPr="00FB1224" w:rsidRDefault="00B76DA2" w:rsidP="00B76DA2">
            <w:pPr>
              <w:pStyle w:val="Compact"/>
            </w:pPr>
            <w:r>
              <w:t>10</w:t>
            </w:r>
          </w:p>
        </w:tc>
        <w:tc>
          <w:tcPr>
            <w:tcW w:w="335" w:type="pct"/>
            <w:vMerge w:val="restart"/>
            <w:vAlign w:val="center"/>
          </w:tcPr>
          <w:p w14:paraId="3E22C512" w14:textId="77777777" w:rsidR="00B76DA2" w:rsidRPr="00FB1224" w:rsidRDefault="00B76DA2" w:rsidP="00B76DA2">
            <w:pPr>
              <w:pStyle w:val="Compact"/>
            </w:pPr>
            <w:r>
              <w:t>5</w:t>
            </w:r>
          </w:p>
        </w:tc>
        <w:tc>
          <w:tcPr>
            <w:tcW w:w="430" w:type="pct"/>
            <w:vMerge w:val="restart"/>
            <w:vAlign w:val="center"/>
          </w:tcPr>
          <w:p w14:paraId="56EF0E9E" w14:textId="77777777" w:rsidR="00B76DA2" w:rsidRPr="003B61C9" w:rsidRDefault="00B76DA2" w:rsidP="00B76DA2">
            <w:pPr>
              <w:pStyle w:val="Compact"/>
            </w:pPr>
            <w:r w:rsidRPr="003B61C9">
              <w:t>1 continuous</w:t>
            </w:r>
          </w:p>
          <w:p w14:paraId="2C109D64" w14:textId="77777777" w:rsidR="00B76DA2" w:rsidRPr="00FB1224" w:rsidRDefault="00B76DA2" w:rsidP="00B76DA2">
            <w:pPr>
              <w:pStyle w:val="Compact"/>
            </w:pPr>
            <w:r w:rsidRPr="003B61C9">
              <w:t xml:space="preserve">1 </w:t>
            </w:r>
            <w:r>
              <w:t>binary</w:t>
            </w:r>
          </w:p>
        </w:tc>
        <w:tc>
          <w:tcPr>
            <w:tcW w:w="525" w:type="pct"/>
            <w:vMerge w:val="restart"/>
            <w:vAlign w:val="center"/>
          </w:tcPr>
          <w:p w14:paraId="1472BE94" w14:textId="77777777" w:rsidR="00B76DA2" w:rsidRPr="003B61C9" w:rsidRDefault="00B76DA2" w:rsidP="00B76DA2">
            <w:pPr>
              <w:pStyle w:val="Compact"/>
            </w:pPr>
            <w:r w:rsidRPr="003B61C9">
              <w:t>1 continuous</w:t>
            </w:r>
          </w:p>
          <w:p w14:paraId="1105DE8E" w14:textId="77777777" w:rsidR="00B76DA2" w:rsidRPr="00FB1224" w:rsidRDefault="00B76DA2" w:rsidP="00B76DA2">
            <w:pPr>
              <w:pStyle w:val="Compact"/>
            </w:pPr>
            <w:r w:rsidRPr="003B61C9">
              <w:t xml:space="preserve">1 </w:t>
            </w:r>
            <w:r>
              <w:t>binary</w:t>
            </w:r>
          </w:p>
        </w:tc>
        <w:tc>
          <w:tcPr>
            <w:tcW w:w="478" w:type="pct"/>
            <w:vMerge w:val="restart"/>
            <w:vAlign w:val="center"/>
          </w:tcPr>
          <w:p w14:paraId="29379633" w14:textId="77777777" w:rsidR="00B76DA2" w:rsidRPr="00FB1224" w:rsidRDefault="00B76DA2" w:rsidP="00B76DA2">
            <w:pPr>
              <w:pStyle w:val="Compact"/>
            </w:pPr>
            <w:r w:rsidRPr="003B61C9">
              <w:t>1 continuous</w:t>
            </w:r>
          </w:p>
        </w:tc>
        <w:tc>
          <w:tcPr>
            <w:tcW w:w="574" w:type="pct"/>
            <w:vMerge w:val="restart"/>
            <w:vAlign w:val="center"/>
          </w:tcPr>
          <w:p w14:paraId="0B9936FF" w14:textId="77777777" w:rsidR="00B76DA2" w:rsidRDefault="00B76DA2" w:rsidP="00B76DA2">
            <w:pPr>
              <w:pStyle w:val="Compact"/>
            </w:pPr>
            <w:r>
              <w:t>continuous: 0.1</w:t>
            </w:r>
          </w:p>
          <w:p w14:paraId="5489E73C" w14:textId="0FDF78AE" w:rsidR="00B76DA2" w:rsidRPr="00FB1224" w:rsidRDefault="00B76DA2" w:rsidP="00B76DA2">
            <w:pPr>
              <w:pStyle w:val="Compact"/>
            </w:pPr>
            <w:r>
              <w:t>binary: 0.5</w:t>
            </w:r>
          </w:p>
        </w:tc>
        <w:tc>
          <w:tcPr>
            <w:tcW w:w="1608" w:type="pct"/>
            <w:vAlign w:val="center"/>
          </w:tcPr>
          <w:p w14:paraId="4978D84A" w14:textId="55AD086F" w:rsidR="00B76DA2" w:rsidRPr="00FB1224" w:rsidRDefault="00B76DA2" w:rsidP="00B76DA2">
            <w:pPr>
              <w:pStyle w:val="Compact"/>
            </w:pPr>
            <w:r>
              <w:t>continuous: 0.1 (0.1)</w:t>
            </w:r>
          </w:p>
        </w:tc>
      </w:tr>
      <w:tr w:rsidR="00B76DA2" w:rsidRPr="005A7C03" w14:paraId="3641A948" w14:textId="77777777" w:rsidTr="000D1034">
        <w:trPr>
          <w:trHeight w:val="14"/>
        </w:trPr>
        <w:tc>
          <w:tcPr>
            <w:tcW w:w="338" w:type="pct"/>
            <w:vAlign w:val="center"/>
          </w:tcPr>
          <w:p w14:paraId="11724042" w14:textId="77777777" w:rsidR="00B76DA2" w:rsidRPr="00FB1224" w:rsidRDefault="00B76DA2" w:rsidP="00B76DA2">
            <w:pPr>
              <w:pStyle w:val="Compact"/>
            </w:pPr>
            <w:r>
              <w:t>20</w:t>
            </w:r>
          </w:p>
        </w:tc>
        <w:tc>
          <w:tcPr>
            <w:tcW w:w="353" w:type="pct"/>
            <w:vMerge/>
            <w:vAlign w:val="center"/>
          </w:tcPr>
          <w:p w14:paraId="6717EB62" w14:textId="77777777" w:rsidR="00B76DA2" w:rsidRPr="00FB1224" w:rsidRDefault="00B76DA2" w:rsidP="00B76DA2">
            <w:pPr>
              <w:pStyle w:val="Compact"/>
            </w:pPr>
          </w:p>
        </w:tc>
        <w:tc>
          <w:tcPr>
            <w:tcW w:w="359" w:type="pct"/>
            <w:vMerge/>
            <w:vAlign w:val="center"/>
          </w:tcPr>
          <w:p w14:paraId="1BADEC6A" w14:textId="77777777" w:rsidR="00B76DA2" w:rsidRPr="00FB1224" w:rsidRDefault="00B76DA2" w:rsidP="00B76DA2">
            <w:pPr>
              <w:pStyle w:val="Compact"/>
            </w:pPr>
          </w:p>
        </w:tc>
        <w:tc>
          <w:tcPr>
            <w:tcW w:w="335" w:type="pct"/>
            <w:vMerge/>
            <w:vAlign w:val="center"/>
          </w:tcPr>
          <w:p w14:paraId="7A5361DD" w14:textId="77777777" w:rsidR="00B76DA2" w:rsidRPr="00FB1224" w:rsidRDefault="00B76DA2" w:rsidP="00B76DA2">
            <w:pPr>
              <w:pStyle w:val="Compact"/>
            </w:pPr>
          </w:p>
        </w:tc>
        <w:tc>
          <w:tcPr>
            <w:tcW w:w="430" w:type="pct"/>
            <w:vMerge/>
            <w:vAlign w:val="center"/>
          </w:tcPr>
          <w:p w14:paraId="6BDE66CD" w14:textId="77777777" w:rsidR="00B76DA2" w:rsidRPr="00FB1224" w:rsidRDefault="00B76DA2" w:rsidP="00B76DA2">
            <w:pPr>
              <w:pStyle w:val="Compact"/>
            </w:pPr>
          </w:p>
        </w:tc>
        <w:tc>
          <w:tcPr>
            <w:tcW w:w="525" w:type="pct"/>
            <w:vMerge/>
            <w:vAlign w:val="center"/>
          </w:tcPr>
          <w:p w14:paraId="4E1AA8B4" w14:textId="77777777" w:rsidR="00B76DA2" w:rsidRPr="00FB1224" w:rsidRDefault="00B76DA2" w:rsidP="00B76DA2">
            <w:pPr>
              <w:pStyle w:val="Compact"/>
            </w:pPr>
          </w:p>
        </w:tc>
        <w:tc>
          <w:tcPr>
            <w:tcW w:w="478" w:type="pct"/>
            <w:vMerge/>
            <w:vAlign w:val="center"/>
          </w:tcPr>
          <w:p w14:paraId="6FC6E052" w14:textId="77777777" w:rsidR="00B76DA2" w:rsidRPr="00FB1224" w:rsidRDefault="00B76DA2" w:rsidP="00B76DA2">
            <w:pPr>
              <w:pStyle w:val="Compact"/>
            </w:pPr>
          </w:p>
        </w:tc>
        <w:tc>
          <w:tcPr>
            <w:tcW w:w="574" w:type="pct"/>
            <w:vMerge/>
            <w:vAlign w:val="center"/>
          </w:tcPr>
          <w:p w14:paraId="3B98AF50" w14:textId="77777777" w:rsidR="00B76DA2" w:rsidRPr="00FB1224" w:rsidRDefault="00B76DA2" w:rsidP="00B76DA2">
            <w:pPr>
              <w:pStyle w:val="Compact"/>
            </w:pPr>
          </w:p>
        </w:tc>
        <w:tc>
          <w:tcPr>
            <w:tcW w:w="1608" w:type="pct"/>
            <w:vAlign w:val="center"/>
          </w:tcPr>
          <w:p w14:paraId="6B8A5DE9" w14:textId="52EE5A2B" w:rsidR="00B76DA2" w:rsidRPr="00FB1224" w:rsidRDefault="00B76DA2" w:rsidP="00B76DA2">
            <w:pPr>
              <w:pStyle w:val="Compact"/>
            </w:pPr>
            <w:r>
              <w:t>continuous: 0.1 (0.5)</w:t>
            </w:r>
          </w:p>
        </w:tc>
      </w:tr>
      <w:tr w:rsidR="00B76DA2" w:rsidRPr="005A7C03" w14:paraId="27B47044" w14:textId="77777777" w:rsidTr="000D1034">
        <w:trPr>
          <w:trHeight w:val="14"/>
        </w:trPr>
        <w:tc>
          <w:tcPr>
            <w:tcW w:w="338" w:type="pct"/>
            <w:vAlign w:val="center"/>
          </w:tcPr>
          <w:p w14:paraId="10080FE4" w14:textId="77777777" w:rsidR="00B76DA2" w:rsidRPr="003B61C9" w:rsidRDefault="00B76DA2" w:rsidP="00B76DA2">
            <w:pPr>
              <w:pStyle w:val="Compact"/>
            </w:pPr>
            <w:r>
              <w:t>21</w:t>
            </w:r>
          </w:p>
        </w:tc>
        <w:tc>
          <w:tcPr>
            <w:tcW w:w="353" w:type="pct"/>
            <w:vMerge/>
            <w:vAlign w:val="center"/>
          </w:tcPr>
          <w:p w14:paraId="2056646A" w14:textId="77777777" w:rsidR="00B76DA2" w:rsidRPr="003B61C9" w:rsidRDefault="00B76DA2" w:rsidP="00B76DA2">
            <w:pPr>
              <w:pStyle w:val="Compact"/>
            </w:pPr>
          </w:p>
        </w:tc>
        <w:tc>
          <w:tcPr>
            <w:tcW w:w="359" w:type="pct"/>
            <w:vMerge/>
            <w:vAlign w:val="center"/>
          </w:tcPr>
          <w:p w14:paraId="2D56EE08" w14:textId="77777777" w:rsidR="00B76DA2" w:rsidRDefault="00B76DA2" w:rsidP="00B76DA2">
            <w:pPr>
              <w:pStyle w:val="Compact"/>
            </w:pPr>
          </w:p>
        </w:tc>
        <w:tc>
          <w:tcPr>
            <w:tcW w:w="335" w:type="pct"/>
            <w:vMerge w:val="restart"/>
            <w:vAlign w:val="center"/>
          </w:tcPr>
          <w:p w14:paraId="7AF6733B" w14:textId="77777777" w:rsidR="00B76DA2" w:rsidRPr="003B61C9" w:rsidRDefault="00B76DA2" w:rsidP="00B76DA2">
            <w:pPr>
              <w:pStyle w:val="Compact"/>
            </w:pPr>
            <w:r>
              <w:t>10</w:t>
            </w:r>
          </w:p>
        </w:tc>
        <w:tc>
          <w:tcPr>
            <w:tcW w:w="430" w:type="pct"/>
            <w:vMerge w:val="restart"/>
            <w:vAlign w:val="center"/>
          </w:tcPr>
          <w:p w14:paraId="5BAFA5D4" w14:textId="77777777" w:rsidR="00B76DA2" w:rsidRPr="003B61C9" w:rsidRDefault="00B76DA2" w:rsidP="00B76DA2">
            <w:pPr>
              <w:pStyle w:val="Compact"/>
            </w:pPr>
            <w:r w:rsidRPr="003B61C9">
              <w:t>3 continuous</w:t>
            </w:r>
          </w:p>
          <w:p w14:paraId="7C79988B" w14:textId="77777777" w:rsidR="00B76DA2" w:rsidRPr="003B61C9" w:rsidRDefault="00B76DA2" w:rsidP="00B76DA2">
            <w:pPr>
              <w:pStyle w:val="Compact"/>
            </w:pPr>
            <w:r w:rsidRPr="003B61C9">
              <w:t xml:space="preserve">2 </w:t>
            </w:r>
            <w:r>
              <w:t>binary</w:t>
            </w:r>
          </w:p>
        </w:tc>
        <w:tc>
          <w:tcPr>
            <w:tcW w:w="525" w:type="pct"/>
            <w:vMerge w:val="restart"/>
            <w:vAlign w:val="center"/>
          </w:tcPr>
          <w:p w14:paraId="5FDE073A" w14:textId="77777777" w:rsidR="00B76DA2" w:rsidRPr="003B61C9" w:rsidRDefault="00B76DA2" w:rsidP="00B76DA2">
            <w:pPr>
              <w:pStyle w:val="Compact"/>
            </w:pPr>
            <w:r w:rsidRPr="003B61C9">
              <w:t>2 continuous</w:t>
            </w:r>
          </w:p>
          <w:p w14:paraId="63C82A4A" w14:textId="77777777" w:rsidR="00B76DA2" w:rsidRPr="003B61C9" w:rsidRDefault="00B76DA2" w:rsidP="00B76DA2">
            <w:pPr>
              <w:pStyle w:val="Compact"/>
            </w:pPr>
            <w:r w:rsidRPr="003B61C9">
              <w:t xml:space="preserve">1 </w:t>
            </w:r>
            <w:r>
              <w:t>binary</w:t>
            </w:r>
          </w:p>
        </w:tc>
        <w:tc>
          <w:tcPr>
            <w:tcW w:w="478" w:type="pct"/>
            <w:vMerge w:val="restart"/>
            <w:vAlign w:val="center"/>
          </w:tcPr>
          <w:p w14:paraId="110B3A25" w14:textId="77777777" w:rsidR="00B76DA2" w:rsidRPr="003B61C9" w:rsidRDefault="00B76DA2" w:rsidP="00B76DA2">
            <w:pPr>
              <w:pStyle w:val="Compact"/>
            </w:pPr>
            <w:r w:rsidRPr="003B61C9">
              <w:t>1 continuous</w:t>
            </w:r>
          </w:p>
          <w:p w14:paraId="76C24813" w14:textId="77777777" w:rsidR="00B76DA2" w:rsidRPr="003B61C9" w:rsidRDefault="00B76DA2" w:rsidP="00B76DA2">
            <w:pPr>
              <w:pStyle w:val="Compact"/>
            </w:pPr>
            <w:r w:rsidRPr="003B61C9">
              <w:t xml:space="preserve">1 </w:t>
            </w:r>
            <w:r>
              <w:t>binary</w:t>
            </w:r>
          </w:p>
        </w:tc>
        <w:tc>
          <w:tcPr>
            <w:tcW w:w="574" w:type="pct"/>
            <w:vMerge w:val="restart"/>
            <w:vAlign w:val="center"/>
          </w:tcPr>
          <w:p w14:paraId="35CD9F2B" w14:textId="77777777" w:rsidR="00B76DA2" w:rsidRDefault="00B76DA2" w:rsidP="00B76DA2">
            <w:pPr>
              <w:pStyle w:val="Compact"/>
            </w:pPr>
            <w:r>
              <w:t>continuous: 0.1</w:t>
            </w:r>
          </w:p>
          <w:p w14:paraId="1653E84E" w14:textId="2C600266" w:rsidR="00B76DA2" w:rsidRPr="003B61C9" w:rsidRDefault="00B76DA2" w:rsidP="00B76DA2">
            <w:pPr>
              <w:pStyle w:val="Compact"/>
            </w:pPr>
            <w:r>
              <w:t>binary: 0.5</w:t>
            </w:r>
          </w:p>
        </w:tc>
        <w:tc>
          <w:tcPr>
            <w:tcW w:w="1608" w:type="pct"/>
            <w:vAlign w:val="center"/>
          </w:tcPr>
          <w:p w14:paraId="2C03C54A" w14:textId="0A52241C" w:rsidR="00B76DA2" w:rsidRPr="003B61C9" w:rsidRDefault="00B76DA2" w:rsidP="00B76DA2">
            <w:pPr>
              <w:pStyle w:val="Compact"/>
            </w:pPr>
            <w:r>
              <w:t>continuous: 0.1 (</w:t>
            </w:r>
            <w:r w:rsidRPr="003B61C9">
              <w:t xml:space="preserve">0.1), </w:t>
            </w:r>
            <w:r>
              <w:t>binary: 0.5</w:t>
            </w:r>
            <w:r w:rsidRPr="003B61C9">
              <w:t xml:space="preserve"> (</w:t>
            </w:r>
            <w:r>
              <w:t>0.2</w:t>
            </w:r>
            <w:r w:rsidRPr="003B61C9">
              <w:t>)</w:t>
            </w:r>
          </w:p>
        </w:tc>
      </w:tr>
      <w:tr w:rsidR="00B76DA2" w:rsidRPr="005A7C03" w14:paraId="15A5C45F" w14:textId="77777777" w:rsidTr="000D1034">
        <w:trPr>
          <w:trHeight w:val="14"/>
        </w:trPr>
        <w:tc>
          <w:tcPr>
            <w:tcW w:w="338" w:type="pct"/>
            <w:vAlign w:val="center"/>
          </w:tcPr>
          <w:p w14:paraId="5043A603" w14:textId="77777777" w:rsidR="00B76DA2" w:rsidRPr="003B61C9" w:rsidRDefault="00B76DA2" w:rsidP="00B76DA2">
            <w:pPr>
              <w:pStyle w:val="Compact"/>
            </w:pPr>
            <w:r>
              <w:t>22</w:t>
            </w:r>
          </w:p>
        </w:tc>
        <w:tc>
          <w:tcPr>
            <w:tcW w:w="353" w:type="pct"/>
            <w:vMerge/>
            <w:vAlign w:val="center"/>
          </w:tcPr>
          <w:p w14:paraId="4E449B9A" w14:textId="77777777" w:rsidR="00B76DA2" w:rsidRPr="003B61C9" w:rsidRDefault="00B76DA2" w:rsidP="00B76DA2">
            <w:pPr>
              <w:pStyle w:val="Compact"/>
            </w:pPr>
          </w:p>
        </w:tc>
        <w:tc>
          <w:tcPr>
            <w:tcW w:w="359" w:type="pct"/>
            <w:vMerge/>
            <w:vAlign w:val="center"/>
          </w:tcPr>
          <w:p w14:paraId="39124CF8" w14:textId="77777777" w:rsidR="00B76DA2" w:rsidRDefault="00B76DA2" w:rsidP="00B76DA2">
            <w:pPr>
              <w:pStyle w:val="Compact"/>
            </w:pPr>
          </w:p>
        </w:tc>
        <w:tc>
          <w:tcPr>
            <w:tcW w:w="335" w:type="pct"/>
            <w:vMerge/>
            <w:vAlign w:val="center"/>
          </w:tcPr>
          <w:p w14:paraId="0E1FA0C3" w14:textId="77777777" w:rsidR="00B76DA2" w:rsidRPr="003B61C9" w:rsidRDefault="00B76DA2" w:rsidP="00B76DA2">
            <w:pPr>
              <w:pStyle w:val="Compact"/>
            </w:pPr>
          </w:p>
        </w:tc>
        <w:tc>
          <w:tcPr>
            <w:tcW w:w="430" w:type="pct"/>
            <w:vMerge/>
            <w:vAlign w:val="center"/>
          </w:tcPr>
          <w:p w14:paraId="6E670412" w14:textId="77777777" w:rsidR="00B76DA2" w:rsidRPr="003B61C9" w:rsidRDefault="00B76DA2" w:rsidP="00B76DA2">
            <w:pPr>
              <w:pStyle w:val="Compact"/>
            </w:pPr>
          </w:p>
        </w:tc>
        <w:tc>
          <w:tcPr>
            <w:tcW w:w="525" w:type="pct"/>
            <w:vMerge/>
            <w:vAlign w:val="center"/>
          </w:tcPr>
          <w:p w14:paraId="01141F54" w14:textId="77777777" w:rsidR="00B76DA2" w:rsidRPr="003B61C9" w:rsidRDefault="00B76DA2" w:rsidP="00B76DA2">
            <w:pPr>
              <w:pStyle w:val="Compact"/>
            </w:pPr>
          </w:p>
        </w:tc>
        <w:tc>
          <w:tcPr>
            <w:tcW w:w="478" w:type="pct"/>
            <w:vMerge/>
            <w:vAlign w:val="center"/>
          </w:tcPr>
          <w:p w14:paraId="7C02857F" w14:textId="77777777" w:rsidR="00B76DA2" w:rsidRPr="003B61C9" w:rsidRDefault="00B76DA2" w:rsidP="00B76DA2">
            <w:pPr>
              <w:pStyle w:val="Compact"/>
            </w:pPr>
          </w:p>
        </w:tc>
        <w:tc>
          <w:tcPr>
            <w:tcW w:w="574" w:type="pct"/>
            <w:vMerge/>
            <w:vAlign w:val="center"/>
          </w:tcPr>
          <w:p w14:paraId="07C84AE2" w14:textId="77777777" w:rsidR="00B76DA2" w:rsidRPr="003B61C9" w:rsidRDefault="00B76DA2" w:rsidP="00B76DA2">
            <w:pPr>
              <w:pStyle w:val="Compact"/>
            </w:pPr>
          </w:p>
        </w:tc>
        <w:tc>
          <w:tcPr>
            <w:tcW w:w="1608" w:type="pct"/>
            <w:vAlign w:val="center"/>
          </w:tcPr>
          <w:p w14:paraId="29ED74C7" w14:textId="1016876D" w:rsidR="00B76DA2" w:rsidRPr="003B61C9" w:rsidRDefault="00B76DA2" w:rsidP="00B76DA2">
            <w:pPr>
              <w:pStyle w:val="Compact"/>
            </w:pPr>
            <w:r>
              <w:t xml:space="preserve">continuous: </w:t>
            </w:r>
            <w:r w:rsidRPr="003B61C9">
              <w:t>0.1 (0.5),</w:t>
            </w:r>
            <w:r>
              <w:t xml:space="preserve"> binary: 0.5 (1.0</w:t>
            </w:r>
            <w:r w:rsidRPr="003B61C9">
              <w:t>)</w:t>
            </w:r>
          </w:p>
        </w:tc>
      </w:tr>
      <w:tr w:rsidR="00B76DA2" w:rsidRPr="005A7C03" w14:paraId="536BA4BC" w14:textId="77777777" w:rsidTr="000D1034">
        <w:trPr>
          <w:trHeight w:val="14"/>
        </w:trPr>
        <w:tc>
          <w:tcPr>
            <w:tcW w:w="338" w:type="pct"/>
            <w:vAlign w:val="center"/>
          </w:tcPr>
          <w:p w14:paraId="136B2E55" w14:textId="77777777" w:rsidR="00B76DA2" w:rsidRPr="003B61C9" w:rsidRDefault="00B76DA2" w:rsidP="00B76DA2">
            <w:pPr>
              <w:pStyle w:val="Compact"/>
            </w:pPr>
            <w:r>
              <w:t>23</w:t>
            </w:r>
          </w:p>
        </w:tc>
        <w:tc>
          <w:tcPr>
            <w:tcW w:w="353" w:type="pct"/>
            <w:vMerge/>
            <w:vAlign w:val="center"/>
          </w:tcPr>
          <w:p w14:paraId="11DD20BD" w14:textId="77777777" w:rsidR="00B76DA2" w:rsidRPr="003B61C9" w:rsidRDefault="00B76DA2" w:rsidP="00B76DA2">
            <w:pPr>
              <w:pStyle w:val="Compact"/>
            </w:pPr>
          </w:p>
        </w:tc>
        <w:tc>
          <w:tcPr>
            <w:tcW w:w="359" w:type="pct"/>
            <w:vMerge/>
            <w:vAlign w:val="center"/>
          </w:tcPr>
          <w:p w14:paraId="6B3DAC6D" w14:textId="77777777" w:rsidR="00B76DA2" w:rsidRDefault="00B76DA2" w:rsidP="00B76DA2">
            <w:pPr>
              <w:pStyle w:val="Compact"/>
            </w:pPr>
          </w:p>
        </w:tc>
        <w:tc>
          <w:tcPr>
            <w:tcW w:w="335" w:type="pct"/>
            <w:vMerge w:val="restart"/>
            <w:vAlign w:val="center"/>
          </w:tcPr>
          <w:p w14:paraId="380CD386" w14:textId="77777777" w:rsidR="00B76DA2" w:rsidRPr="003B61C9" w:rsidRDefault="00B76DA2" w:rsidP="00B76DA2">
            <w:pPr>
              <w:pStyle w:val="Compact"/>
            </w:pPr>
            <w:r>
              <w:t>20</w:t>
            </w:r>
          </w:p>
        </w:tc>
        <w:tc>
          <w:tcPr>
            <w:tcW w:w="430" w:type="pct"/>
            <w:vMerge w:val="restart"/>
            <w:vAlign w:val="center"/>
          </w:tcPr>
          <w:p w14:paraId="5F1B9451" w14:textId="77777777" w:rsidR="00B76DA2" w:rsidRDefault="00B76DA2" w:rsidP="00B76DA2">
            <w:pPr>
              <w:pStyle w:val="Compact"/>
            </w:pPr>
            <w:r>
              <w:t>6 continuous</w:t>
            </w:r>
          </w:p>
          <w:p w14:paraId="4015E30F" w14:textId="77777777" w:rsidR="00B76DA2" w:rsidRPr="003B61C9" w:rsidRDefault="00B76DA2" w:rsidP="00B76DA2">
            <w:pPr>
              <w:pStyle w:val="Compact"/>
            </w:pPr>
            <w:r>
              <w:t>4 binary</w:t>
            </w:r>
          </w:p>
        </w:tc>
        <w:tc>
          <w:tcPr>
            <w:tcW w:w="525" w:type="pct"/>
            <w:vMerge w:val="restart"/>
            <w:vAlign w:val="center"/>
          </w:tcPr>
          <w:p w14:paraId="22B4850D" w14:textId="77777777" w:rsidR="00B76DA2" w:rsidRDefault="00B76DA2" w:rsidP="00B76DA2">
            <w:pPr>
              <w:pStyle w:val="Compact"/>
            </w:pPr>
            <w:r>
              <w:t>4 continuous</w:t>
            </w:r>
          </w:p>
          <w:p w14:paraId="02610BF5" w14:textId="77777777" w:rsidR="00B76DA2" w:rsidRPr="003B61C9" w:rsidRDefault="00B76DA2" w:rsidP="00B76DA2">
            <w:pPr>
              <w:pStyle w:val="Compact"/>
            </w:pPr>
            <w:r>
              <w:t>2 binary</w:t>
            </w:r>
          </w:p>
        </w:tc>
        <w:tc>
          <w:tcPr>
            <w:tcW w:w="478" w:type="pct"/>
            <w:vMerge w:val="restart"/>
            <w:vAlign w:val="center"/>
          </w:tcPr>
          <w:p w14:paraId="60146D60" w14:textId="77777777" w:rsidR="00B76DA2" w:rsidRDefault="00B76DA2" w:rsidP="00B76DA2">
            <w:pPr>
              <w:pStyle w:val="Compact"/>
            </w:pPr>
            <w:r>
              <w:t>2 continuous</w:t>
            </w:r>
          </w:p>
          <w:p w14:paraId="0AB4DEA3" w14:textId="77777777" w:rsidR="00B76DA2" w:rsidRPr="003B61C9" w:rsidRDefault="00B76DA2" w:rsidP="00B76DA2">
            <w:pPr>
              <w:pStyle w:val="Compact"/>
            </w:pPr>
            <w:r>
              <w:t>2 binary</w:t>
            </w:r>
          </w:p>
        </w:tc>
        <w:tc>
          <w:tcPr>
            <w:tcW w:w="574" w:type="pct"/>
            <w:vMerge w:val="restart"/>
            <w:vAlign w:val="center"/>
          </w:tcPr>
          <w:p w14:paraId="55AE6D20" w14:textId="77777777" w:rsidR="00B76DA2" w:rsidRDefault="00B76DA2" w:rsidP="00B76DA2">
            <w:pPr>
              <w:pStyle w:val="Compact"/>
            </w:pPr>
            <w:r>
              <w:t>continuous: 0.1</w:t>
            </w:r>
          </w:p>
          <w:p w14:paraId="57CDC6C4" w14:textId="1F9D4343" w:rsidR="00B76DA2" w:rsidRPr="003B61C9" w:rsidRDefault="00B76DA2" w:rsidP="00B76DA2">
            <w:pPr>
              <w:pStyle w:val="Compact"/>
            </w:pPr>
            <w:r>
              <w:t>binary: 0.5</w:t>
            </w:r>
          </w:p>
        </w:tc>
        <w:tc>
          <w:tcPr>
            <w:tcW w:w="1608" w:type="pct"/>
            <w:vAlign w:val="center"/>
          </w:tcPr>
          <w:p w14:paraId="0C4F25D9" w14:textId="3F053D51" w:rsidR="00B76DA2" w:rsidRPr="003B61C9" w:rsidRDefault="00B76DA2" w:rsidP="00B76DA2">
            <w:pPr>
              <w:pStyle w:val="Compact"/>
            </w:pPr>
            <w:r>
              <w:t>continuous: 0.1</w:t>
            </w:r>
            <w:r w:rsidRPr="00FB1224">
              <w:t xml:space="preserve"> (</w:t>
            </w:r>
            <w:r>
              <w:t>0.1), binary:</w:t>
            </w:r>
            <w:r w:rsidRPr="00FB1224">
              <w:t xml:space="preserve"> </w:t>
            </w:r>
            <w:r>
              <w:t>0.5 (0.2)</w:t>
            </w:r>
          </w:p>
        </w:tc>
      </w:tr>
      <w:tr w:rsidR="00B76DA2" w:rsidRPr="005A7C03" w14:paraId="6E2D83DD" w14:textId="77777777" w:rsidTr="000D1034">
        <w:trPr>
          <w:trHeight w:val="14"/>
        </w:trPr>
        <w:tc>
          <w:tcPr>
            <w:tcW w:w="338" w:type="pct"/>
            <w:vAlign w:val="center"/>
          </w:tcPr>
          <w:p w14:paraId="639BB542" w14:textId="77777777" w:rsidR="00B76DA2" w:rsidRPr="003B61C9" w:rsidRDefault="00B76DA2" w:rsidP="00B76DA2">
            <w:pPr>
              <w:pStyle w:val="Compact"/>
            </w:pPr>
            <w:r>
              <w:t>24</w:t>
            </w:r>
          </w:p>
        </w:tc>
        <w:tc>
          <w:tcPr>
            <w:tcW w:w="353" w:type="pct"/>
            <w:vMerge/>
            <w:vAlign w:val="center"/>
          </w:tcPr>
          <w:p w14:paraId="67859392" w14:textId="77777777" w:rsidR="00B76DA2" w:rsidRPr="003B61C9" w:rsidRDefault="00B76DA2" w:rsidP="00B76DA2">
            <w:pPr>
              <w:pStyle w:val="Compact"/>
            </w:pPr>
          </w:p>
        </w:tc>
        <w:tc>
          <w:tcPr>
            <w:tcW w:w="359" w:type="pct"/>
            <w:vMerge/>
            <w:vAlign w:val="center"/>
          </w:tcPr>
          <w:p w14:paraId="0A7B25C7" w14:textId="77777777" w:rsidR="00B76DA2" w:rsidRDefault="00B76DA2" w:rsidP="00B76DA2">
            <w:pPr>
              <w:pStyle w:val="Compact"/>
            </w:pPr>
          </w:p>
        </w:tc>
        <w:tc>
          <w:tcPr>
            <w:tcW w:w="335" w:type="pct"/>
            <w:vMerge/>
            <w:vAlign w:val="center"/>
          </w:tcPr>
          <w:p w14:paraId="3164FFB0" w14:textId="77777777" w:rsidR="00B76DA2" w:rsidRPr="003B61C9" w:rsidRDefault="00B76DA2" w:rsidP="00B76DA2">
            <w:pPr>
              <w:pStyle w:val="Compact"/>
            </w:pPr>
          </w:p>
        </w:tc>
        <w:tc>
          <w:tcPr>
            <w:tcW w:w="430" w:type="pct"/>
            <w:vMerge/>
            <w:vAlign w:val="center"/>
          </w:tcPr>
          <w:p w14:paraId="0AB1C5DA" w14:textId="77777777" w:rsidR="00B76DA2" w:rsidRDefault="00B76DA2" w:rsidP="00B76DA2">
            <w:pPr>
              <w:pStyle w:val="Compact"/>
            </w:pPr>
          </w:p>
        </w:tc>
        <w:tc>
          <w:tcPr>
            <w:tcW w:w="525" w:type="pct"/>
            <w:vMerge/>
            <w:vAlign w:val="center"/>
          </w:tcPr>
          <w:p w14:paraId="60FFF789" w14:textId="77777777" w:rsidR="00B76DA2" w:rsidRDefault="00B76DA2" w:rsidP="00B76DA2">
            <w:pPr>
              <w:pStyle w:val="Compact"/>
            </w:pPr>
          </w:p>
        </w:tc>
        <w:tc>
          <w:tcPr>
            <w:tcW w:w="478" w:type="pct"/>
            <w:vMerge/>
            <w:vAlign w:val="center"/>
          </w:tcPr>
          <w:p w14:paraId="56C83D93" w14:textId="77777777" w:rsidR="00B76DA2" w:rsidRPr="00FB1224" w:rsidRDefault="00B76DA2" w:rsidP="00B76DA2">
            <w:pPr>
              <w:pStyle w:val="Compact"/>
            </w:pPr>
          </w:p>
        </w:tc>
        <w:tc>
          <w:tcPr>
            <w:tcW w:w="574" w:type="pct"/>
            <w:vMerge/>
            <w:vAlign w:val="center"/>
          </w:tcPr>
          <w:p w14:paraId="5AEF2570" w14:textId="77777777" w:rsidR="00B76DA2" w:rsidRPr="00FB1224" w:rsidRDefault="00B76DA2" w:rsidP="00B76DA2">
            <w:pPr>
              <w:pStyle w:val="Compact"/>
            </w:pPr>
          </w:p>
        </w:tc>
        <w:tc>
          <w:tcPr>
            <w:tcW w:w="1608" w:type="pct"/>
            <w:vAlign w:val="center"/>
          </w:tcPr>
          <w:p w14:paraId="237C2F41" w14:textId="0637C0DC" w:rsidR="00B76DA2" w:rsidRDefault="00B76DA2" w:rsidP="00B76DA2">
            <w:pPr>
              <w:pStyle w:val="Compact"/>
            </w:pPr>
            <w:r>
              <w:t>continuous: 0.1 (0.5), binary:</w:t>
            </w:r>
            <w:r w:rsidRPr="00FB1224">
              <w:t xml:space="preserve"> </w:t>
            </w:r>
            <w:r>
              <w:t>0.5 (1.0)</w:t>
            </w:r>
          </w:p>
        </w:tc>
      </w:tr>
    </w:tbl>
    <w:bookmarkEnd w:id="493"/>
    <w:p w14:paraId="6328986A" w14:textId="77777777" w:rsidR="004969B9" w:rsidRPr="004841F3" w:rsidRDefault="004969B9" w:rsidP="004969B9">
      <w:pPr>
        <w:pStyle w:val="Compact"/>
        <w:jc w:val="both"/>
      </w:pPr>
      <w:r w:rsidRPr="004841F3">
        <w:rPr>
          <w:rFonts w:cs="Times New Roman"/>
          <w:b/>
          <w:vertAlign w:val="superscript"/>
        </w:rPr>
        <w:t>1</w:t>
      </w:r>
      <w:r>
        <w:rPr>
          <w:rFonts w:cs="Times New Roman"/>
          <w:b/>
          <w:vertAlign w:val="superscript"/>
        </w:rPr>
        <w:t xml:space="preserve"> </w:t>
      </w:r>
      <w:r w:rsidRPr="004841F3">
        <w:t>For eac</w:t>
      </w:r>
      <w:r>
        <w:t>h covariate, we have the main effect on the outcome and in the brackets, we report the interaction with the treatment (i.e. effect modification)</w:t>
      </w:r>
    </w:p>
    <w:p w14:paraId="2F90BA02" w14:textId="5EBFC8B2" w:rsidR="00870212" w:rsidRPr="00975018" w:rsidRDefault="00870212" w:rsidP="00F423F0">
      <w:pPr>
        <w:pStyle w:val="Caption"/>
        <w:keepNext/>
        <w:spacing w:after="0" w:line="360" w:lineRule="auto"/>
        <w:jc w:val="center"/>
        <w:rPr>
          <w:b/>
          <w:color w:val="auto"/>
          <w:sz w:val="22"/>
        </w:rPr>
      </w:pPr>
      <w:r w:rsidRPr="00975018">
        <w:rPr>
          <w:b/>
          <w:color w:val="auto"/>
          <w:sz w:val="22"/>
        </w:rPr>
        <w:lastRenderedPageBreak/>
        <w:t xml:space="preserve">Table </w:t>
      </w:r>
      <w:r w:rsidRPr="00975018">
        <w:rPr>
          <w:b/>
          <w:color w:val="auto"/>
          <w:sz w:val="22"/>
        </w:rPr>
        <w:fldChar w:fldCharType="begin"/>
      </w:r>
      <w:r w:rsidRPr="00975018">
        <w:rPr>
          <w:b/>
          <w:color w:val="auto"/>
          <w:sz w:val="22"/>
        </w:rPr>
        <w:instrText xml:space="preserve"> SEQ Table \* ARABIC </w:instrText>
      </w:r>
      <w:r w:rsidRPr="00975018">
        <w:rPr>
          <w:b/>
          <w:color w:val="auto"/>
          <w:sz w:val="22"/>
        </w:rPr>
        <w:fldChar w:fldCharType="separate"/>
      </w:r>
      <w:r w:rsidR="00813775">
        <w:rPr>
          <w:b/>
          <w:noProof/>
          <w:color w:val="auto"/>
          <w:sz w:val="22"/>
        </w:rPr>
        <w:t>2</w:t>
      </w:r>
      <w:r w:rsidRPr="00975018">
        <w:rPr>
          <w:b/>
          <w:color w:val="auto"/>
          <w:sz w:val="22"/>
        </w:rPr>
        <w:fldChar w:fldCharType="end"/>
      </w:r>
      <w:bookmarkEnd w:id="492"/>
      <w:r w:rsidRPr="00975018">
        <w:rPr>
          <w:b/>
          <w:color w:val="auto"/>
          <w:sz w:val="22"/>
        </w:rPr>
        <w:t xml:space="preserve">: </w:t>
      </w:r>
      <w:r w:rsidR="003131CE">
        <w:rPr>
          <w:color w:val="auto"/>
          <w:sz w:val="22"/>
        </w:rPr>
        <w:t>Results from the simulations</w:t>
      </w:r>
      <w:r w:rsidR="003131CE">
        <w:rPr>
          <w:rFonts w:eastAsiaTheme="minorEastAsia" w:hint="eastAsia"/>
          <w:color w:val="auto"/>
          <w:sz w:val="22"/>
          <w:lang w:eastAsia="ko-KR"/>
        </w:rPr>
        <w:t xml:space="preserve">. </w:t>
      </w:r>
      <w:r>
        <w:rPr>
          <w:color w:val="auto"/>
          <w:sz w:val="22"/>
        </w:rPr>
        <w:t>Mod</w:t>
      </w:r>
      <w:r w:rsidR="003131CE">
        <w:rPr>
          <w:color w:val="auto"/>
          <w:sz w:val="22"/>
        </w:rPr>
        <w:t>el abbreviations as per Section</w:t>
      </w:r>
      <w:r w:rsidR="003131CE">
        <w:rPr>
          <w:rFonts w:eastAsiaTheme="minorEastAsia" w:hint="eastAsia"/>
          <w:color w:val="auto"/>
          <w:sz w:val="22"/>
          <w:lang w:eastAsia="ko-KR"/>
        </w:rPr>
        <w:t xml:space="preserve"> 3</w:t>
      </w:r>
      <w:r>
        <w:rPr>
          <w:color w:val="auto"/>
          <w:sz w:val="22"/>
        </w:rPr>
        <w:t>. MSE: mean squared error</w:t>
      </w:r>
      <w:ins w:id="494" w:author="Efthimiou, Orestis (ISPM)" w:date="2019-08-15T10:58:00Z">
        <w:r w:rsidR="008413B0">
          <w:rPr>
            <w:color w:val="auto"/>
            <w:sz w:val="22"/>
          </w:rPr>
          <w:t>. SE: standard error</w:t>
        </w:r>
      </w:ins>
    </w:p>
    <w:tbl>
      <w:tblPr>
        <w:tblStyle w:val="TableGrid"/>
        <w:tblW w:w="3912" w:type="pct"/>
        <w:jc w:val="center"/>
        <w:tblLook w:val="07E0" w:firstRow="1" w:lastRow="1" w:firstColumn="1" w:lastColumn="1" w:noHBand="1" w:noVBand="1"/>
        <w:tblPrChange w:id="495" w:author="Efthimiou, Orestis (ISPM)" w:date="2019-08-15T11:00:00Z">
          <w:tblPr>
            <w:tblStyle w:val="TableGrid"/>
            <w:tblW w:w="2590" w:type="pct"/>
            <w:tblLook w:val="07E0" w:firstRow="1" w:lastRow="1" w:firstColumn="1" w:lastColumn="1" w:noHBand="1" w:noVBand="1"/>
          </w:tblPr>
        </w:tblPrChange>
      </w:tblPr>
      <w:tblGrid>
        <w:gridCol w:w="1509"/>
        <w:gridCol w:w="2380"/>
        <w:gridCol w:w="1603"/>
        <w:gridCol w:w="1833"/>
        <w:gridCol w:w="1755"/>
        <w:gridCol w:w="1833"/>
        <w:tblGridChange w:id="496">
          <w:tblGrid>
            <w:gridCol w:w="920"/>
            <w:gridCol w:w="1452"/>
            <w:gridCol w:w="978"/>
            <w:gridCol w:w="1119"/>
            <w:gridCol w:w="1070"/>
            <w:gridCol w:w="1686"/>
          </w:tblGrid>
        </w:tblGridChange>
      </w:tblGrid>
      <w:tr w:rsidR="008413B0" w:rsidRPr="005A7C03" w14:paraId="78588FCE" w14:textId="77777777" w:rsidTr="008413B0">
        <w:trPr>
          <w:trHeight w:val="329"/>
          <w:jc w:val="center"/>
          <w:trPrChange w:id="497" w:author="Efthimiou, Orestis (ISPM)" w:date="2019-08-15T11:00:00Z">
            <w:trPr>
              <w:trHeight w:val="338"/>
            </w:trPr>
          </w:trPrChange>
        </w:trPr>
        <w:tc>
          <w:tcPr>
            <w:tcW w:w="691" w:type="pct"/>
            <w:shd w:val="clear" w:color="auto" w:fill="F2F2F2" w:themeFill="background1" w:themeFillShade="F2"/>
            <w:vAlign w:val="center"/>
            <w:tcPrChange w:id="498" w:author="Efthimiou, Orestis (ISPM)" w:date="2019-08-15T11:00:00Z">
              <w:tcPr>
                <w:tcW w:w="648" w:type="pct"/>
                <w:shd w:val="clear" w:color="auto" w:fill="F2F2F2" w:themeFill="background1" w:themeFillShade="F2"/>
              </w:tcPr>
            </w:tcPrChange>
          </w:tcPr>
          <w:p w14:paraId="5E3CB172" w14:textId="77777777" w:rsidR="00440961" w:rsidRPr="00DD1DD8" w:rsidRDefault="00440961">
            <w:pPr>
              <w:pStyle w:val="Compact"/>
              <w:spacing w:before="0" w:after="0"/>
              <w:ind w:firstLine="34"/>
              <w:rPr>
                <w:rFonts w:cs="Times New Roman"/>
                <w:b/>
              </w:rPr>
              <w:pPrChange w:id="499" w:author="Efthimiou, Orestis (ISPM)" w:date="2019-08-15T11:00:00Z">
                <w:pPr>
                  <w:pStyle w:val="Compact"/>
                  <w:spacing w:before="0" w:after="0"/>
                </w:pPr>
              </w:pPrChange>
            </w:pPr>
            <w:r w:rsidRPr="00DD1DD8">
              <w:rPr>
                <w:rFonts w:cs="Times New Roman"/>
                <w:b/>
              </w:rPr>
              <w:t>Scenario</w:t>
            </w:r>
          </w:p>
        </w:tc>
        <w:tc>
          <w:tcPr>
            <w:tcW w:w="1090" w:type="pct"/>
            <w:shd w:val="clear" w:color="auto" w:fill="F2F2F2" w:themeFill="background1" w:themeFillShade="F2"/>
            <w:vAlign w:val="center"/>
            <w:tcPrChange w:id="500" w:author="Efthimiou, Orestis (ISPM)" w:date="2019-08-15T11:00:00Z">
              <w:tcPr>
                <w:tcW w:w="1016" w:type="pct"/>
                <w:shd w:val="clear" w:color="auto" w:fill="F2F2F2" w:themeFill="background1" w:themeFillShade="F2"/>
              </w:tcPr>
            </w:tcPrChange>
          </w:tcPr>
          <w:p w14:paraId="597050A2" w14:textId="77777777" w:rsidR="00440961" w:rsidRPr="00DD1DD8" w:rsidRDefault="00440961">
            <w:pPr>
              <w:pStyle w:val="Compact"/>
              <w:spacing w:before="0" w:after="0"/>
              <w:ind w:firstLine="34"/>
              <w:rPr>
                <w:rFonts w:cs="Times New Roman"/>
                <w:b/>
              </w:rPr>
              <w:pPrChange w:id="501" w:author="Efthimiou, Orestis (ISPM)" w:date="2019-08-15T11:00:00Z">
                <w:pPr>
                  <w:pStyle w:val="Compact"/>
                  <w:spacing w:before="0" w:after="0"/>
                </w:pPr>
              </w:pPrChange>
            </w:pPr>
            <w:r w:rsidRPr="00DD1DD8">
              <w:rPr>
                <w:rFonts w:cs="Times New Roman"/>
                <w:b/>
              </w:rPr>
              <w:t>model</w:t>
            </w:r>
          </w:p>
        </w:tc>
        <w:tc>
          <w:tcPr>
            <w:tcW w:w="734" w:type="pct"/>
            <w:shd w:val="clear" w:color="auto" w:fill="F2F2F2" w:themeFill="background1" w:themeFillShade="F2"/>
            <w:vAlign w:val="center"/>
            <w:tcPrChange w:id="502" w:author="Efthimiou, Orestis (ISPM)" w:date="2019-08-15T11:00:00Z">
              <w:tcPr>
                <w:tcW w:w="687" w:type="pct"/>
                <w:shd w:val="clear" w:color="auto" w:fill="F2F2F2" w:themeFill="background1" w:themeFillShade="F2"/>
              </w:tcPr>
            </w:tcPrChange>
          </w:tcPr>
          <w:p w14:paraId="44D2381C" w14:textId="77777777" w:rsidR="00440961" w:rsidRPr="00DD1DD8" w:rsidRDefault="00440961">
            <w:pPr>
              <w:pStyle w:val="Compact"/>
              <w:spacing w:before="0" w:after="0"/>
              <w:ind w:firstLine="34"/>
              <w:rPr>
                <w:rFonts w:eastAsiaTheme="minorEastAsia" w:cs="Times New Roman"/>
                <w:b/>
                <w:lang w:eastAsia="ko-KR"/>
              </w:rPr>
              <w:pPrChange w:id="503" w:author="Efthimiou, Orestis (ISPM)" w:date="2019-08-15T11:00:00Z">
                <w:pPr>
                  <w:pStyle w:val="Compact"/>
                  <w:spacing w:before="0" w:after="0"/>
                </w:pPr>
              </w:pPrChange>
            </w:pPr>
            <w:r w:rsidRPr="00DD1DD8">
              <w:rPr>
                <w:rFonts w:eastAsiaTheme="minorEastAsia" w:cs="Times New Roman"/>
                <w:b/>
                <w:lang w:eastAsia="ko-KR"/>
              </w:rPr>
              <w:t>False effect modifier MSE</w:t>
            </w:r>
          </w:p>
        </w:tc>
        <w:tc>
          <w:tcPr>
            <w:tcW w:w="840" w:type="pct"/>
            <w:shd w:val="clear" w:color="auto" w:fill="F2F2F2" w:themeFill="background1" w:themeFillShade="F2"/>
            <w:vAlign w:val="center"/>
            <w:tcPrChange w:id="504" w:author="Efthimiou, Orestis (ISPM)" w:date="2019-08-15T11:00:00Z">
              <w:tcPr>
                <w:tcW w:w="785" w:type="pct"/>
                <w:shd w:val="clear" w:color="auto" w:fill="F2F2F2" w:themeFill="background1" w:themeFillShade="F2"/>
              </w:tcPr>
            </w:tcPrChange>
          </w:tcPr>
          <w:p w14:paraId="4FBF5B2B" w14:textId="77777777" w:rsidR="00440961" w:rsidRPr="00DD1DD8" w:rsidRDefault="00827040">
            <w:pPr>
              <w:pStyle w:val="Compact"/>
              <w:spacing w:before="0" w:after="0"/>
              <w:ind w:firstLine="34"/>
              <w:rPr>
                <w:rFonts w:eastAsiaTheme="minorEastAsia" w:cs="Times New Roman"/>
                <w:b/>
                <w:lang w:eastAsia="ko-KR"/>
              </w:rPr>
              <w:pPrChange w:id="505" w:author="Efthimiou, Orestis (ISPM)" w:date="2019-08-15T11:00:00Z">
                <w:pPr>
                  <w:pStyle w:val="Compact"/>
                  <w:spacing w:before="0" w:after="0"/>
                </w:pPr>
              </w:pPrChange>
            </w:pPr>
            <w:r w:rsidRPr="00DD1DD8">
              <w:rPr>
                <w:rFonts w:eastAsiaTheme="minorEastAsia" w:cs="Times New Roman"/>
                <w:b/>
                <w:lang w:eastAsia="ko-KR"/>
              </w:rPr>
              <w:t>True effect modifier MSE</w:t>
            </w:r>
          </w:p>
        </w:tc>
        <w:tc>
          <w:tcPr>
            <w:tcW w:w="804" w:type="pct"/>
            <w:shd w:val="clear" w:color="auto" w:fill="F2F2F2" w:themeFill="background1" w:themeFillShade="F2"/>
            <w:vAlign w:val="center"/>
            <w:tcPrChange w:id="506" w:author="Efthimiou, Orestis (ISPM)" w:date="2019-08-15T11:00:00Z">
              <w:tcPr>
                <w:tcW w:w="687" w:type="pct"/>
                <w:shd w:val="clear" w:color="auto" w:fill="F2F2F2" w:themeFill="background1" w:themeFillShade="F2"/>
              </w:tcPr>
            </w:tcPrChange>
          </w:tcPr>
          <w:p w14:paraId="7B196805" w14:textId="77777777" w:rsidR="00440961" w:rsidRPr="00DD1DD8" w:rsidRDefault="00827040">
            <w:pPr>
              <w:pStyle w:val="Compact"/>
              <w:spacing w:before="0" w:after="0"/>
              <w:ind w:firstLine="34"/>
              <w:rPr>
                <w:rFonts w:eastAsiaTheme="minorEastAsia" w:cs="Times New Roman"/>
                <w:b/>
                <w:lang w:eastAsia="ko-KR"/>
              </w:rPr>
              <w:pPrChange w:id="507" w:author="Efthimiou, Orestis (ISPM)" w:date="2019-08-15T11:00:00Z">
                <w:pPr>
                  <w:pStyle w:val="Compact"/>
                  <w:spacing w:before="0" w:after="0"/>
                </w:pPr>
              </w:pPrChange>
            </w:pPr>
            <w:r w:rsidRPr="00DD1DD8">
              <w:rPr>
                <w:rFonts w:eastAsiaTheme="minorEastAsia" w:cs="Times New Roman"/>
                <w:b/>
                <w:lang w:eastAsia="ko-KR"/>
              </w:rPr>
              <w:t>Treatment MSE</w:t>
            </w:r>
          </w:p>
        </w:tc>
        <w:tc>
          <w:tcPr>
            <w:tcW w:w="840" w:type="pct"/>
            <w:shd w:val="clear" w:color="auto" w:fill="F2F2F2" w:themeFill="background1" w:themeFillShade="F2"/>
            <w:vAlign w:val="center"/>
            <w:tcPrChange w:id="508" w:author="Efthimiou, Orestis (ISPM)" w:date="2019-08-15T11:00:00Z">
              <w:tcPr>
                <w:tcW w:w="1177" w:type="pct"/>
                <w:shd w:val="clear" w:color="auto" w:fill="F2F2F2" w:themeFill="background1" w:themeFillShade="F2"/>
              </w:tcPr>
            </w:tcPrChange>
          </w:tcPr>
          <w:p w14:paraId="18B87B22" w14:textId="250C7994" w:rsidR="00440961" w:rsidRPr="00DD1DD8" w:rsidRDefault="00827040">
            <w:pPr>
              <w:pStyle w:val="Compact"/>
              <w:spacing w:before="0" w:after="0"/>
              <w:ind w:firstLine="34"/>
              <w:rPr>
                <w:rFonts w:eastAsiaTheme="minorEastAsia" w:cs="Times New Roman"/>
                <w:b/>
                <w:lang w:eastAsia="ko-KR"/>
              </w:rPr>
              <w:pPrChange w:id="509" w:author="Efthimiou, Orestis (ISPM)" w:date="2019-08-15T11:00:00Z">
                <w:pPr>
                  <w:pStyle w:val="Compact"/>
                  <w:spacing w:before="0" w:after="0"/>
                </w:pPr>
              </w:pPrChange>
            </w:pPr>
            <w:r w:rsidRPr="00DD1DD8">
              <w:rPr>
                <w:rFonts w:eastAsiaTheme="minorEastAsia" w:cs="Times New Roman"/>
                <w:b/>
                <w:lang w:eastAsia="ko-KR"/>
              </w:rPr>
              <w:t xml:space="preserve">Treatment effect </w:t>
            </w:r>
            <w:del w:id="510" w:author="Efthimiou, Orestis (ISPM)" w:date="2019-08-15T10:58:00Z">
              <w:r w:rsidRPr="00DD1DD8" w:rsidDel="008413B0">
                <w:rPr>
                  <w:rFonts w:eastAsiaTheme="minorEastAsia" w:cs="Times New Roman"/>
                  <w:b/>
                  <w:lang w:eastAsia="ko-KR"/>
                </w:rPr>
                <w:delText>standard error</w:delText>
              </w:r>
            </w:del>
            <w:ins w:id="511" w:author="Efthimiou, Orestis (ISPM)" w:date="2019-08-15T10:58:00Z">
              <w:r w:rsidR="008413B0">
                <w:rPr>
                  <w:rFonts w:eastAsiaTheme="minorEastAsia" w:cs="Times New Roman"/>
                  <w:b/>
                  <w:lang w:eastAsia="ko-KR"/>
                </w:rPr>
                <w:t>SE</w:t>
              </w:r>
            </w:ins>
          </w:p>
        </w:tc>
      </w:tr>
      <w:tr w:rsidR="008413B0" w:rsidRPr="005A7C03" w14:paraId="15AC2C73" w14:textId="77777777" w:rsidTr="008413B0">
        <w:trPr>
          <w:trHeight w:val="244"/>
          <w:jc w:val="center"/>
          <w:trPrChange w:id="512" w:author="Efthimiou, Orestis (ISPM)" w:date="2019-08-15T11:00:00Z">
            <w:trPr>
              <w:trHeight w:val="251"/>
            </w:trPr>
          </w:trPrChange>
        </w:trPr>
        <w:tc>
          <w:tcPr>
            <w:tcW w:w="691" w:type="pct"/>
            <w:vMerge w:val="restart"/>
            <w:vAlign w:val="center"/>
            <w:tcPrChange w:id="513" w:author="Efthimiou, Orestis (ISPM)" w:date="2019-08-15T11:00:00Z">
              <w:tcPr>
                <w:tcW w:w="648" w:type="pct"/>
                <w:vMerge w:val="restart"/>
              </w:tcPr>
            </w:tcPrChange>
          </w:tcPr>
          <w:p w14:paraId="7891C479" w14:textId="77777777" w:rsidR="00440961" w:rsidRPr="00DD1DD8" w:rsidRDefault="00440961">
            <w:pPr>
              <w:pStyle w:val="Compact"/>
              <w:spacing w:before="0" w:after="0"/>
              <w:ind w:firstLine="34"/>
              <w:rPr>
                <w:rFonts w:cs="Times New Roman"/>
              </w:rPr>
              <w:pPrChange w:id="514" w:author="Efthimiou, Orestis (ISPM)" w:date="2019-08-15T11:00:00Z">
                <w:pPr>
                  <w:pStyle w:val="Compact"/>
                  <w:spacing w:before="0" w:after="0"/>
                </w:pPr>
              </w:pPrChange>
            </w:pPr>
            <w:r w:rsidRPr="00DD1DD8">
              <w:rPr>
                <w:rFonts w:cs="Times New Roman"/>
              </w:rPr>
              <w:t>1</w:t>
            </w:r>
          </w:p>
        </w:tc>
        <w:tc>
          <w:tcPr>
            <w:tcW w:w="1090" w:type="pct"/>
            <w:vAlign w:val="center"/>
            <w:tcPrChange w:id="515" w:author="Efthimiou, Orestis (ISPM)" w:date="2019-08-15T11:00:00Z">
              <w:tcPr>
                <w:tcW w:w="1016" w:type="pct"/>
              </w:tcPr>
            </w:tcPrChange>
          </w:tcPr>
          <w:p w14:paraId="0B2B52DE" w14:textId="0A2DBD1D" w:rsidR="00440961" w:rsidRPr="00DD1DD8" w:rsidRDefault="00D36083">
            <w:pPr>
              <w:pStyle w:val="Compact"/>
              <w:spacing w:before="0" w:after="0"/>
              <w:ind w:firstLine="34"/>
              <w:rPr>
                <w:rFonts w:eastAsiaTheme="minorEastAsia" w:cs="Times New Roman"/>
                <w:lang w:eastAsia="ko-KR"/>
              </w:rPr>
              <w:pPrChange w:id="516" w:author="Efthimiou, Orestis (ISPM)" w:date="2019-08-15T11:00:00Z">
                <w:pPr>
                  <w:pStyle w:val="Compact"/>
                  <w:spacing w:before="0" w:after="0"/>
                </w:pPr>
              </w:pPrChange>
            </w:pPr>
            <w:r>
              <w:rPr>
                <w:rFonts w:eastAsiaTheme="minorEastAsia" w:cs="Times New Roman"/>
                <w:lang w:eastAsia="ko-KR"/>
              </w:rPr>
              <w:t>G</w:t>
            </w:r>
            <w:r w:rsidR="00E24465">
              <w:rPr>
                <w:rFonts w:eastAsiaTheme="minorEastAsia" w:cs="Times New Roman"/>
                <w:lang w:eastAsia="ko-KR"/>
              </w:rPr>
              <w:t>LMM</w:t>
            </w:r>
            <w:r w:rsidR="00440961" w:rsidRPr="00DD1DD8">
              <w:rPr>
                <w:rFonts w:eastAsiaTheme="minorEastAsia" w:cs="Times New Roman"/>
                <w:lang w:eastAsia="ko-KR"/>
              </w:rPr>
              <w:t>-null</w:t>
            </w:r>
          </w:p>
        </w:tc>
        <w:tc>
          <w:tcPr>
            <w:tcW w:w="734" w:type="pct"/>
            <w:vAlign w:val="center"/>
            <w:tcPrChange w:id="517" w:author="Efthimiou, Orestis (ISPM)" w:date="2019-08-15T11:00:00Z">
              <w:tcPr>
                <w:tcW w:w="687" w:type="pct"/>
              </w:tcPr>
            </w:tcPrChange>
          </w:tcPr>
          <w:p w14:paraId="1816BA56" w14:textId="77777777" w:rsidR="00440961" w:rsidRPr="00DD1DD8" w:rsidRDefault="00EC20DA">
            <w:pPr>
              <w:pStyle w:val="Compact"/>
              <w:spacing w:before="0" w:after="0"/>
              <w:ind w:firstLine="34"/>
              <w:rPr>
                <w:rFonts w:eastAsiaTheme="minorEastAsia" w:cs="Times New Roman"/>
                <w:lang w:eastAsia="ko-KR"/>
              </w:rPr>
              <w:pPrChange w:id="518" w:author="Efthimiou, Orestis (ISPM)" w:date="2019-08-15T11:00:00Z">
                <w:pPr>
                  <w:pStyle w:val="Compact"/>
                  <w:spacing w:before="0" w:after="0"/>
                </w:pPr>
              </w:pPrChange>
            </w:pPr>
            <w:r w:rsidRPr="00DD1DD8">
              <w:rPr>
                <w:rFonts w:eastAsiaTheme="minorEastAsia" w:cs="Times New Roman"/>
                <w:lang w:eastAsia="ko-KR"/>
              </w:rPr>
              <w:t>0.00</w:t>
            </w:r>
            <w:r w:rsidR="00033B5D" w:rsidRPr="00DD1DD8">
              <w:rPr>
                <w:rFonts w:eastAsiaTheme="minorEastAsia" w:cs="Times New Roman"/>
                <w:lang w:eastAsia="ko-KR"/>
              </w:rPr>
              <w:t>0</w:t>
            </w:r>
          </w:p>
        </w:tc>
        <w:tc>
          <w:tcPr>
            <w:tcW w:w="840" w:type="pct"/>
            <w:vAlign w:val="center"/>
            <w:tcPrChange w:id="519" w:author="Efthimiou, Orestis (ISPM)" w:date="2019-08-15T11:00:00Z">
              <w:tcPr>
                <w:tcW w:w="785" w:type="pct"/>
              </w:tcPr>
            </w:tcPrChange>
          </w:tcPr>
          <w:p w14:paraId="3AF724BF" w14:textId="77777777" w:rsidR="00440961" w:rsidRPr="00DD1DD8" w:rsidRDefault="00EC20DA">
            <w:pPr>
              <w:pStyle w:val="Compact"/>
              <w:spacing w:before="0" w:after="0"/>
              <w:ind w:firstLine="34"/>
              <w:rPr>
                <w:rFonts w:eastAsiaTheme="minorEastAsia" w:cs="Times New Roman"/>
                <w:lang w:eastAsia="ko-KR"/>
              </w:rPr>
              <w:pPrChange w:id="520" w:author="Efthimiou, Orestis (ISPM)" w:date="2019-08-15T11:00:00Z">
                <w:pPr>
                  <w:pStyle w:val="Compact"/>
                  <w:spacing w:before="0" w:after="0"/>
                </w:pPr>
              </w:pPrChange>
            </w:pPr>
            <w:r w:rsidRPr="00DD1DD8">
              <w:rPr>
                <w:rFonts w:eastAsiaTheme="minorEastAsia" w:cs="Times New Roman"/>
                <w:lang w:eastAsia="ko-KR"/>
              </w:rPr>
              <w:t>0.065</w:t>
            </w:r>
          </w:p>
        </w:tc>
        <w:tc>
          <w:tcPr>
            <w:tcW w:w="804" w:type="pct"/>
            <w:vAlign w:val="center"/>
            <w:tcPrChange w:id="521" w:author="Efthimiou, Orestis (ISPM)" w:date="2019-08-15T11:00:00Z">
              <w:tcPr>
                <w:tcW w:w="687" w:type="pct"/>
              </w:tcPr>
            </w:tcPrChange>
          </w:tcPr>
          <w:p w14:paraId="3649935F" w14:textId="77777777" w:rsidR="00440961" w:rsidRPr="00DD1DD8" w:rsidRDefault="005E32BE">
            <w:pPr>
              <w:pStyle w:val="Compact"/>
              <w:spacing w:before="0" w:after="0"/>
              <w:ind w:firstLine="34"/>
              <w:rPr>
                <w:rFonts w:eastAsiaTheme="minorEastAsia" w:cs="Times New Roman"/>
                <w:lang w:eastAsia="ko-KR"/>
              </w:rPr>
              <w:pPrChange w:id="522" w:author="Efthimiou, Orestis (ISPM)" w:date="2019-08-15T11:00:00Z">
                <w:pPr>
                  <w:pStyle w:val="Compact"/>
                  <w:spacing w:before="0" w:after="0"/>
                </w:pPr>
              </w:pPrChange>
            </w:pPr>
            <w:r w:rsidRPr="00DD1DD8">
              <w:rPr>
                <w:rFonts w:eastAsiaTheme="minorEastAsia" w:cs="Times New Roman"/>
                <w:lang w:eastAsia="ko-KR"/>
              </w:rPr>
              <w:t>0.038</w:t>
            </w:r>
          </w:p>
        </w:tc>
        <w:tc>
          <w:tcPr>
            <w:tcW w:w="840" w:type="pct"/>
            <w:vAlign w:val="center"/>
            <w:tcPrChange w:id="523" w:author="Efthimiou, Orestis (ISPM)" w:date="2019-08-15T11:00:00Z">
              <w:tcPr>
                <w:tcW w:w="1177" w:type="pct"/>
              </w:tcPr>
            </w:tcPrChange>
          </w:tcPr>
          <w:p w14:paraId="3FA77123" w14:textId="77777777" w:rsidR="00440961" w:rsidRPr="00DD1DD8" w:rsidRDefault="005E32BE">
            <w:pPr>
              <w:pStyle w:val="Compact"/>
              <w:spacing w:before="0" w:after="0"/>
              <w:ind w:firstLine="34"/>
              <w:rPr>
                <w:rFonts w:eastAsiaTheme="minorEastAsia" w:cs="Times New Roman"/>
                <w:lang w:eastAsia="ko-KR"/>
              </w:rPr>
              <w:pPrChange w:id="524" w:author="Efthimiou, Orestis (ISPM)" w:date="2019-08-15T11:00:00Z">
                <w:pPr>
                  <w:pStyle w:val="Compact"/>
                  <w:spacing w:before="0" w:after="0"/>
                </w:pPr>
              </w:pPrChange>
            </w:pPr>
            <w:r w:rsidRPr="00DD1DD8">
              <w:rPr>
                <w:rFonts w:eastAsiaTheme="minorEastAsia" w:cs="Times New Roman"/>
                <w:lang w:eastAsia="ko-KR"/>
              </w:rPr>
              <w:t>0.091</w:t>
            </w:r>
          </w:p>
        </w:tc>
      </w:tr>
      <w:tr w:rsidR="008413B0" w:rsidRPr="005A7C03" w14:paraId="3F48390E" w14:textId="77777777" w:rsidTr="008413B0">
        <w:trPr>
          <w:trHeight w:val="244"/>
          <w:jc w:val="center"/>
          <w:trPrChange w:id="525" w:author="Efthimiou, Orestis (ISPM)" w:date="2019-08-15T11:00:00Z">
            <w:trPr>
              <w:trHeight w:val="251"/>
            </w:trPr>
          </w:trPrChange>
        </w:trPr>
        <w:tc>
          <w:tcPr>
            <w:tcW w:w="691" w:type="pct"/>
            <w:vMerge/>
            <w:vAlign w:val="center"/>
            <w:tcPrChange w:id="526" w:author="Efthimiou, Orestis (ISPM)" w:date="2019-08-15T11:00:00Z">
              <w:tcPr>
                <w:tcW w:w="648" w:type="pct"/>
                <w:vMerge/>
              </w:tcPr>
            </w:tcPrChange>
          </w:tcPr>
          <w:p w14:paraId="0931FE5D" w14:textId="77777777" w:rsidR="00440961" w:rsidRPr="005A7C03" w:rsidRDefault="00440961">
            <w:pPr>
              <w:pStyle w:val="Compact"/>
              <w:spacing w:before="0" w:after="0"/>
              <w:ind w:firstLine="34"/>
              <w:rPr>
                <w:rFonts w:cs="Times New Roman"/>
                <w:rPrChange w:id="527" w:author="Efthimiou, Orestis (ISPM)" w:date="2019-08-09T14:44:00Z">
                  <w:rPr>
                    <w:rFonts w:cs="Times New Roman"/>
                  </w:rPr>
                </w:rPrChange>
              </w:rPr>
              <w:pPrChange w:id="528" w:author="Efthimiou, Orestis (ISPM)" w:date="2019-08-15T11:00:00Z">
                <w:pPr>
                  <w:pStyle w:val="Compact"/>
                </w:pPr>
              </w:pPrChange>
            </w:pPr>
          </w:p>
        </w:tc>
        <w:tc>
          <w:tcPr>
            <w:tcW w:w="1090" w:type="pct"/>
            <w:vAlign w:val="center"/>
            <w:tcPrChange w:id="529" w:author="Efthimiou, Orestis (ISPM)" w:date="2019-08-15T11:00:00Z">
              <w:tcPr>
                <w:tcW w:w="1016" w:type="pct"/>
              </w:tcPr>
            </w:tcPrChange>
          </w:tcPr>
          <w:p w14:paraId="5DF7ED4E" w14:textId="7030A31C" w:rsidR="00440961" w:rsidRPr="00BF1843" w:rsidRDefault="00D36083">
            <w:pPr>
              <w:pStyle w:val="Compact"/>
              <w:spacing w:before="0" w:after="0"/>
              <w:ind w:firstLine="34"/>
              <w:rPr>
                <w:rFonts w:eastAsiaTheme="minorEastAsia" w:cs="Times New Roman"/>
                <w:lang w:eastAsia="ko-KR"/>
              </w:rPr>
              <w:pPrChange w:id="530" w:author="Efthimiou, Orestis (ISPM)" w:date="2019-08-15T11:00:00Z">
                <w:pPr>
                  <w:pStyle w:val="Compact"/>
                </w:pPr>
              </w:pPrChange>
            </w:pPr>
            <w:r>
              <w:rPr>
                <w:rFonts w:eastAsiaTheme="minorEastAsia" w:cs="Times New Roman"/>
                <w:lang w:eastAsia="ko-KR"/>
              </w:rPr>
              <w:t>G</w:t>
            </w:r>
            <w:r w:rsidR="00E24465">
              <w:rPr>
                <w:rFonts w:eastAsiaTheme="minorEastAsia" w:cs="Times New Roman"/>
                <w:lang w:eastAsia="ko-KR"/>
              </w:rPr>
              <w:t>LMM</w:t>
            </w:r>
            <w:r w:rsidR="00440961" w:rsidRPr="00BF1843">
              <w:rPr>
                <w:rFonts w:eastAsiaTheme="minorEastAsia" w:cs="Times New Roman"/>
                <w:lang w:eastAsia="ko-KR"/>
              </w:rPr>
              <w:t>-</w:t>
            </w:r>
            <w:r>
              <w:rPr>
                <w:rFonts w:eastAsiaTheme="minorEastAsia" w:cs="Times New Roman"/>
                <w:lang w:eastAsia="ko-KR"/>
              </w:rPr>
              <w:t>full</w:t>
            </w:r>
          </w:p>
        </w:tc>
        <w:tc>
          <w:tcPr>
            <w:tcW w:w="734" w:type="pct"/>
            <w:vAlign w:val="center"/>
            <w:tcPrChange w:id="531" w:author="Efthimiou, Orestis (ISPM)" w:date="2019-08-15T11:00:00Z">
              <w:tcPr>
                <w:tcW w:w="687" w:type="pct"/>
              </w:tcPr>
            </w:tcPrChange>
          </w:tcPr>
          <w:p w14:paraId="0B57BA08" w14:textId="77777777" w:rsidR="00440961" w:rsidRPr="00BF1843" w:rsidRDefault="005E32BE">
            <w:pPr>
              <w:pStyle w:val="Compact"/>
              <w:spacing w:before="0" w:after="0"/>
              <w:ind w:firstLine="34"/>
              <w:rPr>
                <w:rFonts w:eastAsiaTheme="minorEastAsia" w:cs="Times New Roman"/>
                <w:lang w:eastAsia="ko-KR"/>
              </w:rPr>
              <w:pPrChange w:id="532" w:author="Efthimiou, Orestis (ISPM)" w:date="2019-08-15T11:00:00Z">
                <w:pPr>
                  <w:pStyle w:val="Compact"/>
                </w:pPr>
              </w:pPrChange>
            </w:pPr>
            <w:r w:rsidRPr="00BF1843">
              <w:rPr>
                <w:rFonts w:eastAsiaTheme="minorEastAsia" w:cs="Times New Roman"/>
                <w:lang w:eastAsia="ko-KR"/>
              </w:rPr>
              <w:t>0.016</w:t>
            </w:r>
          </w:p>
        </w:tc>
        <w:tc>
          <w:tcPr>
            <w:tcW w:w="840" w:type="pct"/>
            <w:vAlign w:val="center"/>
            <w:tcPrChange w:id="533" w:author="Efthimiou, Orestis (ISPM)" w:date="2019-08-15T11:00:00Z">
              <w:tcPr>
                <w:tcW w:w="785" w:type="pct"/>
              </w:tcPr>
            </w:tcPrChange>
          </w:tcPr>
          <w:p w14:paraId="3F887F93" w14:textId="77777777" w:rsidR="00440961" w:rsidRPr="00BF1843" w:rsidRDefault="005E32BE">
            <w:pPr>
              <w:pStyle w:val="Compact"/>
              <w:spacing w:before="0" w:after="0"/>
              <w:ind w:firstLine="34"/>
              <w:rPr>
                <w:rFonts w:eastAsiaTheme="minorEastAsia" w:cs="Times New Roman"/>
                <w:lang w:eastAsia="ko-KR"/>
              </w:rPr>
              <w:pPrChange w:id="534" w:author="Efthimiou, Orestis (ISPM)" w:date="2019-08-15T11:00:00Z">
                <w:pPr>
                  <w:pStyle w:val="Compact"/>
                </w:pPr>
              </w:pPrChange>
            </w:pPr>
            <w:r w:rsidRPr="00BF1843">
              <w:rPr>
                <w:rFonts w:eastAsiaTheme="minorEastAsia" w:cs="Times New Roman"/>
                <w:lang w:eastAsia="ko-KR"/>
              </w:rPr>
              <w:t>0.020</w:t>
            </w:r>
          </w:p>
        </w:tc>
        <w:tc>
          <w:tcPr>
            <w:tcW w:w="804" w:type="pct"/>
            <w:vAlign w:val="center"/>
            <w:tcPrChange w:id="535" w:author="Efthimiou, Orestis (ISPM)" w:date="2019-08-15T11:00:00Z">
              <w:tcPr>
                <w:tcW w:w="687" w:type="pct"/>
              </w:tcPr>
            </w:tcPrChange>
          </w:tcPr>
          <w:p w14:paraId="72930CDB" w14:textId="77777777" w:rsidR="00440961" w:rsidRPr="00BF1843" w:rsidRDefault="005E32BE">
            <w:pPr>
              <w:pStyle w:val="Compact"/>
              <w:spacing w:before="0" w:after="0"/>
              <w:ind w:firstLine="34"/>
              <w:rPr>
                <w:rFonts w:eastAsiaTheme="minorEastAsia" w:cs="Times New Roman"/>
                <w:lang w:eastAsia="ko-KR"/>
              </w:rPr>
              <w:pPrChange w:id="536" w:author="Efthimiou, Orestis (ISPM)" w:date="2019-08-15T11:00:00Z">
                <w:pPr>
                  <w:pStyle w:val="Compact"/>
                </w:pPr>
              </w:pPrChange>
            </w:pPr>
            <w:r w:rsidRPr="00BF1843">
              <w:rPr>
                <w:rFonts w:eastAsiaTheme="minorEastAsia" w:cs="Times New Roman"/>
                <w:lang w:eastAsia="ko-KR"/>
              </w:rPr>
              <w:t>0.048</w:t>
            </w:r>
          </w:p>
        </w:tc>
        <w:tc>
          <w:tcPr>
            <w:tcW w:w="840" w:type="pct"/>
            <w:vAlign w:val="center"/>
            <w:tcPrChange w:id="537" w:author="Efthimiou, Orestis (ISPM)" w:date="2019-08-15T11:00:00Z">
              <w:tcPr>
                <w:tcW w:w="1177" w:type="pct"/>
              </w:tcPr>
            </w:tcPrChange>
          </w:tcPr>
          <w:p w14:paraId="0E612153" w14:textId="77777777" w:rsidR="00440961" w:rsidRPr="00BF1843" w:rsidRDefault="005E32BE">
            <w:pPr>
              <w:pStyle w:val="Compact"/>
              <w:spacing w:before="0" w:after="0"/>
              <w:ind w:firstLine="34"/>
              <w:rPr>
                <w:rFonts w:eastAsiaTheme="minorEastAsia" w:cs="Times New Roman"/>
                <w:lang w:eastAsia="ko-KR"/>
              </w:rPr>
              <w:pPrChange w:id="538" w:author="Efthimiou, Orestis (ISPM)" w:date="2019-08-15T11:00:00Z">
                <w:pPr>
                  <w:pStyle w:val="Compact"/>
                </w:pPr>
              </w:pPrChange>
            </w:pPr>
            <w:r w:rsidRPr="00BF1843">
              <w:rPr>
                <w:rFonts w:eastAsiaTheme="minorEastAsia" w:cs="Times New Roman"/>
                <w:lang w:eastAsia="ko-KR"/>
              </w:rPr>
              <w:t>0.20</w:t>
            </w:r>
          </w:p>
        </w:tc>
      </w:tr>
      <w:tr w:rsidR="008413B0" w:rsidRPr="005A7C03" w14:paraId="7C62BE8B" w14:textId="77777777" w:rsidTr="008413B0">
        <w:trPr>
          <w:trHeight w:val="244"/>
          <w:jc w:val="center"/>
          <w:trPrChange w:id="539" w:author="Efthimiou, Orestis (ISPM)" w:date="2019-08-15T11:00:00Z">
            <w:trPr>
              <w:trHeight w:val="251"/>
            </w:trPr>
          </w:trPrChange>
        </w:trPr>
        <w:tc>
          <w:tcPr>
            <w:tcW w:w="691" w:type="pct"/>
            <w:vMerge/>
            <w:vAlign w:val="center"/>
            <w:tcPrChange w:id="540" w:author="Efthimiou, Orestis (ISPM)" w:date="2019-08-15T11:00:00Z">
              <w:tcPr>
                <w:tcW w:w="648" w:type="pct"/>
                <w:vMerge/>
              </w:tcPr>
            </w:tcPrChange>
          </w:tcPr>
          <w:p w14:paraId="50C1A800" w14:textId="77777777" w:rsidR="00440961" w:rsidRPr="005A7C03" w:rsidRDefault="00440961">
            <w:pPr>
              <w:pStyle w:val="Compact"/>
              <w:spacing w:before="0" w:after="0"/>
              <w:ind w:firstLine="34"/>
              <w:rPr>
                <w:rFonts w:cs="Times New Roman"/>
                <w:rPrChange w:id="541" w:author="Efthimiou, Orestis (ISPM)" w:date="2019-08-09T14:44:00Z">
                  <w:rPr>
                    <w:rFonts w:cs="Times New Roman"/>
                  </w:rPr>
                </w:rPrChange>
              </w:rPr>
              <w:pPrChange w:id="542" w:author="Efthimiou, Orestis (ISPM)" w:date="2019-08-15T11:00:00Z">
                <w:pPr>
                  <w:pStyle w:val="Compact"/>
                </w:pPr>
              </w:pPrChange>
            </w:pPr>
          </w:p>
        </w:tc>
        <w:tc>
          <w:tcPr>
            <w:tcW w:w="1090" w:type="pct"/>
            <w:vAlign w:val="center"/>
            <w:tcPrChange w:id="543" w:author="Efthimiou, Orestis (ISPM)" w:date="2019-08-15T11:00:00Z">
              <w:tcPr>
                <w:tcW w:w="1016" w:type="pct"/>
              </w:tcPr>
            </w:tcPrChange>
          </w:tcPr>
          <w:p w14:paraId="3056E0A4" w14:textId="77777777" w:rsidR="00440961" w:rsidRPr="005A7C03" w:rsidRDefault="00440961">
            <w:pPr>
              <w:pStyle w:val="Compact"/>
              <w:spacing w:before="0" w:after="0"/>
              <w:ind w:firstLine="34"/>
              <w:rPr>
                <w:rFonts w:eastAsiaTheme="minorEastAsia" w:cs="Times New Roman"/>
                <w:lang w:eastAsia="ko-KR"/>
                <w:rPrChange w:id="544" w:author="Efthimiou, Orestis (ISPM)" w:date="2019-08-09T14:44:00Z">
                  <w:rPr>
                    <w:rFonts w:eastAsiaTheme="minorEastAsia" w:cs="Times New Roman"/>
                    <w:lang w:eastAsia="ko-KR"/>
                  </w:rPr>
                </w:rPrChange>
              </w:rPr>
              <w:pPrChange w:id="545" w:author="Efthimiou, Orestis (ISPM)" w:date="2019-08-15T11:00:00Z">
                <w:pPr>
                  <w:pStyle w:val="Compact"/>
                </w:pPr>
              </w:pPrChange>
            </w:pPr>
            <w:r w:rsidRPr="005A7C03">
              <w:rPr>
                <w:rFonts w:eastAsiaTheme="minorEastAsia" w:cs="Times New Roman"/>
                <w:lang w:eastAsia="ko-KR"/>
                <w:rPrChange w:id="546" w:author="Efthimiou, Orestis (ISPM)" w:date="2019-08-09T14:44:00Z">
                  <w:rPr>
                    <w:rFonts w:eastAsiaTheme="minorEastAsia" w:cs="Times New Roman"/>
                    <w:lang w:eastAsia="ko-KR"/>
                  </w:rPr>
                </w:rPrChange>
              </w:rPr>
              <w:t>Step-naïve</w:t>
            </w:r>
          </w:p>
        </w:tc>
        <w:tc>
          <w:tcPr>
            <w:tcW w:w="734" w:type="pct"/>
            <w:vAlign w:val="center"/>
            <w:tcPrChange w:id="547" w:author="Efthimiou, Orestis (ISPM)" w:date="2019-08-15T11:00:00Z">
              <w:tcPr>
                <w:tcW w:w="687" w:type="pct"/>
              </w:tcPr>
            </w:tcPrChange>
          </w:tcPr>
          <w:p w14:paraId="0FF4C8DA" w14:textId="77777777" w:rsidR="00440961" w:rsidRPr="005A7C03" w:rsidRDefault="005E32BE">
            <w:pPr>
              <w:pStyle w:val="Compact"/>
              <w:spacing w:before="0" w:after="0"/>
              <w:ind w:firstLine="34"/>
              <w:rPr>
                <w:rFonts w:eastAsiaTheme="minorEastAsia" w:cs="Times New Roman"/>
                <w:lang w:eastAsia="ko-KR"/>
                <w:rPrChange w:id="548" w:author="Efthimiou, Orestis (ISPM)" w:date="2019-08-09T14:44:00Z">
                  <w:rPr>
                    <w:rFonts w:eastAsiaTheme="minorEastAsia" w:cs="Times New Roman"/>
                    <w:lang w:eastAsia="ko-KR"/>
                  </w:rPr>
                </w:rPrChange>
              </w:rPr>
              <w:pPrChange w:id="549" w:author="Efthimiou, Orestis (ISPM)" w:date="2019-08-15T11:00:00Z">
                <w:pPr>
                  <w:pStyle w:val="Compact"/>
                </w:pPr>
              </w:pPrChange>
            </w:pPr>
            <w:r w:rsidRPr="005A7C03">
              <w:rPr>
                <w:rFonts w:eastAsiaTheme="minorEastAsia" w:cs="Times New Roman"/>
                <w:lang w:eastAsia="ko-KR"/>
                <w:rPrChange w:id="550" w:author="Efthimiou, Orestis (ISPM)" w:date="2019-08-09T14:44:00Z">
                  <w:rPr>
                    <w:rFonts w:eastAsiaTheme="minorEastAsia" w:cs="Times New Roman"/>
                    <w:lang w:eastAsia="ko-KR"/>
                  </w:rPr>
                </w:rPrChange>
              </w:rPr>
              <w:t>0.0088</w:t>
            </w:r>
          </w:p>
        </w:tc>
        <w:tc>
          <w:tcPr>
            <w:tcW w:w="840" w:type="pct"/>
            <w:vAlign w:val="center"/>
            <w:tcPrChange w:id="551" w:author="Efthimiou, Orestis (ISPM)" w:date="2019-08-15T11:00:00Z">
              <w:tcPr>
                <w:tcW w:w="785" w:type="pct"/>
              </w:tcPr>
            </w:tcPrChange>
          </w:tcPr>
          <w:p w14:paraId="3CC9FB6F" w14:textId="77777777" w:rsidR="00440961" w:rsidRPr="005A7C03" w:rsidRDefault="005E32BE">
            <w:pPr>
              <w:pStyle w:val="Compact"/>
              <w:spacing w:before="0" w:after="0"/>
              <w:ind w:firstLine="34"/>
              <w:rPr>
                <w:rFonts w:eastAsiaTheme="minorEastAsia" w:cs="Times New Roman"/>
                <w:lang w:eastAsia="ko-KR"/>
                <w:rPrChange w:id="552" w:author="Efthimiou, Orestis (ISPM)" w:date="2019-08-09T14:44:00Z">
                  <w:rPr>
                    <w:rFonts w:eastAsiaTheme="minorEastAsia" w:cs="Times New Roman"/>
                    <w:lang w:eastAsia="ko-KR"/>
                  </w:rPr>
                </w:rPrChange>
              </w:rPr>
              <w:pPrChange w:id="553" w:author="Efthimiou, Orestis (ISPM)" w:date="2019-08-15T11:00:00Z">
                <w:pPr>
                  <w:pStyle w:val="Compact"/>
                </w:pPr>
              </w:pPrChange>
            </w:pPr>
            <w:r w:rsidRPr="005A7C03">
              <w:rPr>
                <w:rFonts w:eastAsiaTheme="minorEastAsia" w:cs="Times New Roman"/>
                <w:lang w:eastAsia="ko-KR"/>
                <w:rPrChange w:id="554" w:author="Efthimiou, Orestis (ISPM)" w:date="2019-08-09T14:44:00Z">
                  <w:rPr>
                    <w:rFonts w:eastAsiaTheme="minorEastAsia" w:cs="Times New Roman"/>
                    <w:lang w:eastAsia="ko-KR"/>
                  </w:rPr>
                </w:rPrChange>
              </w:rPr>
              <w:t>0.029</w:t>
            </w:r>
          </w:p>
        </w:tc>
        <w:tc>
          <w:tcPr>
            <w:tcW w:w="804" w:type="pct"/>
            <w:vAlign w:val="center"/>
            <w:tcPrChange w:id="555" w:author="Efthimiou, Orestis (ISPM)" w:date="2019-08-15T11:00:00Z">
              <w:tcPr>
                <w:tcW w:w="687" w:type="pct"/>
              </w:tcPr>
            </w:tcPrChange>
          </w:tcPr>
          <w:p w14:paraId="2BBF998F" w14:textId="77777777" w:rsidR="00440961" w:rsidRPr="005A7C03" w:rsidRDefault="005E32BE">
            <w:pPr>
              <w:pStyle w:val="Compact"/>
              <w:spacing w:before="0" w:after="0"/>
              <w:ind w:firstLine="34"/>
              <w:rPr>
                <w:rFonts w:eastAsiaTheme="minorEastAsia" w:cs="Times New Roman"/>
                <w:lang w:eastAsia="ko-KR"/>
                <w:rPrChange w:id="556" w:author="Efthimiou, Orestis (ISPM)" w:date="2019-08-09T14:44:00Z">
                  <w:rPr>
                    <w:rFonts w:eastAsiaTheme="minorEastAsia" w:cs="Times New Roman"/>
                    <w:lang w:eastAsia="ko-KR"/>
                  </w:rPr>
                </w:rPrChange>
              </w:rPr>
              <w:pPrChange w:id="557" w:author="Efthimiou, Orestis (ISPM)" w:date="2019-08-15T11:00:00Z">
                <w:pPr>
                  <w:pStyle w:val="Compact"/>
                </w:pPr>
              </w:pPrChange>
            </w:pPr>
            <w:r w:rsidRPr="005A7C03">
              <w:rPr>
                <w:rFonts w:eastAsiaTheme="minorEastAsia" w:cs="Times New Roman"/>
                <w:lang w:eastAsia="ko-KR"/>
                <w:rPrChange w:id="558" w:author="Efthimiou, Orestis (ISPM)" w:date="2019-08-09T14:44:00Z">
                  <w:rPr>
                    <w:rFonts w:eastAsiaTheme="minorEastAsia" w:cs="Times New Roman"/>
                    <w:lang w:eastAsia="ko-KR"/>
                  </w:rPr>
                </w:rPrChange>
              </w:rPr>
              <w:t>0.039</w:t>
            </w:r>
          </w:p>
        </w:tc>
        <w:tc>
          <w:tcPr>
            <w:tcW w:w="840" w:type="pct"/>
            <w:vAlign w:val="center"/>
            <w:tcPrChange w:id="559" w:author="Efthimiou, Orestis (ISPM)" w:date="2019-08-15T11:00:00Z">
              <w:tcPr>
                <w:tcW w:w="1177" w:type="pct"/>
              </w:tcPr>
            </w:tcPrChange>
          </w:tcPr>
          <w:p w14:paraId="7072BA52" w14:textId="77777777" w:rsidR="00440961" w:rsidRPr="005A7C03" w:rsidRDefault="005E32BE">
            <w:pPr>
              <w:pStyle w:val="Compact"/>
              <w:spacing w:before="0" w:after="0"/>
              <w:ind w:firstLine="34"/>
              <w:rPr>
                <w:rFonts w:eastAsiaTheme="minorEastAsia" w:cs="Times New Roman"/>
                <w:lang w:eastAsia="ko-KR"/>
                <w:rPrChange w:id="560" w:author="Efthimiou, Orestis (ISPM)" w:date="2019-08-09T14:44:00Z">
                  <w:rPr>
                    <w:rFonts w:eastAsiaTheme="minorEastAsia" w:cs="Times New Roman"/>
                    <w:lang w:eastAsia="ko-KR"/>
                  </w:rPr>
                </w:rPrChange>
              </w:rPr>
              <w:pPrChange w:id="561" w:author="Efthimiou, Orestis (ISPM)" w:date="2019-08-15T11:00:00Z">
                <w:pPr>
                  <w:pStyle w:val="Compact"/>
                </w:pPr>
              </w:pPrChange>
            </w:pPr>
            <w:r w:rsidRPr="005A7C03">
              <w:rPr>
                <w:rFonts w:eastAsiaTheme="minorEastAsia" w:cs="Times New Roman"/>
                <w:lang w:eastAsia="ko-KR"/>
                <w:rPrChange w:id="562" w:author="Efthimiou, Orestis (ISPM)" w:date="2019-08-09T14:44:00Z">
                  <w:rPr>
                    <w:rFonts w:eastAsiaTheme="minorEastAsia" w:cs="Times New Roman"/>
                    <w:lang w:eastAsia="ko-KR"/>
                  </w:rPr>
                </w:rPrChange>
              </w:rPr>
              <w:t>0.12</w:t>
            </w:r>
          </w:p>
        </w:tc>
      </w:tr>
      <w:tr w:rsidR="008413B0" w:rsidRPr="005A7C03" w14:paraId="470FBF0C" w14:textId="77777777" w:rsidTr="008413B0">
        <w:trPr>
          <w:trHeight w:val="244"/>
          <w:jc w:val="center"/>
          <w:trPrChange w:id="563" w:author="Efthimiou, Orestis (ISPM)" w:date="2019-08-15T11:00:00Z">
            <w:trPr>
              <w:trHeight w:val="251"/>
            </w:trPr>
          </w:trPrChange>
        </w:trPr>
        <w:tc>
          <w:tcPr>
            <w:tcW w:w="691" w:type="pct"/>
            <w:vMerge/>
            <w:vAlign w:val="center"/>
            <w:tcPrChange w:id="564" w:author="Efthimiou, Orestis (ISPM)" w:date="2019-08-15T11:00:00Z">
              <w:tcPr>
                <w:tcW w:w="648" w:type="pct"/>
                <w:vMerge/>
              </w:tcPr>
            </w:tcPrChange>
          </w:tcPr>
          <w:p w14:paraId="7334C3EB" w14:textId="77777777" w:rsidR="00440961" w:rsidRPr="005A7C03" w:rsidRDefault="00440961">
            <w:pPr>
              <w:pStyle w:val="Compact"/>
              <w:spacing w:before="0" w:after="0"/>
              <w:ind w:firstLine="34"/>
              <w:rPr>
                <w:rFonts w:cs="Times New Roman"/>
                <w:rPrChange w:id="565" w:author="Efthimiou, Orestis (ISPM)" w:date="2019-08-09T14:44:00Z">
                  <w:rPr>
                    <w:rFonts w:cs="Times New Roman"/>
                  </w:rPr>
                </w:rPrChange>
              </w:rPr>
              <w:pPrChange w:id="566" w:author="Efthimiou, Orestis (ISPM)" w:date="2019-08-15T11:00:00Z">
                <w:pPr>
                  <w:pStyle w:val="Compact"/>
                </w:pPr>
              </w:pPrChange>
            </w:pPr>
          </w:p>
        </w:tc>
        <w:tc>
          <w:tcPr>
            <w:tcW w:w="1090" w:type="pct"/>
            <w:vAlign w:val="center"/>
            <w:tcPrChange w:id="567" w:author="Efthimiou, Orestis (ISPM)" w:date="2019-08-15T11:00:00Z">
              <w:tcPr>
                <w:tcW w:w="1016" w:type="pct"/>
              </w:tcPr>
            </w:tcPrChange>
          </w:tcPr>
          <w:p w14:paraId="4A4CFE17" w14:textId="77777777" w:rsidR="00440961" w:rsidRPr="005A7C03" w:rsidRDefault="00440961">
            <w:pPr>
              <w:pStyle w:val="Compact"/>
              <w:spacing w:before="0" w:after="0"/>
              <w:ind w:firstLine="34"/>
              <w:rPr>
                <w:rFonts w:eastAsiaTheme="minorEastAsia" w:cs="Times New Roman"/>
                <w:lang w:eastAsia="ko-KR"/>
                <w:rPrChange w:id="568" w:author="Efthimiou, Orestis (ISPM)" w:date="2019-08-09T14:44:00Z">
                  <w:rPr>
                    <w:rFonts w:eastAsiaTheme="minorEastAsia" w:cs="Times New Roman"/>
                    <w:lang w:eastAsia="ko-KR"/>
                  </w:rPr>
                </w:rPrChange>
              </w:rPr>
              <w:pPrChange w:id="569" w:author="Efthimiou, Orestis (ISPM)" w:date="2019-08-15T11:00:00Z">
                <w:pPr>
                  <w:pStyle w:val="Compact"/>
                </w:pPr>
              </w:pPrChange>
            </w:pPr>
            <w:r w:rsidRPr="005A7C03">
              <w:rPr>
                <w:rFonts w:eastAsiaTheme="minorEastAsia" w:cs="Times New Roman"/>
                <w:lang w:eastAsia="ko-KR"/>
                <w:rPrChange w:id="570" w:author="Efthimiou, Orestis (ISPM)" w:date="2019-08-09T14:44:00Z">
                  <w:rPr>
                    <w:rFonts w:eastAsiaTheme="minorEastAsia" w:cs="Times New Roman"/>
                    <w:lang w:eastAsia="ko-KR"/>
                  </w:rPr>
                </w:rPrChange>
              </w:rPr>
              <w:t>LASSO-naïve</w:t>
            </w:r>
          </w:p>
        </w:tc>
        <w:tc>
          <w:tcPr>
            <w:tcW w:w="734" w:type="pct"/>
            <w:vAlign w:val="center"/>
            <w:tcPrChange w:id="571" w:author="Efthimiou, Orestis (ISPM)" w:date="2019-08-15T11:00:00Z">
              <w:tcPr>
                <w:tcW w:w="687" w:type="pct"/>
              </w:tcPr>
            </w:tcPrChange>
          </w:tcPr>
          <w:p w14:paraId="06BC8B9B" w14:textId="77777777" w:rsidR="00440961" w:rsidRPr="005A7C03" w:rsidRDefault="00C301A0">
            <w:pPr>
              <w:pStyle w:val="Compact"/>
              <w:spacing w:before="0" w:after="0"/>
              <w:ind w:firstLine="34"/>
              <w:rPr>
                <w:rFonts w:eastAsiaTheme="minorEastAsia" w:cs="Times New Roman"/>
                <w:lang w:eastAsia="ko-KR"/>
                <w:rPrChange w:id="572" w:author="Efthimiou, Orestis (ISPM)" w:date="2019-08-09T14:44:00Z">
                  <w:rPr>
                    <w:rFonts w:eastAsiaTheme="minorEastAsia" w:cs="Times New Roman"/>
                    <w:lang w:eastAsia="ko-KR"/>
                  </w:rPr>
                </w:rPrChange>
              </w:rPr>
              <w:pPrChange w:id="573" w:author="Efthimiou, Orestis (ISPM)" w:date="2019-08-15T11:00:00Z">
                <w:pPr>
                  <w:pStyle w:val="Compact"/>
                </w:pPr>
              </w:pPrChange>
            </w:pPr>
            <w:r w:rsidRPr="005A7C03">
              <w:rPr>
                <w:rFonts w:eastAsiaTheme="minorEastAsia" w:cs="Times New Roman"/>
                <w:lang w:eastAsia="ko-KR"/>
                <w:rPrChange w:id="574" w:author="Efthimiou, Orestis (ISPM)" w:date="2019-08-09T14:44:00Z">
                  <w:rPr>
                    <w:rFonts w:eastAsiaTheme="minorEastAsia" w:cs="Times New Roman"/>
                    <w:lang w:eastAsia="ko-KR"/>
                  </w:rPr>
                </w:rPrChange>
              </w:rPr>
              <w:t>0.00</w:t>
            </w:r>
            <w:r w:rsidR="00033B5D" w:rsidRPr="005A7C03">
              <w:rPr>
                <w:rFonts w:eastAsiaTheme="minorEastAsia" w:cs="Times New Roman"/>
                <w:lang w:eastAsia="ko-KR"/>
                <w:rPrChange w:id="575" w:author="Efthimiou, Orestis (ISPM)" w:date="2019-08-09T14:44:00Z">
                  <w:rPr>
                    <w:rFonts w:eastAsiaTheme="minorEastAsia" w:cs="Times New Roman"/>
                    <w:lang w:eastAsia="ko-KR"/>
                  </w:rPr>
                </w:rPrChange>
              </w:rPr>
              <w:t>0</w:t>
            </w:r>
          </w:p>
        </w:tc>
        <w:tc>
          <w:tcPr>
            <w:tcW w:w="840" w:type="pct"/>
            <w:vAlign w:val="center"/>
            <w:tcPrChange w:id="576" w:author="Efthimiou, Orestis (ISPM)" w:date="2019-08-15T11:00:00Z">
              <w:tcPr>
                <w:tcW w:w="785" w:type="pct"/>
              </w:tcPr>
            </w:tcPrChange>
          </w:tcPr>
          <w:p w14:paraId="0A446538" w14:textId="77777777" w:rsidR="00440961" w:rsidRPr="005A7C03" w:rsidRDefault="005E32BE">
            <w:pPr>
              <w:pStyle w:val="Compact"/>
              <w:spacing w:before="0" w:after="0"/>
              <w:ind w:firstLine="34"/>
              <w:rPr>
                <w:rFonts w:eastAsiaTheme="minorEastAsia" w:cs="Times New Roman"/>
                <w:lang w:eastAsia="ko-KR"/>
                <w:rPrChange w:id="577" w:author="Efthimiou, Orestis (ISPM)" w:date="2019-08-09T14:44:00Z">
                  <w:rPr>
                    <w:rFonts w:eastAsiaTheme="minorEastAsia" w:cs="Times New Roman"/>
                    <w:lang w:eastAsia="ko-KR"/>
                  </w:rPr>
                </w:rPrChange>
              </w:rPr>
              <w:pPrChange w:id="578" w:author="Efthimiou, Orestis (ISPM)" w:date="2019-08-15T11:00:00Z">
                <w:pPr>
                  <w:pStyle w:val="Compact"/>
                </w:pPr>
              </w:pPrChange>
            </w:pPr>
            <w:r w:rsidRPr="005A7C03">
              <w:rPr>
                <w:rFonts w:eastAsiaTheme="minorEastAsia" w:cs="Times New Roman"/>
                <w:lang w:eastAsia="ko-KR"/>
                <w:rPrChange w:id="579" w:author="Efthimiou, Orestis (ISPM)" w:date="2019-08-09T14:44:00Z">
                  <w:rPr>
                    <w:rFonts w:eastAsiaTheme="minorEastAsia" w:cs="Times New Roman"/>
                    <w:lang w:eastAsia="ko-KR"/>
                  </w:rPr>
                </w:rPrChange>
              </w:rPr>
              <w:t>0.060</w:t>
            </w:r>
          </w:p>
        </w:tc>
        <w:tc>
          <w:tcPr>
            <w:tcW w:w="804" w:type="pct"/>
            <w:vAlign w:val="center"/>
            <w:tcPrChange w:id="580" w:author="Efthimiou, Orestis (ISPM)" w:date="2019-08-15T11:00:00Z">
              <w:tcPr>
                <w:tcW w:w="687" w:type="pct"/>
              </w:tcPr>
            </w:tcPrChange>
          </w:tcPr>
          <w:p w14:paraId="7CEBD9C0" w14:textId="77777777" w:rsidR="00440961" w:rsidRPr="005A7C03" w:rsidRDefault="005E32BE">
            <w:pPr>
              <w:pStyle w:val="Compact"/>
              <w:spacing w:before="0" w:after="0"/>
              <w:ind w:firstLine="34"/>
              <w:rPr>
                <w:rFonts w:eastAsiaTheme="minorEastAsia" w:cs="Times New Roman"/>
                <w:lang w:eastAsia="ko-KR"/>
                <w:rPrChange w:id="581" w:author="Efthimiou, Orestis (ISPM)" w:date="2019-08-09T14:44:00Z">
                  <w:rPr>
                    <w:rFonts w:eastAsiaTheme="minorEastAsia" w:cs="Times New Roman"/>
                    <w:lang w:eastAsia="ko-KR"/>
                  </w:rPr>
                </w:rPrChange>
              </w:rPr>
              <w:pPrChange w:id="582" w:author="Efthimiou, Orestis (ISPM)" w:date="2019-08-15T11:00:00Z">
                <w:pPr>
                  <w:pStyle w:val="Compact"/>
                </w:pPr>
              </w:pPrChange>
            </w:pPr>
            <w:r w:rsidRPr="005A7C03">
              <w:rPr>
                <w:rFonts w:eastAsiaTheme="minorEastAsia" w:cs="Times New Roman"/>
                <w:lang w:eastAsia="ko-KR"/>
                <w:rPrChange w:id="583" w:author="Efthimiou, Orestis (ISPM)" w:date="2019-08-09T14:44:00Z">
                  <w:rPr>
                    <w:rFonts w:eastAsiaTheme="minorEastAsia" w:cs="Times New Roman"/>
                    <w:lang w:eastAsia="ko-KR"/>
                  </w:rPr>
                </w:rPrChange>
              </w:rPr>
              <w:t>0.037</w:t>
            </w:r>
          </w:p>
        </w:tc>
        <w:tc>
          <w:tcPr>
            <w:tcW w:w="840" w:type="pct"/>
            <w:vAlign w:val="center"/>
            <w:tcPrChange w:id="584" w:author="Efthimiou, Orestis (ISPM)" w:date="2019-08-15T11:00:00Z">
              <w:tcPr>
                <w:tcW w:w="1177" w:type="pct"/>
              </w:tcPr>
            </w:tcPrChange>
          </w:tcPr>
          <w:p w14:paraId="7F0D94BB" w14:textId="77777777" w:rsidR="00440961" w:rsidRPr="005A7C03" w:rsidRDefault="005E32BE">
            <w:pPr>
              <w:pStyle w:val="Compact"/>
              <w:spacing w:before="0" w:after="0"/>
              <w:ind w:firstLine="34"/>
              <w:rPr>
                <w:rFonts w:eastAsiaTheme="minorEastAsia" w:cs="Times New Roman"/>
                <w:lang w:eastAsia="ko-KR"/>
                <w:rPrChange w:id="585" w:author="Efthimiou, Orestis (ISPM)" w:date="2019-08-09T14:44:00Z">
                  <w:rPr>
                    <w:rFonts w:eastAsiaTheme="minorEastAsia" w:cs="Times New Roman"/>
                    <w:lang w:eastAsia="ko-KR"/>
                  </w:rPr>
                </w:rPrChange>
              </w:rPr>
              <w:pPrChange w:id="586" w:author="Efthimiou, Orestis (ISPM)" w:date="2019-08-15T11:00:00Z">
                <w:pPr>
                  <w:pStyle w:val="Compact"/>
                </w:pPr>
              </w:pPrChange>
            </w:pPr>
            <w:r w:rsidRPr="005A7C03">
              <w:rPr>
                <w:rFonts w:eastAsiaTheme="minorEastAsia" w:cs="Times New Roman"/>
                <w:lang w:eastAsia="ko-KR"/>
                <w:rPrChange w:id="587" w:author="Efthimiou, Orestis (ISPM)" w:date="2019-08-09T14:44:00Z">
                  <w:rPr>
                    <w:rFonts w:eastAsiaTheme="minorEastAsia" w:cs="Times New Roman"/>
                    <w:lang w:eastAsia="ko-KR"/>
                  </w:rPr>
                </w:rPrChange>
              </w:rPr>
              <w:t>NA</w:t>
            </w:r>
          </w:p>
        </w:tc>
      </w:tr>
      <w:tr w:rsidR="008413B0" w:rsidRPr="005A7C03" w14:paraId="502156D0" w14:textId="77777777" w:rsidTr="008413B0">
        <w:trPr>
          <w:trHeight w:val="244"/>
          <w:jc w:val="center"/>
          <w:trPrChange w:id="588" w:author="Efthimiou, Orestis (ISPM)" w:date="2019-08-15T11:00:00Z">
            <w:trPr>
              <w:trHeight w:val="251"/>
            </w:trPr>
          </w:trPrChange>
        </w:trPr>
        <w:tc>
          <w:tcPr>
            <w:tcW w:w="691" w:type="pct"/>
            <w:vMerge/>
            <w:vAlign w:val="center"/>
            <w:tcPrChange w:id="589" w:author="Efthimiou, Orestis (ISPM)" w:date="2019-08-15T11:00:00Z">
              <w:tcPr>
                <w:tcW w:w="648" w:type="pct"/>
                <w:vMerge/>
              </w:tcPr>
            </w:tcPrChange>
          </w:tcPr>
          <w:p w14:paraId="4221059A" w14:textId="77777777" w:rsidR="00440961" w:rsidRPr="005A7C03" w:rsidRDefault="00440961">
            <w:pPr>
              <w:pStyle w:val="Compact"/>
              <w:spacing w:before="0" w:after="0"/>
              <w:ind w:firstLine="34"/>
              <w:rPr>
                <w:rFonts w:cs="Times New Roman"/>
                <w:rPrChange w:id="590" w:author="Efthimiou, Orestis (ISPM)" w:date="2019-08-09T14:44:00Z">
                  <w:rPr>
                    <w:rFonts w:cs="Times New Roman"/>
                  </w:rPr>
                </w:rPrChange>
              </w:rPr>
              <w:pPrChange w:id="591" w:author="Efthimiou, Orestis (ISPM)" w:date="2019-08-15T11:00:00Z">
                <w:pPr>
                  <w:pStyle w:val="Compact"/>
                </w:pPr>
              </w:pPrChange>
            </w:pPr>
          </w:p>
        </w:tc>
        <w:tc>
          <w:tcPr>
            <w:tcW w:w="1090" w:type="pct"/>
            <w:vAlign w:val="center"/>
            <w:tcPrChange w:id="592" w:author="Efthimiou, Orestis (ISPM)" w:date="2019-08-15T11:00:00Z">
              <w:tcPr>
                <w:tcW w:w="1016" w:type="pct"/>
              </w:tcPr>
            </w:tcPrChange>
          </w:tcPr>
          <w:p w14:paraId="07E0C169" w14:textId="77777777" w:rsidR="00440961" w:rsidRPr="005A7C03" w:rsidRDefault="00440961">
            <w:pPr>
              <w:pStyle w:val="Compact"/>
              <w:spacing w:before="0" w:after="0"/>
              <w:ind w:firstLine="34"/>
              <w:rPr>
                <w:rFonts w:eastAsiaTheme="minorEastAsia" w:cs="Times New Roman"/>
                <w:lang w:eastAsia="ko-KR"/>
                <w:rPrChange w:id="593" w:author="Efthimiou, Orestis (ISPM)" w:date="2019-08-09T14:44:00Z">
                  <w:rPr>
                    <w:rFonts w:eastAsiaTheme="minorEastAsia" w:cs="Times New Roman"/>
                    <w:lang w:eastAsia="ko-KR"/>
                  </w:rPr>
                </w:rPrChange>
              </w:rPr>
              <w:pPrChange w:id="594" w:author="Efthimiou, Orestis (ISPM)" w:date="2019-08-15T11:00:00Z">
                <w:pPr>
                  <w:pStyle w:val="Compact"/>
                </w:pPr>
              </w:pPrChange>
            </w:pPr>
            <w:r w:rsidRPr="005A7C03">
              <w:rPr>
                <w:rFonts w:eastAsiaTheme="minorEastAsia" w:cs="Times New Roman"/>
                <w:lang w:eastAsia="ko-KR"/>
                <w:rPrChange w:id="595" w:author="Efthimiou, Orestis (ISPM)" w:date="2019-08-09T14:44:00Z">
                  <w:rPr>
                    <w:rFonts w:eastAsiaTheme="minorEastAsia" w:cs="Times New Roman"/>
                    <w:lang w:eastAsia="ko-KR"/>
                  </w:rPr>
                </w:rPrChange>
              </w:rPr>
              <w:t>GLMM-LASSO</w:t>
            </w:r>
          </w:p>
        </w:tc>
        <w:tc>
          <w:tcPr>
            <w:tcW w:w="734" w:type="pct"/>
            <w:vAlign w:val="center"/>
            <w:tcPrChange w:id="596" w:author="Efthimiou, Orestis (ISPM)" w:date="2019-08-15T11:00:00Z">
              <w:tcPr>
                <w:tcW w:w="687" w:type="pct"/>
              </w:tcPr>
            </w:tcPrChange>
          </w:tcPr>
          <w:p w14:paraId="5468922A" w14:textId="77777777" w:rsidR="00440961" w:rsidRPr="005A7C03" w:rsidRDefault="005E32BE">
            <w:pPr>
              <w:pStyle w:val="Compact"/>
              <w:spacing w:before="0" w:after="0"/>
              <w:ind w:firstLine="34"/>
              <w:rPr>
                <w:rFonts w:eastAsiaTheme="minorEastAsia" w:cs="Times New Roman"/>
                <w:lang w:eastAsia="ko-KR"/>
                <w:rPrChange w:id="597" w:author="Efthimiou, Orestis (ISPM)" w:date="2019-08-09T14:44:00Z">
                  <w:rPr>
                    <w:rFonts w:eastAsiaTheme="minorEastAsia" w:cs="Times New Roman"/>
                    <w:lang w:eastAsia="ko-KR"/>
                  </w:rPr>
                </w:rPrChange>
              </w:rPr>
              <w:pPrChange w:id="598" w:author="Efthimiou, Orestis (ISPM)" w:date="2019-08-15T11:00:00Z">
                <w:pPr>
                  <w:pStyle w:val="Compact"/>
                </w:pPr>
              </w:pPrChange>
            </w:pPr>
            <w:r w:rsidRPr="005A7C03">
              <w:rPr>
                <w:rFonts w:eastAsiaTheme="minorEastAsia" w:cs="Times New Roman"/>
                <w:lang w:eastAsia="ko-KR"/>
                <w:rPrChange w:id="599" w:author="Efthimiou, Orestis (ISPM)" w:date="2019-08-09T14:44:00Z">
                  <w:rPr>
                    <w:rFonts w:eastAsiaTheme="minorEastAsia" w:cs="Times New Roman"/>
                    <w:lang w:eastAsia="ko-KR"/>
                  </w:rPr>
                </w:rPrChange>
              </w:rPr>
              <w:t>0.0029</w:t>
            </w:r>
          </w:p>
        </w:tc>
        <w:tc>
          <w:tcPr>
            <w:tcW w:w="840" w:type="pct"/>
            <w:vAlign w:val="center"/>
            <w:tcPrChange w:id="600" w:author="Efthimiou, Orestis (ISPM)" w:date="2019-08-15T11:00:00Z">
              <w:tcPr>
                <w:tcW w:w="785" w:type="pct"/>
              </w:tcPr>
            </w:tcPrChange>
          </w:tcPr>
          <w:p w14:paraId="4ABC37DD" w14:textId="77777777" w:rsidR="00440961" w:rsidRPr="005A7C03" w:rsidRDefault="005E32BE">
            <w:pPr>
              <w:pStyle w:val="Compact"/>
              <w:spacing w:before="0" w:after="0"/>
              <w:ind w:firstLine="34"/>
              <w:rPr>
                <w:rFonts w:eastAsiaTheme="minorEastAsia" w:cs="Times New Roman"/>
                <w:lang w:eastAsia="ko-KR"/>
                <w:rPrChange w:id="601" w:author="Efthimiou, Orestis (ISPM)" w:date="2019-08-09T14:44:00Z">
                  <w:rPr>
                    <w:rFonts w:eastAsiaTheme="minorEastAsia" w:cs="Times New Roman"/>
                    <w:lang w:eastAsia="ko-KR"/>
                  </w:rPr>
                </w:rPrChange>
              </w:rPr>
              <w:pPrChange w:id="602" w:author="Efthimiou, Orestis (ISPM)" w:date="2019-08-15T11:00:00Z">
                <w:pPr>
                  <w:pStyle w:val="Compact"/>
                </w:pPr>
              </w:pPrChange>
            </w:pPr>
            <w:r w:rsidRPr="005A7C03">
              <w:rPr>
                <w:rFonts w:eastAsiaTheme="minorEastAsia" w:cs="Times New Roman"/>
                <w:lang w:eastAsia="ko-KR"/>
                <w:rPrChange w:id="603" w:author="Efthimiou, Orestis (ISPM)" w:date="2019-08-09T14:44:00Z">
                  <w:rPr>
                    <w:rFonts w:eastAsiaTheme="minorEastAsia" w:cs="Times New Roman"/>
                    <w:lang w:eastAsia="ko-KR"/>
                  </w:rPr>
                </w:rPrChange>
              </w:rPr>
              <w:t>0.042</w:t>
            </w:r>
          </w:p>
        </w:tc>
        <w:tc>
          <w:tcPr>
            <w:tcW w:w="804" w:type="pct"/>
            <w:vAlign w:val="center"/>
            <w:tcPrChange w:id="604" w:author="Efthimiou, Orestis (ISPM)" w:date="2019-08-15T11:00:00Z">
              <w:tcPr>
                <w:tcW w:w="687" w:type="pct"/>
              </w:tcPr>
            </w:tcPrChange>
          </w:tcPr>
          <w:p w14:paraId="31B7F4A0" w14:textId="77777777" w:rsidR="00440961" w:rsidRPr="005A7C03" w:rsidRDefault="005E32BE">
            <w:pPr>
              <w:pStyle w:val="Compact"/>
              <w:spacing w:before="0" w:after="0"/>
              <w:ind w:firstLine="34"/>
              <w:rPr>
                <w:rFonts w:eastAsiaTheme="minorEastAsia" w:cs="Times New Roman"/>
                <w:lang w:eastAsia="ko-KR"/>
                <w:rPrChange w:id="605" w:author="Efthimiou, Orestis (ISPM)" w:date="2019-08-09T14:44:00Z">
                  <w:rPr>
                    <w:rFonts w:eastAsiaTheme="minorEastAsia" w:cs="Times New Roman"/>
                    <w:lang w:eastAsia="ko-KR"/>
                  </w:rPr>
                </w:rPrChange>
              </w:rPr>
              <w:pPrChange w:id="606" w:author="Efthimiou, Orestis (ISPM)" w:date="2019-08-15T11:00:00Z">
                <w:pPr>
                  <w:pStyle w:val="Compact"/>
                </w:pPr>
              </w:pPrChange>
            </w:pPr>
            <w:r w:rsidRPr="005A7C03">
              <w:rPr>
                <w:rFonts w:eastAsiaTheme="minorEastAsia" w:cs="Times New Roman"/>
                <w:lang w:eastAsia="ko-KR"/>
                <w:rPrChange w:id="607" w:author="Efthimiou, Orestis (ISPM)" w:date="2019-08-09T14:44:00Z">
                  <w:rPr>
                    <w:rFonts w:eastAsiaTheme="minorEastAsia" w:cs="Times New Roman"/>
                    <w:lang w:eastAsia="ko-KR"/>
                  </w:rPr>
                </w:rPrChange>
              </w:rPr>
              <w:t>0.043</w:t>
            </w:r>
          </w:p>
        </w:tc>
        <w:tc>
          <w:tcPr>
            <w:tcW w:w="840" w:type="pct"/>
            <w:vAlign w:val="center"/>
            <w:tcPrChange w:id="608" w:author="Efthimiou, Orestis (ISPM)" w:date="2019-08-15T11:00:00Z">
              <w:tcPr>
                <w:tcW w:w="1177" w:type="pct"/>
              </w:tcPr>
            </w:tcPrChange>
          </w:tcPr>
          <w:p w14:paraId="793061B5" w14:textId="77777777" w:rsidR="00440961" w:rsidRPr="005A7C03" w:rsidRDefault="005E32BE">
            <w:pPr>
              <w:pStyle w:val="Compact"/>
              <w:spacing w:before="0" w:after="0"/>
              <w:ind w:firstLine="34"/>
              <w:rPr>
                <w:rFonts w:eastAsiaTheme="minorEastAsia" w:cs="Times New Roman"/>
                <w:lang w:eastAsia="ko-KR"/>
                <w:rPrChange w:id="609" w:author="Efthimiou, Orestis (ISPM)" w:date="2019-08-09T14:44:00Z">
                  <w:rPr>
                    <w:rFonts w:eastAsiaTheme="minorEastAsia" w:cs="Times New Roman"/>
                    <w:lang w:eastAsia="ko-KR"/>
                  </w:rPr>
                </w:rPrChange>
              </w:rPr>
              <w:pPrChange w:id="610" w:author="Efthimiou, Orestis (ISPM)" w:date="2019-08-15T11:00:00Z">
                <w:pPr>
                  <w:pStyle w:val="Compact"/>
                </w:pPr>
              </w:pPrChange>
            </w:pPr>
            <w:r w:rsidRPr="005A7C03">
              <w:rPr>
                <w:rFonts w:eastAsiaTheme="minorEastAsia" w:cs="Times New Roman"/>
                <w:lang w:eastAsia="ko-KR"/>
                <w:rPrChange w:id="611" w:author="Efthimiou, Orestis (ISPM)" w:date="2019-08-09T14:44:00Z">
                  <w:rPr>
                    <w:rFonts w:eastAsiaTheme="minorEastAsia" w:cs="Times New Roman"/>
                    <w:lang w:eastAsia="ko-KR"/>
                  </w:rPr>
                </w:rPrChange>
              </w:rPr>
              <w:t>NA</w:t>
            </w:r>
          </w:p>
        </w:tc>
      </w:tr>
      <w:tr w:rsidR="008413B0" w:rsidRPr="005A7C03" w14:paraId="3C7B789E" w14:textId="77777777" w:rsidTr="008413B0">
        <w:trPr>
          <w:trHeight w:val="244"/>
          <w:jc w:val="center"/>
          <w:trPrChange w:id="612" w:author="Efthimiou, Orestis (ISPM)" w:date="2019-08-15T11:00:00Z">
            <w:trPr>
              <w:trHeight w:val="251"/>
            </w:trPr>
          </w:trPrChange>
        </w:trPr>
        <w:tc>
          <w:tcPr>
            <w:tcW w:w="691" w:type="pct"/>
            <w:vMerge/>
            <w:vAlign w:val="center"/>
            <w:tcPrChange w:id="613" w:author="Efthimiou, Orestis (ISPM)" w:date="2019-08-15T11:00:00Z">
              <w:tcPr>
                <w:tcW w:w="648" w:type="pct"/>
                <w:vMerge/>
              </w:tcPr>
            </w:tcPrChange>
          </w:tcPr>
          <w:p w14:paraId="2A0C3F5B" w14:textId="77777777" w:rsidR="00440961" w:rsidRPr="005A7C03" w:rsidRDefault="00440961">
            <w:pPr>
              <w:pStyle w:val="Compact"/>
              <w:spacing w:before="0" w:after="0"/>
              <w:ind w:firstLine="34"/>
              <w:rPr>
                <w:rFonts w:cs="Times New Roman"/>
                <w:rPrChange w:id="614" w:author="Efthimiou, Orestis (ISPM)" w:date="2019-08-09T14:44:00Z">
                  <w:rPr>
                    <w:rFonts w:cs="Times New Roman"/>
                  </w:rPr>
                </w:rPrChange>
              </w:rPr>
              <w:pPrChange w:id="615" w:author="Efthimiou, Orestis (ISPM)" w:date="2019-08-15T11:00:00Z">
                <w:pPr>
                  <w:pStyle w:val="Compact"/>
                </w:pPr>
              </w:pPrChange>
            </w:pPr>
          </w:p>
        </w:tc>
        <w:tc>
          <w:tcPr>
            <w:tcW w:w="1090" w:type="pct"/>
            <w:vAlign w:val="center"/>
            <w:tcPrChange w:id="616" w:author="Efthimiou, Orestis (ISPM)" w:date="2019-08-15T11:00:00Z">
              <w:tcPr>
                <w:tcW w:w="1016" w:type="pct"/>
              </w:tcPr>
            </w:tcPrChange>
          </w:tcPr>
          <w:p w14:paraId="32E75F13" w14:textId="77777777" w:rsidR="00440961" w:rsidRPr="005A7C03" w:rsidRDefault="00440961">
            <w:pPr>
              <w:pStyle w:val="Compact"/>
              <w:spacing w:before="0" w:after="0"/>
              <w:ind w:firstLine="34"/>
              <w:rPr>
                <w:rFonts w:eastAsiaTheme="minorEastAsia" w:cs="Times New Roman"/>
                <w:lang w:eastAsia="ko-KR"/>
                <w:rPrChange w:id="617" w:author="Efthimiou, Orestis (ISPM)" w:date="2019-08-09T14:44:00Z">
                  <w:rPr>
                    <w:rFonts w:eastAsiaTheme="minorEastAsia" w:cs="Times New Roman"/>
                    <w:lang w:eastAsia="ko-KR"/>
                  </w:rPr>
                </w:rPrChange>
              </w:rPr>
              <w:pPrChange w:id="618" w:author="Efthimiou, Orestis (ISPM)" w:date="2019-08-15T11:00:00Z">
                <w:pPr>
                  <w:pStyle w:val="Compact"/>
                </w:pPr>
              </w:pPrChange>
            </w:pPr>
            <w:r w:rsidRPr="005A7C03">
              <w:rPr>
                <w:rFonts w:eastAsiaTheme="minorEastAsia" w:cs="Times New Roman"/>
                <w:lang w:eastAsia="ko-KR"/>
                <w:rPrChange w:id="619" w:author="Efthimiou, Orestis (ISPM)" w:date="2019-08-09T14:44:00Z">
                  <w:rPr>
                    <w:rFonts w:eastAsiaTheme="minorEastAsia" w:cs="Times New Roman"/>
                    <w:lang w:eastAsia="ko-KR"/>
                  </w:rPr>
                </w:rPrChange>
              </w:rPr>
              <w:t>Bayes-LASSO</w:t>
            </w:r>
          </w:p>
        </w:tc>
        <w:tc>
          <w:tcPr>
            <w:tcW w:w="734" w:type="pct"/>
            <w:vAlign w:val="center"/>
            <w:tcPrChange w:id="620" w:author="Efthimiou, Orestis (ISPM)" w:date="2019-08-15T11:00:00Z">
              <w:tcPr>
                <w:tcW w:w="687" w:type="pct"/>
              </w:tcPr>
            </w:tcPrChange>
          </w:tcPr>
          <w:p w14:paraId="71372DA5" w14:textId="77777777" w:rsidR="00440961" w:rsidRPr="005A7C03" w:rsidRDefault="00440961">
            <w:pPr>
              <w:pStyle w:val="Compact"/>
              <w:spacing w:before="0" w:after="0"/>
              <w:ind w:firstLine="34"/>
              <w:rPr>
                <w:rFonts w:eastAsiaTheme="minorEastAsia" w:cs="Times New Roman"/>
                <w:lang w:eastAsia="ko-KR"/>
                <w:rPrChange w:id="621" w:author="Efthimiou, Orestis (ISPM)" w:date="2019-08-09T14:44:00Z">
                  <w:rPr>
                    <w:rFonts w:eastAsiaTheme="minorEastAsia" w:cs="Times New Roman"/>
                    <w:lang w:eastAsia="ko-KR"/>
                  </w:rPr>
                </w:rPrChange>
              </w:rPr>
              <w:pPrChange w:id="622" w:author="Efthimiou, Orestis (ISPM)" w:date="2019-08-15T11:00:00Z">
                <w:pPr>
                  <w:pStyle w:val="Compact"/>
                </w:pPr>
              </w:pPrChange>
            </w:pPr>
          </w:p>
        </w:tc>
        <w:tc>
          <w:tcPr>
            <w:tcW w:w="840" w:type="pct"/>
            <w:vAlign w:val="center"/>
            <w:tcPrChange w:id="623" w:author="Efthimiou, Orestis (ISPM)" w:date="2019-08-15T11:00:00Z">
              <w:tcPr>
                <w:tcW w:w="785" w:type="pct"/>
              </w:tcPr>
            </w:tcPrChange>
          </w:tcPr>
          <w:p w14:paraId="6CDF19A9" w14:textId="77777777" w:rsidR="00440961" w:rsidRPr="005A7C03" w:rsidRDefault="00440961">
            <w:pPr>
              <w:pStyle w:val="Compact"/>
              <w:spacing w:before="0" w:after="0"/>
              <w:ind w:firstLine="34"/>
              <w:rPr>
                <w:rFonts w:eastAsiaTheme="minorEastAsia" w:cs="Times New Roman"/>
                <w:lang w:eastAsia="ko-KR"/>
                <w:rPrChange w:id="624" w:author="Efthimiou, Orestis (ISPM)" w:date="2019-08-09T14:44:00Z">
                  <w:rPr>
                    <w:rFonts w:eastAsiaTheme="minorEastAsia" w:cs="Times New Roman"/>
                    <w:lang w:eastAsia="ko-KR"/>
                  </w:rPr>
                </w:rPrChange>
              </w:rPr>
              <w:pPrChange w:id="625" w:author="Efthimiou, Orestis (ISPM)" w:date="2019-08-15T11:00:00Z">
                <w:pPr>
                  <w:pStyle w:val="Compact"/>
                </w:pPr>
              </w:pPrChange>
            </w:pPr>
          </w:p>
        </w:tc>
        <w:tc>
          <w:tcPr>
            <w:tcW w:w="804" w:type="pct"/>
            <w:vAlign w:val="center"/>
            <w:tcPrChange w:id="626" w:author="Efthimiou, Orestis (ISPM)" w:date="2019-08-15T11:00:00Z">
              <w:tcPr>
                <w:tcW w:w="687" w:type="pct"/>
              </w:tcPr>
            </w:tcPrChange>
          </w:tcPr>
          <w:p w14:paraId="45E85903" w14:textId="77777777" w:rsidR="00440961" w:rsidRPr="005A7C03" w:rsidRDefault="00440961">
            <w:pPr>
              <w:pStyle w:val="Compact"/>
              <w:spacing w:before="0" w:after="0"/>
              <w:ind w:firstLine="34"/>
              <w:rPr>
                <w:rFonts w:eastAsiaTheme="minorEastAsia" w:cs="Times New Roman"/>
                <w:lang w:eastAsia="ko-KR"/>
                <w:rPrChange w:id="627" w:author="Efthimiou, Orestis (ISPM)" w:date="2019-08-09T14:44:00Z">
                  <w:rPr>
                    <w:rFonts w:eastAsiaTheme="minorEastAsia" w:cs="Times New Roman"/>
                    <w:lang w:eastAsia="ko-KR"/>
                  </w:rPr>
                </w:rPrChange>
              </w:rPr>
              <w:pPrChange w:id="628" w:author="Efthimiou, Orestis (ISPM)" w:date="2019-08-15T11:00:00Z">
                <w:pPr>
                  <w:pStyle w:val="Compact"/>
                </w:pPr>
              </w:pPrChange>
            </w:pPr>
          </w:p>
        </w:tc>
        <w:tc>
          <w:tcPr>
            <w:tcW w:w="840" w:type="pct"/>
            <w:vAlign w:val="center"/>
            <w:tcPrChange w:id="629" w:author="Efthimiou, Orestis (ISPM)" w:date="2019-08-15T11:00:00Z">
              <w:tcPr>
                <w:tcW w:w="1177" w:type="pct"/>
              </w:tcPr>
            </w:tcPrChange>
          </w:tcPr>
          <w:p w14:paraId="7DABA23A" w14:textId="77777777" w:rsidR="00440961" w:rsidRPr="005A7C03" w:rsidRDefault="00440961">
            <w:pPr>
              <w:pStyle w:val="Compact"/>
              <w:spacing w:before="0" w:after="0"/>
              <w:ind w:firstLine="34"/>
              <w:rPr>
                <w:rFonts w:eastAsiaTheme="minorEastAsia" w:cs="Times New Roman"/>
                <w:lang w:eastAsia="ko-KR"/>
                <w:rPrChange w:id="630" w:author="Efthimiou, Orestis (ISPM)" w:date="2019-08-09T14:44:00Z">
                  <w:rPr>
                    <w:rFonts w:eastAsiaTheme="minorEastAsia" w:cs="Times New Roman"/>
                    <w:lang w:eastAsia="ko-KR"/>
                  </w:rPr>
                </w:rPrChange>
              </w:rPr>
              <w:pPrChange w:id="631" w:author="Efthimiou, Orestis (ISPM)" w:date="2019-08-15T11:00:00Z">
                <w:pPr>
                  <w:pStyle w:val="Compact"/>
                </w:pPr>
              </w:pPrChange>
            </w:pPr>
          </w:p>
        </w:tc>
      </w:tr>
      <w:tr w:rsidR="008413B0" w:rsidRPr="005A7C03" w14:paraId="3CF7829B" w14:textId="77777777" w:rsidTr="008413B0">
        <w:trPr>
          <w:trHeight w:val="244"/>
          <w:jc w:val="center"/>
          <w:trPrChange w:id="632" w:author="Efthimiou, Orestis (ISPM)" w:date="2019-08-15T11:00:00Z">
            <w:trPr>
              <w:trHeight w:val="251"/>
            </w:trPr>
          </w:trPrChange>
        </w:trPr>
        <w:tc>
          <w:tcPr>
            <w:tcW w:w="691" w:type="pct"/>
            <w:vMerge/>
            <w:vAlign w:val="center"/>
            <w:tcPrChange w:id="633" w:author="Efthimiou, Orestis (ISPM)" w:date="2019-08-15T11:00:00Z">
              <w:tcPr>
                <w:tcW w:w="648" w:type="pct"/>
                <w:vMerge/>
              </w:tcPr>
            </w:tcPrChange>
          </w:tcPr>
          <w:p w14:paraId="67CF0E74" w14:textId="77777777" w:rsidR="00440961" w:rsidRPr="005A7C03" w:rsidRDefault="00440961">
            <w:pPr>
              <w:pStyle w:val="Compact"/>
              <w:spacing w:before="0" w:after="0"/>
              <w:ind w:firstLine="34"/>
              <w:rPr>
                <w:rFonts w:cs="Times New Roman"/>
                <w:rPrChange w:id="634" w:author="Efthimiou, Orestis (ISPM)" w:date="2019-08-09T14:44:00Z">
                  <w:rPr>
                    <w:rFonts w:cs="Times New Roman"/>
                  </w:rPr>
                </w:rPrChange>
              </w:rPr>
              <w:pPrChange w:id="635" w:author="Efthimiou, Orestis (ISPM)" w:date="2019-08-15T11:00:00Z">
                <w:pPr>
                  <w:pStyle w:val="Compact"/>
                </w:pPr>
              </w:pPrChange>
            </w:pPr>
          </w:p>
        </w:tc>
        <w:tc>
          <w:tcPr>
            <w:tcW w:w="1090" w:type="pct"/>
            <w:vAlign w:val="center"/>
            <w:tcPrChange w:id="636" w:author="Efthimiou, Orestis (ISPM)" w:date="2019-08-15T11:00:00Z">
              <w:tcPr>
                <w:tcW w:w="1016" w:type="pct"/>
              </w:tcPr>
            </w:tcPrChange>
          </w:tcPr>
          <w:p w14:paraId="0D6A55CE" w14:textId="77777777" w:rsidR="00440961" w:rsidRPr="005A7C03" w:rsidRDefault="00440961">
            <w:pPr>
              <w:pStyle w:val="Compact"/>
              <w:spacing w:before="0" w:after="0"/>
              <w:ind w:firstLine="34"/>
              <w:rPr>
                <w:rFonts w:eastAsiaTheme="minorEastAsia" w:cs="Times New Roman"/>
                <w:lang w:eastAsia="ko-KR"/>
                <w:rPrChange w:id="637" w:author="Efthimiou, Orestis (ISPM)" w:date="2019-08-09T14:44:00Z">
                  <w:rPr>
                    <w:rFonts w:eastAsiaTheme="minorEastAsia" w:cs="Times New Roman"/>
                    <w:lang w:eastAsia="ko-KR"/>
                  </w:rPr>
                </w:rPrChange>
              </w:rPr>
              <w:pPrChange w:id="638" w:author="Efthimiou, Orestis (ISPM)" w:date="2019-08-15T11:00:00Z">
                <w:pPr>
                  <w:pStyle w:val="Compact"/>
                </w:pPr>
              </w:pPrChange>
            </w:pPr>
            <w:r w:rsidRPr="005A7C03">
              <w:rPr>
                <w:rFonts w:eastAsiaTheme="minorEastAsia" w:cs="Times New Roman"/>
                <w:lang w:eastAsia="ko-KR"/>
                <w:rPrChange w:id="639" w:author="Efthimiou, Orestis (ISPM)" w:date="2019-08-09T14:44:00Z">
                  <w:rPr>
                    <w:rFonts w:eastAsiaTheme="minorEastAsia" w:cs="Times New Roman"/>
                    <w:lang w:eastAsia="ko-KR"/>
                  </w:rPr>
                </w:rPrChange>
              </w:rPr>
              <w:t>SSVS</w:t>
            </w:r>
          </w:p>
        </w:tc>
        <w:tc>
          <w:tcPr>
            <w:tcW w:w="734" w:type="pct"/>
            <w:vAlign w:val="center"/>
            <w:tcPrChange w:id="640" w:author="Efthimiou, Orestis (ISPM)" w:date="2019-08-15T11:00:00Z">
              <w:tcPr>
                <w:tcW w:w="687" w:type="pct"/>
              </w:tcPr>
            </w:tcPrChange>
          </w:tcPr>
          <w:p w14:paraId="436A7543" w14:textId="77777777" w:rsidR="00440961" w:rsidRPr="005A7C03" w:rsidRDefault="00033B5D">
            <w:pPr>
              <w:pStyle w:val="Compact"/>
              <w:spacing w:before="0" w:after="0"/>
              <w:ind w:firstLine="34"/>
              <w:rPr>
                <w:rFonts w:eastAsiaTheme="minorEastAsia" w:cs="Times New Roman"/>
                <w:lang w:eastAsia="ko-KR"/>
                <w:rPrChange w:id="641" w:author="Efthimiou, Orestis (ISPM)" w:date="2019-08-09T14:44:00Z">
                  <w:rPr>
                    <w:rFonts w:eastAsiaTheme="minorEastAsia" w:cs="Times New Roman"/>
                    <w:lang w:eastAsia="ko-KR"/>
                  </w:rPr>
                </w:rPrChange>
              </w:rPr>
              <w:pPrChange w:id="642" w:author="Efthimiou, Orestis (ISPM)" w:date="2019-08-15T11:00:00Z">
                <w:pPr>
                  <w:pStyle w:val="Compact"/>
                </w:pPr>
              </w:pPrChange>
            </w:pPr>
            <w:r w:rsidRPr="005A7C03">
              <w:rPr>
                <w:rFonts w:eastAsiaTheme="minorEastAsia" w:cs="Times New Roman"/>
                <w:lang w:eastAsia="ko-KR"/>
                <w:rPrChange w:id="643" w:author="Efthimiou, Orestis (ISPM)" w:date="2019-08-09T14:44:00Z">
                  <w:rPr>
                    <w:rFonts w:eastAsiaTheme="minorEastAsia" w:cs="Times New Roman"/>
                    <w:lang w:eastAsia="ko-KR"/>
                  </w:rPr>
                </w:rPrChange>
              </w:rPr>
              <w:t>0.001</w:t>
            </w:r>
            <w:r w:rsidR="00DB2527" w:rsidRPr="005A7C03">
              <w:rPr>
                <w:rFonts w:eastAsiaTheme="minorEastAsia" w:cs="Times New Roman"/>
                <w:lang w:eastAsia="ko-KR"/>
                <w:rPrChange w:id="644" w:author="Efthimiou, Orestis (ISPM)" w:date="2019-08-09T14:44:00Z">
                  <w:rPr>
                    <w:rFonts w:eastAsiaTheme="minorEastAsia" w:cs="Times New Roman"/>
                    <w:lang w:eastAsia="ko-KR"/>
                  </w:rPr>
                </w:rPrChange>
              </w:rPr>
              <w:t>4</w:t>
            </w:r>
          </w:p>
        </w:tc>
        <w:tc>
          <w:tcPr>
            <w:tcW w:w="840" w:type="pct"/>
            <w:vAlign w:val="center"/>
            <w:tcPrChange w:id="645" w:author="Efthimiou, Orestis (ISPM)" w:date="2019-08-15T11:00:00Z">
              <w:tcPr>
                <w:tcW w:w="785" w:type="pct"/>
              </w:tcPr>
            </w:tcPrChange>
          </w:tcPr>
          <w:p w14:paraId="6621525F" w14:textId="77777777" w:rsidR="00440961" w:rsidRPr="004656A7" w:rsidRDefault="00C301A0">
            <w:pPr>
              <w:pStyle w:val="Compact"/>
              <w:spacing w:before="0" w:after="0"/>
              <w:ind w:firstLine="34"/>
              <w:rPr>
                <w:rFonts w:eastAsiaTheme="minorEastAsia" w:cs="Times New Roman"/>
                <w:highlight w:val="yellow"/>
                <w:lang w:eastAsia="ko-KR"/>
              </w:rPr>
              <w:pPrChange w:id="646" w:author="Efthimiou, Orestis (ISPM)" w:date="2019-08-15T11:00:00Z">
                <w:pPr>
                  <w:pStyle w:val="Compact"/>
                </w:pPr>
              </w:pPrChange>
            </w:pPr>
            <w:r w:rsidRPr="004656A7">
              <w:rPr>
                <w:rFonts w:eastAsiaTheme="minorEastAsia" w:cs="Times New Roman"/>
                <w:lang w:eastAsia="ko-KR"/>
              </w:rPr>
              <w:t>0.031</w:t>
            </w:r>
          </w:p>
        </w:tc>
        <w:tc>
          <w:tcPr>
            <w:tcW w:w="804" w:type="pct"/>
            <w:vAlign w:val="center"/>
            <w:tcPrChange w:id="647" w:author="Efthimiou, Orestis (ISPM)" w:date="2019-08-15T11:00:00Z">
              <w:tcPr>
                <w:tcW w:w="687" w:type="pct"/>
              </w:tcPr>
            </w:tcPrChange>
          </w:tcPr>
          <w:p w14:paraId="2761E7D8" w14:textId="77777777" w:rsidR="00440961" w:rsidRPr="004656A7" w:rsidRDefault="005E32BE">
            <w:pPr>
              <w:pStyle w:val="Compact"/>
              <w:spacing w:before="0" w:after="0"/>
              <w:ind w:firstLine="34"/>
              <w:rPr>
                <w:rFonts w:eastAsiaTheme="minorEastAsia" w:cs="Times New Roman"/>
                <w:highlight w:val="yellow"/>
                <w:lang w:eastAsia="ko-KR"/>
              </w:rPr>
              <w:pPrChange w:id="648" w:author="Efthimiou, Orestis (ISPM)" w:date="2019-08-15T11:00:00Z">
                <w:pPr>
                  <w:pStyle w:val="Compact"/>
                </w:pPr>
              </w:pPrChange>
            </w:pPr>
            <w:r w:rsidRPr="004656A7">
              <w:rPr>
                <w:rFonts w:eastAsiaTheme="minorEastAsia" w:cs="Times New Roman"/>
                <w:lang w:eastAsia="ko-KR"/>
              </w:rPr>
              <w:t>0.026</w:t>
            </w:r>
          </w:p>
        </w:tc>
        <w:tc>
          <w:tcPr>
            <w:tcW w:w="840" w:type="pct"/>
            <w:vAlign w:val="center"/>
            <w:tcPrChange w:id="649" w:author="Efthimiou, Orestis (ISPM)" w:date="2019-08-15T11:00:00Z">
              <w:tcPr>
                <w:tcW w:w="1177" w:type="pct"/>
              </w:tcPr>
            </w:tcPrChange>
          </w:tcPr>
          <w:p w14:paraId="7208216F" w14:textId="77777777" w:rsidR="00440961" w:rsidRPr="004656A7" w:rsidRDefault="005D68F7">
            <w:pPr>
              <w:pStyle w:val="Compact"/>
              <w:spacing w:before="0" w:after="0"/>
              <w:ind w:firstLine="34"/>
              <w:rPr>
                <w:rFonts w:eastAsiaTheme="minorEastAsia" w:cs="Times New Roman"/>
                <w:lang w:eastAsia="ko-KR"/>
              </w:rPr>
              <w:pPrChange w:id="650" w:author="Efthimiou, Orestis (ISPM)" w:date="2019-08-15T11:00:00Z">
                <w:pPr>
                  <w:pStyle w:val="Compact"/>
                </w:pPr>
              </w:pPrChange>
            </w:pPr>
            <w:r w:rsidRPr="004656A7">
              <w:rPr>
                <w:rFonts w:eastAsiaTheme="minorEastAsia" w:cs="Times New Roman"/>
                <w:lang w:eastAsia="ko-KR"/>
              </w:rPr>
              <w:t>0.23</w:t>
            </w:r>
          </w:p>
        </w:tc>
      </w:tr>
      <w:tr w:rsidR="008413B0" w:rsidRPr="005A7C03" w14:paraId="746CF050" w14:textId="77777777" w:rsidTr="008413B0">
        <w:trPr>
          <w:trHeight w:val="244"/>
          <w:jc w:val="center"/>
          <w:trPrChange w:id="651" w:author="Efthimiou, Orestis (ISPM)" w:date="2019-08-15T11:00:00Z">
            <w:trPr>
              <w:trHeight w:val="251"/>
            </w:trPr>
          </w:trPrChange>
        </w:trPr>
        <w:tc>
          <w:tcPr>
            <w:tcW w:w="691" w:type="pct"/>
            <w:vMerge w:val="restart"/>
            <w:shd w:val="clear" w:color="auto" w:fill="F2F2F2" w:themeFill="background1" w:themeFillShade="F2"/>
            <w:vAlign w:val="center"/>
            <w:tcPrChange w:id="652" w:author="Efthimiou, Orestis (ISPM)" w:date="2019-08-15T11:00:00Z">
              <w:tcPr>
                <w:tcW w:w="648" w:type="pct"/>
                <w:vMerge w:val="restart"/>
                <w:shd w:val="clear" w:color="auto" w:fill="F2F2F2" w:themeFill="background1" w:themeFillShade="F2"/>
              </w:tcPr>
            </w:tcPrChange>
          </w:tcPr>
          <w:p w14:paraId="7E5A41B5" w14:textId="77777777" w:rsidR="003268CA" w:rsidRPr="00DD1DD8" w:rsidRDefault="003268CA">
            <w:pPr>
              <w:pStyle w:val="Compact"/>
              <w:spacing w:before="0" w:after="0"/>
              <w:ind w:firstLine="34"/>
              <w:rPr>
                <w:rFonts w:eastAsiaTheme="minorEastAsia" w:cs="Times New Roman"/>
                <w:lang w:eastAsia="ko-KR"/>
              </w:rPr>
              <w:pPrChange w:id="653" w:author="Efthimiou, Orestis (ISPM)" w:date="2019-08-15T11:00:00Z">
                <w:pPr>
                  <w:pStyle w:val="Compact"/>
                  <w:spacing w:before="0" w:after="0"/>
                </w:pPr>
              </w:pPrChange>
            </w:pPr>
            <w:r w:rsidRPr="00DD1DD8">
              <w:rPr>
                <w:rFonts w:eastAsiaTheme="minorEastAsia" w:cs="Times New Roman"/>
                <w:lang w:eastAsia="ko-KR"/>
              </w:rPr>
              <w:t>2</w:t>
            </w:r>
          </w:p>
        </w:tc>
        <w:tc>
          <w:tcPr>
            <w:tcW w:w="1090" w:type="pct"/>
            <w:shd w:val="clear" w:color="auto" w:fill="F2F2F2" w:themeFill="background1" w:themeFillShade="F2"/>
            <w:vAlign w:val="center"/>
            <w:tcPrChange w:id="654" w:author="Efthimiou, Orestis (ISPM)" w:date="2019-08-15T11:00:00Z">
              <w:tcPr>
                <w:tcW w:w="1016" w:type="pct"/>
                <w:shd w:val="clear" w:color="auto" w:fill="F2F2F2" w:themeFill="background1" w:themeFillShade="F2"/>
              </w:tcPr>
            </w:tcPrChange>
          </w:tcPr>
          <w:p w14:paraId="6797AEF1" w14:textId="38AB438B" w:rsidR="003268CA" w:rsidRPr="00DD1DD8" w:rsidRDefault="003268CA">
            <w:pPr>
              <w:pStyle w:val="Compact"/>
              <w:spacing w:before="0" w:after="0"/>
              <w:ind w:firstLine="34"/>
              <w:rPr>
                <w:rFonts w:eastAsiaTheme="minorEastAsia" w:cs="Times New Roman"/>
                <w:lang w:eastAsia="ko-KR"/>
              </w:rPr>
              <w:pPrChange w:id="655" w:author="Efthimiou, Orestis (ISPM)" w:date="2019-08-15T11:00:00Z">
                <w:pPr>
                  <w:pStyle w:val="Compact"/>
                  <w:spacing w:before="0" w:after="0"/>
                </w:pPr>
              </w:pPrChange>
            </w:pPr>
            <w:r>
              <w:rPr>
                <w:rFonts w:eastAsiaTheme="minorEastAsia" w:cs="Times New Roman"/>
                <w:lang w:eastAsia="ko-KR"/>
              </w:rPr>
              <w:t>GLMM</w:t>
            </w:r>
            <w:r w:rsidRPr="00DD1DD8">
              <w:rPr>
                <w:rFonts w:eastAsiaTheme="minorEastAsia" w:cs="Times New Roman"/>
                <w:lang w:eastAsia="ko-KR"/>
              </w:rPr>
              <w:t>-null</w:t>
            </w:r>
          </w:p>
        </w:tc>
        <w:tc>
          <w:tcPr>
            <w:tcW w:w="734" w:type="pct"/>
            <w:shd w:val="clear" w:color="auto" w:fill="F2F2F2" w:themeFill="background1" w:themeFillShade="F2"/>
            <w:vAlign w:val="center"/>
            <w:tcPrChange w:id="656" w:author="Efthimiou, Orestis (ISPM)" w:date="2019-08-15T11:00:00Z">
              <w:tcPr>
                <w:tcW w:w="687" w:type="pct"/>
                <w:shd w:val="clear" w:color="auto" w:fill="F2F2F2" w:themeFill="background1" w:themeFillShade="F2"/>
              </w:tcPr>
            </w:tcPrChange>
          </w:tcPr>
          <w:p w14:paraId="411F4CDC" w14:textId="77777777" w:rsidR="003268CA" w:rsidRPr="00DD1DD8" w:rsidRDefault="003268CA">
            <w:pPr>
              <w:pStyle w:val="Compact"/>
              <w:spacing w:before="0" w:after="0"/>
              <w:ind w:firstLine="34"/>
              <w:rPr>
                <w:rFonts w:eastAsiaTheme="minorEastAsia" w:cs="Times New Roman"/>
                <w:lang w:eastAsia="ko-KR"/>
              </w:rPr>
              <w:pPrChange w:id="657" w:author="Efthimiou, Orestis (ISPM)" w:date="2019-08-15T11:00:00Z">
                <w:pPr>
                  <w:pStyle w:val="Compact"/>
                  <w:spacing w:before="0" w:after="0"/>
                </w:pPr>
              </w:pPrChange>
            </w:pPr>
            <w:r w:rsidRPr="00DD1DD8">
              <w:rPr>
                <w:rFonts w:eastAsiaTheme="minorEastAsia" w:cs="Times New Roman"/>
                <w:lang w:eastAsia="ko-KR"/>
              </w:rPr>
              <w:t>0.000</w:t>
            </w:r>
          </w:p>
        </w:tc>
        <w:tc>
          <w:tcPr>
            <w:tcW w:w="840" w:type="pct"/>
            <w:shd w:val="clear" w:color="auto" w:fill="F2F2F2" w:themeFill="background1" w:themeFillShade="F2"/>
            <w:vAlign w:val="center"/>
            <w:tcPrChange w:id="658" w:author="Efthimiou, Orestis (ISPM)" w:date="2019-08-15T11:00:00Z">
              <w:tcPr>
                <w:tcW w:w="785" w:type="pct"/>
                <w:shd w:val="clear" w:color="auto" w:fill="F2F2F2" w:themeFill="background1" w:themeFillShade="F2"/>
              </w:tcPr>
            </w:tcPrChange>
          </w:tcPr>
          <w:p w14:paraId="68D470AE" w14:textId="77777777" w:rsidR="003268CA" w:rsidRPr="00DD1DD8" w:rsidRDefault="003268CA">
            <w:pPr>
              <w:pStyle w:val="Compact"/>
              <w:spacing w:before="0" w:after="0"/>
              <w:ind w:firstLine="34"/>
              <w:rPr>
                <w:rFonts w:eastAsiaTheme="minorEastAsia" w:cs="Times New Roman"/>
                <w:lang w:eastAsia="ko-KR"/>
              </w:rPr>
              <w:pPrChange w:id="659" w:author="Efthimiou, Orestis (ISPM)" w:date="2019-08-15T11:00:00Z">
                <w:pPr>
                  <w:pStyle w:val="Compact"/>
                  <w:spacing w:before="0" w:after="0"/>
                </w:pPr>
              </w:pPrChange>
            </w:pPr>
            <w:r w:rsidRPr="00DD1DD8">
              <w:rPr>
                <w:rFonts w:eastAsiaTheme="minorEastAsia" w:cs="Times New Roman"/>
                <w:lang w:eastAsia="ko-KR"/>
              </w:rPr>
              <w:t>0.045</w:t>
            </w:r>
          </w:p>
        </w:tc>
        <w:tc>
          <w:tcPr>
            <w:tcW w:w="804" w:type="pct"/>
            <w:shd w:val="clear" w:color="auto" w:fill="F2F2F2" w:themeFill="background1" w:themeFillShade="F2"/>
            <w:vAlign w:val="center"/>
            <w:tcPrChange w:id="660" w:author="Efthimiou, Orestis (ISPM)" w:date="2019-08-15T11:00:00Z">
              <w:tcPr>
                <w:tcW w:w="687" w:type="pct"/>
                <w:shd w:val="clear" w:color="auto" w:fill="F2F2F2" w:themeFill="background1" w:themeFillShade="F2"/>
              </w:tcPr>
            </w:tcPrChange>
          </w:tcPr>
          <w:p w14:paraId="38F3BE78" w14:textId="77777777" w:rsidR="003268CA" w:rsidRPr="00DD1DD8" w:rsidRDefault="003268CA">
            <w:pPr>
              <w:pStyle w:val="Compact"/>
              <w:spacing w:before="0" w:after="0"/>
              <w:ind w:firstLine="34"/>
              <w:rPr>
                <w:rFonts w:eastAsiaTheme="minorEastAsia" w:cs="Times New Roman"/>
                <w:lang w:eastAsia="ko-KR"/>
              </w:rPr>
              <w:pPrChange w:id="661" w:author="Efthimiou, Orestis (ISPM)" w:date="2019-08-15T11:00:00Z">
                <w:pPr>
                  <w:pStyle w:val="Compact"/>
                  <w:spacing w:before="0" w:after="0"/>
                </w:pPr>
              </w:pPrChange>
            </w:pPr>
            <w:r w:rsidRPr="00DD1DD8">
              <w:rPr>
                <w:rFonts w:eastAsiaTheme="minorEastAsia" w:cs="Times New Roman"/>
                <w:lang w:eastAsia="ko-KR"/>
              </w:rPr>
              <w:t>0.033</w:t>
            </w:r>
          </w:p>
        </w:tc>
        <w:tc>
          <w:tcPr>
            <w:tcW w:w="840" w:type="pct"/>
            <w:shd w:val="clear" w:color="auto" w:fill="F2F2F2" w:themeFill="background1" w:themeFillShade="F2"/>
            <w:vAlign w:val="center"/>
            <w:tcPrChange w:id="662" w:author="Efthimiou, Orestis (ISPM)" w:date="2019-08-15T11:00:00Z">
              <w:tcPr>
                <w:tcW w:w="1177" w:type="pct"/>
                <w:shd w:val="clear" w:color="auto" w:fill="F2F2F2" w:themeFill="background1" w:themeFillShade="F2"/>
              </w:tcPr>
            </w:tcPrChange>
          </w:tcPr>
          <w:p w14:paraId="79DED3B6" w14:textId="77777777" w:rsidR="003268CA" w:rsidRPr="00DD1DD8" w:rsidRDefault="003268CA">
            <w:pPr>
              <w:pStyle w:val="Compact"/>
              <w:spacing w:before="0" w:after="0"/>
              <w:ind w:firstLine="34"/>
              <w:rPr>
                <w:rFonts w:eastAsiaTheme="minorEastAsia" w:cs="Times New Roman"/>
                <w:lang w:eastAsia="ko-KR"/>
              </w:rPr>
              <w:pPrChange w:id="663" w:author="Efthimiou, Orestis (ISPM)" w:date="2019-08-15T11:00:00Z">
                <w:pPr>
                  <w:pStyle w:val="Compact"/>
                  <w:spacing w:before="0" w:after="0"/>
                </w:pPr>
              </w:pPrChange>
            </w:pPr>
            <w:r w:rsidRPr="00DD1DD8">
              <w:rPr>
                <w:rFonts w:eastAsiaTheme="minorEastAsia" w:cs="Times New Roman"/>
                <w:lang w:eastAsia="ko-KR"/>
              </w:rPr>
              <w:t>0.070</w:t>
            </w:r>
          </w:p>
        </w:tc>
      </w:tr>
      <w:tr w:rsidR="008413B0" w:rsidRPr="005A7C03" w14:paraId="4D09FB1E" w14:textId="77777777" w:rsidTr="008413B0">
        <w:trPr>
          <w:trHeight w:val="244"/>
          <w:jc w:val="center"/>
          <w:trPrChange w:id="664" w:author="Efthimiou, Orestis (ISPM)" w:date="2019-08-15T11:00:00Z">
            <w:trPr>
              <w:trHeight w:val="251"/>
            </w:trPr>
          </w:trPrChange>
        </w:trPr>
        <w:tc>
          <w:tcPr>
            <w:tcW w:w="691" w:type="pct"/>
            <w:vMerge/>
            <w:shd w:val="clear" w:color="auto" w:fill="F2F2F2" w:themeFill="background1" w:themeFillShade="F2"/>
            <w:vAlign w:val="center"/>
            <w:tcPrChange w:id="665" w:author="Efthimiou, Orestis (ISPM)" w:date="2019-08-15T11:00:00Z">
              <w:tcPr>
                <w:tcW w:w="648" w:type="pct"/>
                <w:vMerge/>
                <w:shd w:val="clear" w:color="auto" w:fill="F2F2F2" w:themeFill="background1" w:themeFillShade="F2"/>
              </w:tcPr>
            </w:tcPrChange>
          </w:tcPr>
          <w:p w14:paraId="124C2F5E" w14:textId="77777777" w:rsidR="003268CA" w:rsidRPr="005A7C03" w:rsidRDefault="003268CA">
            <w:pPr>
              <w:pStyle w:val="Compact"/>
              <w:spacing w:before="0" w:after="0"/>
              <w:ind w:firstLine="34"/>
              <w:rPr>
                <w:rFonts w:cs="Times New Roman"/>
                <w:rPrChange w:id="666" w:author="Efthimiou, Orestis (ISPM)" w:date="2019-08-09T14:44:00Z">
                  <w:rPr>
                    <w:rFonts w:cs="Times New Roman"/>
                  </w:rPr>
                </w:rPrChange>
              </w:rPr>
              <w:pPrChange w:id="667" w:author="Efthimiou, Orestis (ISPM)" w:date="2019-08-15T11:00:00Z">
                <w:pPr>
                  <w:pStyle w:val="Compact"/>
                </w:pPr>
              </w:pPrChange>
            </w:pPr>
          </w:p>
        </w:tc>
        <w:tc>
          <w:tcPr>
            <w:tcW w:w="1090" w:type="pct"/>
            <w:shd w:val="clear" w:color="auto" w:fill="F2F2F2" w:themeFill="background1" w:themeFillShade="F2"/>
            <w:vAlign w:val="center"/>
            <w:tcPrChange w:id="668" w:author="Efthimiou, Orestis (ISPM)" w:date="2019-08-15T11:00:00Z">
              <w:tcPr>
                <w:tcW w:w="1016" w:type="pct"/>
                <w:shd w:val="clear" w:color="auto" w:fill="F2F2F2" w:themeFill="background1" w:themeFillShade="F2"/>
              </w:tcPr>
            </w:tcPrChange>
          </w:tcPr>
          <w:p w14:paraId="0FC1D7D5" w14:textId="5EBA2CB6" w:rsidR="003268CA" w:rsidRPr="00BF1843" w:rsidRDefault="003268CA">
            <w:pPr>
              <w:pStyle w:val="Compact"/>
              <w:spacing w:before="0" w:after="0"/>
              <w:ind w:firstLine="34"/>
              <w:rPr>
                <w:rFonts w:eastAsiaTheme="minorEastAsia" w:cs="Times New Roman"/>
                <w:lang w:eastAsia="ko-KR"/>
              </w:rPr>
              <w:pPrChange w:id="669" w:author="Efthimiou, Orestis (ISPM)" w:date="2019-08-15T11:00:00Z">
                <w:pPr>
                  <w:pStyle w:val="Compact"/>
                </w:pPr>
              </w:pPrChange>
            </w:pPr>
            <w:r>
              <w:rPr>
                <w:rFonts w:eastAsiaTheme="minorEastAsia" w:cs="Times New Roman"/>
                <w:lang w:eastAsia="ko-KR"/>
              </w:rPr>
              <w:t>GLMM</w:t>
            </w:r>
            <w:r w:rsidRPr="00BF1843">
              <w:rPr>
                <w:rFonts w:eastAsiaTheme="minorEastAsia" w:cs="Times New Roman"/>
                <w:lang w:eastAsia="ko-KR"/>
              </w:rPr>
              <w:t>-</w:t>
            </w:r>
            <w:r>
              <w:rPr>
                <w:rFonts w:eastAsiaTheme="minorEastAsia" w:cs="Times New Roman"/>
                <w:lang w:eastAsia="ko-KR"/>
              </w:rPr>
              <w:t>full</w:t>
            </w:r>
          </w:p>
        </w:tc>
        <w:tc>
          <w:tcPr>
            <w:tcW w:w="734" w:type="pct"/>
            <w:shd w:val="clear" w:color="auto" w:fill="F2F2F2" w:themeFill="background1" w:themeFillShade="F2"/>
            <w:vAlign w:val="center"/>
            <w:tcPrChange w:id="670" w:author="Efthimiou, Orestis (ISPM)" w:date="2019-08-15T11:00:00Z">
              <w:tcPr>
                <w:tcW w:w="687" w:type="pct"/>
                <w:shd w:val="clear" w:color="auto" w:fill="F2F2F2" w:themeFill="background1" w:themeFillShade="F2"/>
              </w:tcPr>
            </w:tcPrChange>
          </w:tcPr>
          <w:p w14:paraId="1A81C014" w14:textId="77777777" w:rsidR="003268CA" w:rsidRPr="00BF1843" w:rsidRDefault="003268CA">
            <w:pPr>
              <w:pStyle w:val="Compact"/>
              <w:spacing w:before="0" w:after="0"/>
              <w:ind w:firstLine="34"/>
              <w:rPr>
                <w:rFonts w:eastAsiaTheme="minorEastAsia" w:cs="Times New Roman"/>
                <w:lang w:eastAsia="ko-KR"/>
              </w:rPr>
              <w:pPrChange w:id="671" w:author="Efthimiou, Orestis (ISPM)" w:date="2019-08-15T11:00:00Z">
                <w:pPr>
                  <w:pStyle w:val="Compact"/>
                </w:pPr>
              </w:pPrChange>
            </w:pPr>
            <w:r w:rsidRPr="00BF1843">
              <w:rPr>
                <w:rFonts w:eastAsiaTheme="minorEastAsia" w:cs="Times New Roman"/>
                <w:lang w:eastAsia="ko-KR"/>
              </w:rPr>
              <w:t>0.0090</w:t>
            </w:r>
          </w:p>
        </w:tc>
        <w:tc>
          <w:tcPr>
            <w:tcW w:w="840" w:type="pct"/>
            <w:shd w:val="clear" w:color="auto" w:fill="F2F2F2" w:themeFill="background1" w:themeFillShade="F2"/>
            <w:vAlign w:val="center"/>
            <w:tcPrChange w:id="672" w:author="Efthimiou, Orestis (ISPM)" w:date="2019-08-15T11:00:00Z">
              <w:tcPr>
                <w:tcW w:w="785" w:type="pct"/>
                <w:shd w:val="clear" w:color="auto" w:fill="F2F2F2" w:themeFill="background1" w:themeFillShade="F2"/>
              </w:tcPr>
            </w:tcPrChange>
          </w:tcPr>
          <w:p w14:paraId="7EB26D7E" w14:textId="77777777" w:rsidR="003268CA" w:rsidRPr="00BF1843" w:rsidRDefault="003268CA">
            <w:pPr>
              <w:pStyle w:val="Compact"/>
              <w:spacing w:before="0" w:after="0"/>
              <w:ind w:firstLine="34"/>
              <w:rPr>
                <w:rFonts w:eastAsiaTheme="minorEastAsia" w:cs="Times New Roman"/>
                <w:lang w:eastAsia="ko-KR"/>
              </w:rPr>
              <w:pPrChange w:id="673" w:author="Efthimiou, Orestis (ISPM)" w:date="2019-08-15T11:00:00Z">
                <w:pPr>
                  <w:pStyle w:val="Compact"/>
                </w:pPr>
              </w:pPrChange>
            </w:pPr>
            <w:r w:rsidRPr="00BF1843">
              <w:rPr>
                <w:rFonts w:eastAsiaTheme="minorEastAsia" w:cs="Times New Roman"/>
                <w:lang w:eastAsia="ko-KR"/>
              </w:rPr>
              <w:t>0.010</w:t>
            </w:r>
          </w:p>
        </w:tc>
        <w:tc>
          <w:tcPr>
            <w:tcW w:w="804" w:type="pct"/>
            <w:shd w:val="clear" w:color="auto" w:fill="F2F2F2" w:themeFill="background1" w:themeFillShade="F2"/>
            <w:vAlign w:val="center"/>
            <w:tcPrChange w:id="674" w:author="Efthimiou, Orestis (ISPM)" w:date="2019-08-15T11:00:00Z">
              <w:tcPr>
                <w:tcW w:w="687" w:type="pct"/>
                <w:shd w:val="clear" w:color="auto" w:fill="F2F2F2" w:themeFill="background1" w:themeFillShade="F2"/>
              </w:tcPr>
            </w:tcPrChange>
          </w:tcPr>
          <w:p w14:paraId="1E1F7DC0" w14:textId="77777777" w:rsidR="003268CA" w:rsidRPr="00BF1843" w:rsidRDefault="003268CA">
            <w:pPr>
              <w:pStyle w:val="Compact"/>
              <w:spacing w:before="0" w:after="0"/>
              <w:ind w:firstLine="34"/>
              <w:rPr>
                <w:rFonts w:eastAsiaTheme="minorEastAsia" w:cs="Times New Roman"/>
                <w:lang w:eastAsia="ko-KR"/>
              </w:rPr>
              <w:pPrChange w:id="675" w:author="Efthimiou, Orestis (ISPM)" w:date="2019-08-15T11:00:00Z">
                <w:pPr>
                  <w:pStyle w:val="Compact"/>
                </w:pPr>
              </w:pPrChange>
            </w:pPr>
            <w:r w:rsidRPr="00BF1843">
              <w:rPr>
                <w:rFonts w:eastAsiaTheme="minorEastAsia" w:cs="Times New Roman"/>
                <w:lang w:eastAsia="ko-KR"/>
              </w:rPr>
              <w:t>0.037</w:t>
            </w:r>
          </w:p>
        </w:tc>
        <w:tc>
          <w:tcPr>
            <w:tcW w:w="840" w:type="pct"/>
            <w:shd w:val="clear" w:color="auto" w:fill="F2F2F2" w:themeFill="background1" w:themeFillShade="F2"/>
            <w:vAlign w:val="center"/>
            <w:tcPrChange w:id="676" w:author="Efthimiou, Orestis (ISPM)" w:date="2019-08-15T11:00:00Z">
              <w:tcPr>
                <w:tcW w:w="1177" w:type="pct"/>
                <w:shd w:val="clear" w:color="auto" w:fill="F2F2F2" w:themeFill="background1" w:themeFillShade="F2"/>
              </w:tcPr>
            </w:tcPrChange>
          </w:tcPr>
          <w:p w14:paraId="3927F5B5" w14:textId="77777777" w:rsidR="003268CA" w:rsidRPr="00BF1843" w:rsidRDefault="003268CA">
            <w:pPr>
              <w:pStyle w:val="Compact"/>
              <w:spacing w:before="0" w:after="0"/>
              <w:ind w:firstLine="34"/>
              <w:rPr>
                <w:rFonts w:eastAsiaTheme="minorEastAsia" w:cs="Times New Roman"/>
                <w:lang w:eastAsia="ko-KR"/>
              </w:rPr>
              <w:pPrChange w:id="677" w:author="Efthimiou, Orestis (ISPM)" w:date="2019-08-15T11:00:00Z">
                <w:pPr>
                  <w:pStyle w:val="Compact"/>
                </w:pPr>
              </w:pPrChange>
            </w:pPr>
            <w:r w:rsidRPr="00BF1843">
              <w:rPr>
                <w:rFonts w:eastAsiaTheme="minorEastAsia" w:cs="Times New Roman"/>
                <w:lang w:eastAsia="ko-KR"/>
              </w:rPr>
              <w:t>0.19</w:t>
            </w:r>
          </w:p>
        </w:tc>
      </w:tr>
      <w:tr w:rsidR="008413B0" w:rsidRPr="005A7C03" w14:paraId="71845E55" w14:textId="77777777" w:rsidTr="008413B0">
        <w:trPr>
          <w:trHeight w:val="244"/>
          <w:jc w:val="center"/>
          <w:trPrChange w:id="678" w:author="Efthimiou, Orestis (ISPM)" w:date="2019-08-15T11:00:00Z">
            <w:trPr>
              <w:trHeight w:val="251"/>
            </w:trPr>
          </w:trPrChange>
        </w:trPr>
        <w:tc>
          <w:tcPr>
            <w:tcW w:w="691" w:type="pct"/>
            <w:vMerge/>
            <w:shd w:val="clear" w:color="auto" w:fill="F2F2F2" w:themeFill="background1" w:themeFillShade="F2"/>
            <w:vAlign w:val="center"/>
            <w:tcPrChange w:id="679" w:author="Efthimiou, Orestis (ISPM)" w:date="2019-08-15T11:00:00Z">
              <w:tcPr>
                <w:tcW w:w="648" w:type="pct"/>
                <w:vMerge/>
                <w:shd w:val="clear" w:color="auto" w:fill="F2F2F2" w:themeFill="background1" w:themeFillShade="F2"/>
              </w:tcPr>
            </w:tcPrChange>
          </w:tcPr>
          <w:p w14:paraId="12F389FD" w14:textId="77777777" w:rsidR="005D68F7" w:rsidRPr="005A7C03" w:rsidRDefault="005D68F7">
            <w:pPr>
              <w:pStyle w:val="Compact"/>
              <w:spacing w:before="0" w:after="0"/>
              <w:ind w:firstLine="34"/>
              <w:rPr>
                <w:rFonts w:cs="Times New Roman"/>
                <w:rPrChange w:id="680" w:author="Efthimiou, Orestis (ISPM)" w:date="2019-08-09T14:44:00Z">
                  <w:rPr>
                    <w:rFonts w:cs="Times New Roman"/>
                  </w:rPr>
                </w:rPrChange>
              </w:rPr>
              <w:pPrChange w:id="681" w:author="Efthimiou, Orestis (ISPM)" w:date="2019-08-15T11:00:00Z">
                <w:pPr>
                  <w:pStyle w:val="Compact"/>
                </w:pPr>
              </w:pPrChange>
            </w:pPr>
          </w:p>
        </w:tc>
        <w:tc>
          <w:tcPr>
            <w:tcW w:w="1090" w:type="pct"/>
            <w:shd w:val="clear" w:color="auto" w:fill="F2F2F2" w:themeFill="background1" w:themeFillShade="F2"/>
            <w:vAlign w:val="center"/>
            <w:tcPrChange w:id="682" w:author="Efthimiou, Orestis (ISPM)" w:date="2019-08-15T11:00:00Z">
              <w:tcPr>
                <w:tcW w:w="1016" w:type="pct"/>
                <w:shd w:val="clear" w:color="auto" w:fill="F2F2F2" w:themeFill="background1" w:themeFillShade="F2"/>
              </w:tcPr>
            </w:tcPrChange>
          </w:tcPr>
          <w:p w14:paraId="24016B74" w14:textId="77777777" w:rsidR="005D68F7" w:rsidRPr="005A7C03" w:rsidRDefault="005D68F7">
            <w:pPr>
              <w:pStyle w:val="Compact"/>
              <w:spacing w:before="0" w:after="0"/>
              <w:ind w:firstLine="34"/>
              <w:rPr>
                <w:rFonts w:eastAsiaTheme="minorEastAsia" w:cs="Times New Roman"/>
                <w:lang w:eastAsia="ko-KR"/>
                <w:rPrChange w:id="683" w:author="Efthimiou, Orestis (ISPM)" w:date="2019-08-09T14:44:00Z">
                  <w:rPr>
                    <w:rFonts w:eastAsiaTheme="minorEastAsia" w:cs="Times New Roman"/>
                    <w:lang w:eastAsia="ko-KR"/>
                  </w:rPr>
                </w:rPrChange>
              </w:rPr>
              <w:pPrChange w:id="684" w:author="Efthimiou, Orestis (ISPM)" w:date="2019-08-15T11:00:00Z">
                <w:pPr>
                  <w:pStyle w:val="Compact"/>
                </w:pPr>
              </w:pPrChange>
            </w:pPr>
            <w:r w:rsidRPr="005A7C03">
              <w:rPr>
                <w:rFonts w:eastAsiaTheme="minorEastAsia" w:cs="Times New Roman"/>
                <w:lang w:eastAsia="ko-KR"/>
                <w:rPrChange w:id="685" w:author="Efthimiou, Orestis (ISPM)" w:date="2019-08-09T14:44:00Z">
                  <w:rPr>
                    <w:rFonts w:eastAsiaTheme="minorEastAsia" w:cs="Times New Roman"/>
                    <w:lang w:eastAsia="ko-KR"/>
                  </w:rPr>
                </w:rPrChange>
              </w:rPr>
              <w:t>Step-naïve</w:t>
            </w:r>
          </w:p>
        </w:tc>
        <w:tc>
          <w:tcPr>
            <w:tcW w:w="734" w:type="pct"/>
            <w:shd w:val="clear" w:color="auto" w:fill="F2F2F2" w:themeFill="background1" w:themeFillShade="F2"/>
            <w:vAlign w:val="center"/>
            <w:tcPrChange w:id="686" w:author="Efthimiou, Orestis (ISPM)" w:date="2019-08-15T11:00:00Z">
              <w:tcPr>
                <w:tcW w:w="687" w:type="pct"/>
                <w:shd w:val="clear" w:color="auto" w:fill="F2F2F2" w:themeFill="background1" w:themeFillShade="F2"/>
              </w:tcPr>
            </w:tcPrChange>
          </w:tcPr>
          <w:p w14:paraId="658411FC" w14:textId="77777777" w:rsidR="005D68F7" w:rsidRPr="005A7C03" w:rsidRDefault="005D68F7">
            <w:pPr>
              <w:pStyle w:val="Compact"/>
              <w:spacing w:before="0" w:after="0"/>
              <w:ind w:firstLine="34"/>
              <w:rPr>
                <w:rFonts w:eastAsiaTheme="minorEastAsia" w:cs="Times New Roman"/>
                <w:lang w:eastAsia="ko-KR"/>
                <w:rPrChange w:id="687" w:author="Efthimiou, Orestis (ISPM)" w:date="2019-08-09T14:44:00Z">
                  <w:rPr>
                    <w:rFonts w:eastAsiaTheme="minorEastAsia" w:cs="Times New Roman"/>
                    <w:lang w:eastAsia="ko-KR"/>
                  </w:rPr>
                </w:rPrChange>
              </w:rPr>
              <w:pPrChange w:id="688" w:author="Efthimiou, Orestis (ISPM)" w:date="2019-08-15T11:00:00Z">
                <w:pPr>
                  <w:pStyle w:val="Compact"/>
                </w:pPr>
              </w:pPrChange>
            </w:pPr>
            <w:r w:rsidRPr="005A7C03">
              <w:rPr>
                <w:rFonts w:eastAsiaTheme="minorEastAsia" w:cs="Times New Roman"/>
                <w:lang w:eastAsia="ko-KR"/>
                <w:rPrChange w:id="689" w:author="Efthimiou, Orestis (ISPM)" w:date="2019-08-09T14:44:00Z">
                  <w:rPr>
                    <w:rFonts w:eastAsiaTheme="minorEastAsia" w:cs="Times New Roman"/>
                    <w:lang w:eastAsia="ko-KR"/>
                  </w:rPr>
                </w:rPrChange>
              </w:rPr>
              <w:t>0.0053</w:t>
            </w:r>
          </w:p>
        </w:tc>
        <w:tc>
          <w:tcPr>
            <w:tcW w:w="840" w:type="pct"/>
            <w:shd w:val="clear" w:color="auto" w:fill="F2F2F2" w:themeFill="background1" w:themeFillShade="F2"/>
            <w:vAlign w:val="center"/>
            <w:tcPrChange w:id="690" w:author="Efthimiou, Orestis (ISPM)" w:date="2019-08-15T11:00:00Z">
              <w:tcPr>
                <w:tcW w:w="785" w:type="pct"/>
                <w:shd w:val="clear" w:color="auto" w:fill="F2F2F2" w:themeFill="background1" w:themeFillShade="F2"/>
              </w:tcPr>
            </w:tcPrChange>
          </w:tcPr>
          <w:p w14:paraId="16B2F061" w14:textId="77777777" w:rsidR="005D68F7" w:rsidRPr="005A7C03" w:rsidRDefault="005D68F7">
            <w:pPr>
              <w:pStyle w:val="Compact"/>
              <w:spacing w:before="0" w:after="0"/>
              <w:ind w:firstLine="34"/>
              <w:rPr>
                <w:rFonts w:eastAsiaTheme="minorEastAsia" w:cs="Times New Roman"/>
                <w:lang w:eastAsia="ko-KR"/>
                <w:rPrChange w:id="691" w:author="Efthimiou, Orestis (ISPM)" w:date="2019-08-09T14:44:00Z">
                  <w:rPr>
                    <w:rFonts w:eastAsiaTheme="minorEastAsia" w:cs="Times New Roman"/>
                    <w:lang w:eastAsia="ko-KR"/>
                  </w:rPr>
                </w:rPrChange>
              </w:rPr>
              <w:pPrChange w:id="692" w:author="Efthimiou, Orestis (ISPM)" w:date="2019-08-15T11:00:00Z">
                <w:pPr>
                  <w:pStyle w:val="Compact"/>
                </w:pPr>
              </w:pPrChange>
            </w:pPr>
            <w:r w:rsidRPr="005A7C03">
              <w:rPr>
                <w:rFonts w:eastAsiaTheme="minorEastAsia" w:cs="Times New Roman"/>
                <w:lang w:eastAsia="ko-KR"/>
                <w:rPrChange w:id="693" w:author="Efthimiou, Orestis (ISPM)" w:date="2019-08-09T14:44:00Z">
                  <w:rPr>
                    <w:rFonts w:eastAsiaTheme="minorEastAsia" w:cs="Times New Roman"/>
                    <w:lang w:eastAsia="ko-KR"/>
                  </w:rPr>
                </w:rPrChange>
              </w:rPr>
              <w:t>0.012</w:t>
            </w:r>
          </w:p>
        </w:tc>
        <w:tc>
          <w:tcPr>
            <w:tcW w:w="804" w:type="pct"/>
            <w:shd w:val="clear" w:color="auto" w:fill="F2F2F2" w:themeFill="background1" w:themeFillShade="F2"/>
            <w:vAlign w:val="center"/>
            <w:tcPrChange w:id="694" w:author="Efthimiou, Orestis (ISPM)" w:date="2019-08-15T11:00:00Z">
              <w:tcPr>
                <w:tcW w:w="687" w:type="pct"/>
                <w:shd w:val="clear" w:color="auto" w:fill="F2F2F2" w:themeFill="background1" w:themeFillShade="F2"/>
              </w:tcPr>
            </w:tcPrChange>
          </w:tcPr>
          <w:p w14:paraId="69BC6811" w14:textId="77777777" w:rsidR="005D68F7" w:rsidRPr="005A7C03" w:rsidRDefault="005D68F7">
            <w:pPr>
              <w:pStyle w:val="Compact"/>
              <w:spacing w:before="0" w:after="0"/>
              <w:ind w:firstLine="34"/>
              <w:rPr>
                <w:rFonts w:eastAsiaTheme="minorEastAsia" w:cs="Times New Roman"/>
                <w:lang w:eastAsia="ko-KR"/>
                <w:rPrChange w:id="695" w:author="Efthimiou, Orestis (ISPM)" w:date="2019-08-09T14:44:00Z">
                  <w:rPr>
                    <w:rFonts w:eastAsiaTheme="minorEastAsia" w:cs="Times New Roman"/>
                    <w:lang w:eastAsia="ko-KR"/>
                  </w:rPr>
                </w:rPrChange>
              </w:rPr>
              <w:pPrChange w:id="696" w:author="Efthimiou, Orestis (ISPM)" w:date="2019-08-15T11:00:00Z">
                <w:pPr>
                  <w:pStyle w:val="Compact"/>
                </w:pPr>
              </w:pPrChange>
            </w:pPr>
            <w:r w:rsidRPr="005A7C03">
              <w:rPr>
                <w:rFonts w:eastAsiaTheme="minorEastAsia" w:cs="Times New Roman"/>
                <w:lang w:eastAsia="ko-KR"/>
                <w:rPrChange w:id="697" w:author="Efthimiou, Orestis (ISPM)" w:date="2019-08-09T14:44:00Z">
                  <w:rPr>
                    <w:rFonts w:eastAsiaTheme="minorEastAsia" w:cs="Times New Roman"/>
                    <w:lang w:eastAsia="ko-KR"/>
                  </w:rPr>
                </w:rPrChange>
              </w:rPr>
              <w:t>0.031</w:t>
            </w:r>
          </w:p>
        </w:tc>
        <w:tc>
          <w:tcPr>
            <w:tcW w:w="840" w:type="pct"/>
            <w:shd w:val="clear" w:color="auto" w:fill="F2F2F2" w:themeFill="background1" w:themeFillShade="F2"/>
            <w:vAlign w:val="center"/>
            <w:tcPrChange w:id="698" w:author="Efthimiou, Orestis (ISPM)" w:date="2019-08-15T11:00:00Z">
              <w:tcPr>
                <w:tcW w:w="1177" w:type="pct"/>
                <w:shd w:val="clear" w:color="auto" w:fill="F2F2F2" w:themeFill="background1" w:themeFillShade="F2"/>
              </w:tcPr>
            </w:tcPrChange>
          </w:tcPr>
          <w:p w14:paraId="7BF1422B" w14:textId="77777777" w:rsidR="005D68F7" w:rsidRPr="005A7C03" w:rsidRDefault="005D68F7">
            <w:pPr>
              <w:pStyle w:val="Compact"/>
              <w:spacing w:before="0" w:after="0"/>
              <w:ind w:firstLine="34"/>
              <w:rPr>
                <w:rFonts w:eastAsiaTheme="minorEastAsia" w:cs="Times New Roman"/>
                <w:lang w:eastAsia="ko-KR"/>
                <w:rPrChange w:id="699" w:author="Efthimiou, Orestis (ISPM)" w:date="2019-08-09T14:44:00Z">
                  <w:rPr>
                    <w:rFonts w:eastAsiaTheme="minorEastAsia" w:cs="Times New Roman"/>
                    <w:lang w:eastAsia="ko-KR"/>
                  </w:rPr>
                </w:rPrChange>
              </w:rPr>
              <w:pPrChange w:id="700" w:author="Efthimiou, Orestis (ISPM)" w:date="2019-08-15T11:00:00Z">
                <w:pPr>
                  <w:pStyle w:val="Compact"/>
                </w:pPr>
              </w:pPrChange>
            </w:pPr>
            <w:r w:rsidRPr="005A7C03">
              <w:rPr>
                <w:rFonts w:eastAsiaTheme="minorEastAsia" w:cs="Times New Roman"/>
                <w:lang w:eastAsia="ko-KR"/>
                <w:rPrChange w:id="701" w:author="Efthimiou, Orestis (ISPM)" w:date="2019-08-09T14:44:00Z">
                  <w:rPr>
                    <w:rFonts w:eastAsiaTheme="minorEastAsia" w:cs="Times New Roman"/>
                    <w:lang w:eastAsia="ko-KR"/>
                  </w:rPr>
                </w:rPrChange>
              </w:rPr>
              <w:t>0.10</w:t>
            </w:r>
          </w:p>
        </w:tc>
      </w:tr>
      <w:tr w:rsidR="008413B0" w:rsidRPr="005A7C03" w14:paraId="3EA966FC" w14:textId="77777777" w:rsidTr="008413B0">
        <w:trPr>
          <w:trHeight w:val="244"/>
          <w:jc w:val="center"/>
          <w:trPrChange w:id="702" w:author="Efthimiou, Orestis (ISPM)" w:date="2019-08-15T11:00:00Z">
            <w:trPr>
              <w:trHeight w:val="251"/>
            </w:trPr>
          </w:trPrChange>
        </w:trPr>
        <w:tc>
          <w:tcPr>
            <w:tcW w:w="691" w:type="pct"/>
            <w:vMerge/>
            <w:shd w:val="clear" w:color="auto" w:fill="F2F2F2" w:themeFill="background1" w:themeFillShade="F2"/>
            <w:vAlign w:val="center"/>
            <w:tcPrChange w:id="703" w:author="Efthimiou, Orestis (ISPM)" w:date="2019-08-15T11:00:00Z">
              <w:tcPr>
                <w:tcW w:w="648" w:type="pct"/>
                <w:vMerge/>
                <w:shd w:val="clear" w:color="auto" w:fill="F2F2F2" w:themeFill="background1" w:themeFillShade="F2"/>
              </w:tcPr>
            </w:tcPrChange>
          </w:tcPr>
          <w:p w14:paraId="7E23E6AD" w14:textId="77777777" w:rsidR="005D68F7" w:rsidRPr="005A7C03" w:rsidRDefault="005D68F7">
            <w:pPr>
              <w:pStyle w:val="Compact"/>
              <w:spacing w:before="0" w:after="0"/>
              <w:ind w:firstLine="34"/>
              <w:rPr>
                <w:rFonts w:cs="Times New Roman"/>
                <w:rPrChange w:id="704" w:author="Efthimiou, Orestis (ISPM)" w:date="2019-08-09T14:44:00Z">
                  <w:rPr>
                    <w:rFonts w:cs="Times New Roman"/>
                  </w:rPr>
                </w:rPrChange>
              </w:rPr>
              <w:pPrChange w:id="705" w:author="Efthimiou, Orestis (ISPM)" w:date="2019-08-15T11:00:00Z">
                <w:pPr>
                  <w:pStyle w:val="Compact"/>
                </w:pPr>
              </w:pPrChange>
            </w:pPr>
          </w:p>
        </w:tc>
        <w:tc>
          <w:tcPr>
            <w:tcW w:w="1090" w:type="pct"/>
            <w:shd w:val="clear" w:color="auto" w:fill="F2F2F2" w:themeFill="background1" w:themeFillShade="F2"/>
            <w:vAlign w:val="center"/>
            <w:tcPrChange w:id="706" w:author="Efthimiou, Orestis (ISPM)" w:date="2019-08-15T11:00:00Z">
              <w:tcPr>
                <w:tcW w:w="1016" w:type="pct"/>
                <w:shd w:val="clear" w:color="auto" w:fill="F2F2F2" w:themeFill="background1" w:themeFillShade="F2"/>
              </w:tcPr>
            </w:tcPrChange>
          </w:tcPr>
          <w:p w14:paraId="4255682B" w14:textId="77777777" w:rsidR="005D68F7" w:rsidRPr="005A7C03" w:rsidRDefault="005D68F7">
            <w:pPr>
              <w:pStyle w:val="Compact"/>
              <w:spacing w:before="0" w:after="0"/>
              <w:ind w:firstLine="34"/>
              <w:rPr>
                <w:rFonts w:eastAsiaTheme="minorEastAsia" w:cs="Times New Roman"/>
                <w:lang w:eastAsia="ko-KR"/>
                <w:rPrChange w:id="707" w:author="Efthimiou, Orestis (ISPM)" w:date="2019-08-09T14:44:00Z">
                  <w:rPr>
                    <w:rFonts w:eastAsiaTheme="minorEastAsia" w:cs="Times New Roman"/>
                    <w:lang w:eastAsia="ko-KR"/>
                  </w:rPr>
                </w:rPrChange>
              </w:rPr>
              <w:pPrChange w:id="708" w:author="Efthimiou, Orestis (ISPM)" w:date="2019-08-15T11:00:00Z">
                <w:pPr>
                  <w:pStyle w:val="Compact"/>
                </w:pPr>
              </w:pPrChange>
            </w:pPr>
            <w:r w:rsidRPr="005A7C03">
              <w:rPr>
                <w:rFonts w:eastAsiaTheme="minorEastAsia" w:cs="Times New Roman"/>
                <w:lang w:eastAsia="ko-KR"/>
                <w:rPrChange w:id="709" w:author="Efthimiou, Orestis (ISPM)" w:date="2019-08-09T14:44:00Z">
                  <w:rPr>
                    <w:rFonts w:eastAsiaTheme="minorEastAsia" w:cs="Times New Roman"/>
                    <w:lang w:eastAsia="ko-KR"/>
                  </w:rPr>
                </w:rPrChange>
              </w:rPr>
              <w:t>LASSO-naïve</w:t>
            </w:r>
          </w:p>
        </w:tc>
        <w:tc>
          <w:tcPr>
            <w:tcW w:w="734" w:type="pct"/>
            <w:shd w:val="clear" w:color="auto" w:fill="F2F2F2" w:themeFill="background1" w:themeFillShade="F2"/>
            <w:vAlign w:val="center"/>
            <w:tcPrChange w:id="710" w:author="Efthimiou, Orestis (ISPM)" w:date="2019-08-15T11:00:00Z">
              <w:tcPr>
                <w:tcW w:w="687" w:type="pct"/>
                <w:shd w:val="clear" w:color="auto" w:fill="F2F2F2" w:themeFill="background1" w:themeFillShade="F2"/>
              </w:tcPr>
            </w:tcPrChange>
          </w:tcPr>
          <w:p w14:paraId="618A140F" w14:textId="77777777" w:rsidR="005D68F7" w:rsidRPr="005A7C03" w:rsidRDefault="005D68F7">
            <w:pPr>
              <w:pStyle w:val="Compact"/>
              <w:spacing w:before="0" w:after="0"/>
              <w:ind w:firstLine="34"/>
              <w:rPr>
                <w:rFonts w:eastAsiaTheme="minorEastAsia" w:cs="Times New Roman"/>
                <w:lang w:eastAsia="ko-KR"/>
                <w:rPrChange w:id="711" w:author="Efthimiou, Orestis (ISPM)" w:date="2019-08-09T14:44:00Z">
                  <w:rPr>
                    <w:rFonts w:eastAsiaTheme="minorEastAsia" w:cs="Times New Roman"/>
                    <w:lang w:eastAsia="ko-KR"/>
                  </w:rPr>
                </w:rPrChange>
              </w:rPr>
              <w:pPrChange w:id="712" w:author="Efthimiou, Orestis (ISPM)" w:date="2019-08-15T11:00:00Z">
                <w:pPr>
                  <w:pStyle w:val="Compact"/>
                </w:pPr>
              </w:pPrChange>
            </w:pPr>
            <w:r w:rsidRPr="005A7C03">
              <w:rPr>
                <w:rFonts w:eastAsiaTheme="minorEastAsia" w:cs="Times New Roman"/>
                <w:lang w:eastAsia="ko-KR"/>
                <w:rPrChange w:id="713" w:author="Efthimiou, Orestis (ISPM)" w:date="2019-08-09T14:44:00Z">
                  <w:rPr>
                    <w:rFonts w:eastAsiaTheme="minorEastAsia" w:cs="Times New Roman"/>
                    <w:lang w:eastAsia="ko-KR"/>
                  </w:rPr>
                </w:rPrChange>
              </w:rPr>
              <w:t>0.000</w:t>
            </w:r>
          </w:p>
        </w:tc>
        <w:tc>
          <w:tcPr>
            <w:tcW w:w="840" w:type="pct"/>
            <w:shd w:val="clear" w:color="auto" w:fill="F2F2F2" w:themeFill="background1" w:themeFillShade="F2"/>
            <w:vAlign w:val="center"/>
            <w:tcPrChange w:id="714" w:author="Efthimiou, Orestis (ISPM)" w:date="2019-08-15T11:00:00Z">
              <w:tcPr>
                <w:tcW w:w="785" w:type="pct"/>
                <w:shd w:val="clear" w:color="auto" w:fill="F2F2F2" w:themeFill="background1" w:themeFillShade="F2"/>
              </w:tcPr>
            </w:tcPrChange>
          </w:tcPr>
          <w:p w14:paraId="09306682" w14:textId="77777777" w:rsidR="005D68F7" w:rsidRPr="005A7C03" w:rsidRDefault="005D68F7">
            <w:pPr>
              <w:pStyle w:val="Compact"/>
              <w:spacing w:before="0" w:after="0"/>
              <w:ind w:firstLine="34"/>
              <w:rPr>
                <w:rFonts w:eastAsiaTheme="minorEastAsia" w:cs="Times New Roman"/>
                <w:lang w:eastAsia="ko-KR"/>
                <w:rPrChange w:id="715" w:author="Efthimiou, Orestis (ISPM)" w:date="2019-08-09T14:44:00Z">
                  <w:rPr>
                    <w:rFonts w:eastAsiaTheme="minorEastAsia" w:cs="Times New Roman"/>
                    <w:lang w:eastAsia="ko-KR"/>
                  </w:rPr>
                </w:rPrChange>
              </w:rPr>
              <w:pPrChange w:id="716" w:author="Efthimiou, Orestis (ISPM)" w:date="2019-08-15T11:00:00Z">
                <w:pPr>
                  <w:pStyle w:val="Compact"/>
                </w:pPr>
              </w:pPrChange>
            </w:pPr>
            <w:r w:rsidRPr="005A7C03">
              <w:rPr>
                <w:rFonts w:eastAsiaTheme="minorEastAsia" w:cs="Times New Roman"/>
                <w:lang w:eastAsia="ko-KR"/>
                <w:rPrChange w:id="717" w:author="Efthimiou, Orestis (ISPM)" w:date="2019-08-09T14:44:00Z">
                  <w:rPr>
                    <w:rFonts w:eastAsiaTheme="minorEastAsia" w:cs="Times New Roman"/>
                    <w:lang w:eastAsia="ko-KR"/>
                  </w:rPr>
                </w:rPrChange>
              </w:rPr>
              <w:t>0.015</w:t>
            </w:r>
          </w:p>
        </w:tc>
        <w:tc>
          <w:tcPr>
            <w:tcW w:w="804" w:type="pct"/>
            <w:shd w:val="clear" w:color="auto" w:fill="F2F2F2" w:themeFill="background1" w:themeFillShade="F2"/>
            <w:vAlign w:val="center"/>
            <w:tcPrChange w:id="718" w:author="Efthimiou, Orestis (ISPM)" w:date="2019-08-15T11:00:00Z">
              <w:tcPr>
                <w:tcW w:w="687" w:type="pct"/>
                <w:shd w:val="clear" w:color="auto" w:fill="F2F2F2" w:themeFill="background1" w:themeFillShade="F2"/>
              </w:tcPr>
            </w:tcPrChange>
          </w:tcPr>
          <w:p w14:paraId="20D941A6" w14:textId="77777777" w:rsidR="005D68F7" w:rsidRPr="005A7C03" w:rsidRDefault="005D68F7">
            <w:pPr>
              <w:pStyle w:val="Compact"/>
              <w:spacing w:before="0" w:after="0"/>
              <w:ind w:firstLine="34"/>
              <w:rPr>
                <w:rFonts w:eastAsiaTheme="minorEastAsia" w:cs="Times New Roman"/>
                <w:lang w:eastAsia="ko-KR"/>
                <w:rPrChange w:id="719" w:author="Efthimiou, Orestis (ISPM)" w:date="2019-08-09T14:44:00Z">
                  <w:rPr>
                    <w:rFonts w:eastAsiaTheme="minorEastAsia" w:cs="Times New Roman"/>
                    <w:lang w:eastAsia="ko-KR"/>
                  </w:rPr>
                </w:rPrChange>
              </w:rPr>
              <w:pPrChange w:id="720" w:author="Efthimiou, Orestis (ISPM)" w:date="2019-08-15T11:00:00Z">
                <w:pPr>
                  <w:pStyle w:val="Compact"/>
                </w:pPr>
              </w:pPrChange>
            </w:pPr>
            <w:r w:rsidRPr="005A7C03">
              <w:rPr>
                <w:rFonts w:eastAsiaTheme="minorEastAsia" w:cs="Times New Roman"/>
                <w:lang w:eastAsia="ko-KR"/>
                <w:rPrChange w:id="721" w:author="Efthimiou, Orestis (ISPM)" w:date="2019-08-09T14:44:00Z">
                  <w:rPr>
                    <w:rFonts w:eastAsiaTheme="minorEastAsia" w:cs="Times New Roman"/>
                    <w:lang w:eastAsia="ko-KR"/>
                  </w:rPr>
                </w:rPrChange>
              </w:rPr>
              <w:t>0.029</w:t>
            </w:r>
          </w:p>
        </w:tc>
        <w:tc>
          <w:tcPr>
            <w:tcW w:w="840" w:type="pct"/>
            <w:shd w:val="clear" w:color="auto" w:fill="F2F2F2" w:themeFill="background1" w:themeFillShade="F2"/>
            <w:vAlign w:val="center"/>
            <w:tcPrChange w:id="722" w:author="Efthimiou, Orestis (ISPM)" w:date="2019-08-15T11:00:00Z">
              <w:tcPr>
                <w:tcW w:w="1177" w:type="pct"/>
                <w:shd w:val="clear" w:color="auto" w:fill="F2F2F2" w:themeFill="background1" w:themeFillShade="F2"/>
              </w:tcPr>
            </w:tcPrChange>
          </w:tcPr>
          <w:p w14:paraId="49B84E87" w14:textId="77777777" w:rsidR="005D68F7" w:rsidRPr="005A7C03" w:rsidRDefault="005D68F7">
            <w:pPr>
              <w:pStyle w:val="Compact"/>
              <w:spacing w:before="0" w:after="0"/>
              <w:ind w:firstLine="34"/>
              <w:rPr>
                <w:rFonts w:eastAsiaTheme="minorEastAsia" w:cs="Times New Roman"/>
                <w:lang w:eastAsia="ko-KR"/>
                <w:rPrChange w:id="723" w:author="Efthimiou, Orestis (ISPM)" w:date="2019-08-09T14:44:00Z">
                  <w:rPr>
                    <w:rFonts w:eastAsiaTheme="minorEastAsia" w:cs="Times New Roman"/>
                    <w:lang w:eastAsia="ko-KR"/>
                  </w:rPr>
                </w:rPrChange>
              </w:rPr>
              <w:pPrChange w:id="724" w:author="Efthimiou, Orestis (ISPM)" w:date="2019-08-15T11:00:00Z">
                <w:pPr>
                  <w:pStyle w:val="Compact"/>
                </w:pPr>
              </w:pPrChange>
            </w:pPr>
            <w:r w:rsidRPr="005A7C03">
              <w:rPr>
                <w:rFonts w:eastAsiaTheme="minorEastAsia" w:cs="Times New Roman"/>
                <w:lang w:eastAsia="ko-KR"/>
                <w:rPrChange w:id="725" w:author="Efthimiou, Orestis (ISPM)" w:date="2019-08-09T14:44:00Z">
                  <w:rPr>
                    <w:rFonts w:eastAsiaTheme="minorEastAsia" w:cs="Times New Roman"/>
                    <w:lang w:eastAsia="ko-KR"/>
                  </w:rPr>
                </w:rPrChange>
              </w:rPr>
              <w:t>NA</w:t>
            </w:r>
          </w:p>
        </w:tc>
      </w:tr>
      <w:tr w:rsidR="008413B0" w:rsidRPr="005A7C03" w14:paraId="17E8F9D6" w14:textId="77777777" w:rsidTr="008413B0">
        <w:trPr>
          <w:trHeight w:val="244"/>
          <w:jc w:val="center"/>
          <w:trPrChange w:id="726" w:author="Efthimiou, Orestis (ISPM)" w:date="2019-08-15T11:00:00Z">
            <w:trPr>
              <w:trHeight w:val="251"/>
            </w:trPr>
          </w:trPrChange>
        </w:trPr>
        <w:tc>
          <w:tcPr>
            <w:tcW w:w="691" w:type="pct"/>
            <w:vMerge/>
            <w:shd w:val="clear" w:color="auto" w:fill="F2F2F2" w:themeFill="background1" w:themeFillShade="F2"/>
            <w:vAlign w:val="center"/>
            <w:tcPrChange w:id="727" w:author="Efthimiou, Orestis (ISPM)" w:date="2019-08-15T11:00:00Z">
              <w:tcPr>
                <w:tcW w:w="648" w:type="pct"/>
                <w:vMerge/>
                <w:shd w:val="clear" w:color="auto" w:fill="F2F2F2" w:themeFill="background1" w:themeFillShade="F2"/>
              </w:tcPr>
            </w:tcPrChange>
          </w:tcPr>
          <w:p w14:paraId="03E0B881" w14:textId="77777777" w:rsidR="005D68F7" w:rsidRPr="005A7C03" w:rsidRDefault="005D68F7">
            <w:pPr>
              <w:pStyle w:val="Compact"/>
              <w:spacing w:before="0" w:after="0"/>
              <w:ind w:firstLine="34"/>
              <w:rPr>
                <w:rFonts w:cs="Times New Roman"/>
                <w:rPrChange w:id="728" w:author="Efthimiou, Orestis (ISPM)" w:date="2019-08-09T14:44:00Z">
                  <w:rPr>
                    <w:rFonts w:cs="Times New Roman"/>
                  </w:rPr>
                </w:rPrChange>
              </w:rPr>
              <w:pPrChange w:id="729" w:author="Efthimiou, Orestis (ISPM)" w:date="2019-08-15T11:00:00Z">
                <w:pPr>
                  <w:pStyle w:val="Compact"/>
                </w:pPr>
              </w:pPrChange>
            </w:pPr>
          </w:p>
        </w:tc>
        <w:tc>
          <w:tcPr>
            <w:tcW w:w="1090" w:type="pct"/>
            <w:shd w:val="clear" w:color="auto" w:fill="F2F2F2" w:themeFill="background1" w:themeFillShade="F2"/>
            <w:vAlign w:val="center"/>
            <w:tcPrChange w:id="730" w:author="Efthimiou, Orestis (ISPM)" w:date="2019-08-15T11:00:00Z">
              <w:tcPr>
                <w:tcW w:w="1016" w:type="pct"/>
                <w:shd w:val="clear" w:color="auto" w:fill="F2F2F2" w:themeFill="background1" w:themeFillShade="F2"/>
              </w:tcPr>
            </w:tcPrChange>
          </w:tcPr>
          <w:p w14:paraId="5F12D001" w14:textId="77777777" w:rsidR="005D68F7" w:rsidRPr="005A7C03" w:rsidRDefault="005D68F7">
            <w:pPr>
              <w:pStyle w:val="Compact"/>
              <w:spacing w:before="0" w:after="0"/>
              <w:ind w:firstLine="34"/>
              <w:rPr>
                <w:rFonts w:eastAsiaTheme="minorEastAsia" w:cs="Times New Roman"/>
                <w:lang w:eastAsia="ko-KR"/>
                <w:rPrChange w:id="731" w:author="Efthimiou, Orestis (ISPM)" w:date="2019-08-09T14:44:00Z">
                  <w:rPr>
                    <w:rFonts w:eastAsiaTheme="minorEastAsia" w:cs="Times New Roman"/>
                    <w:lang w:eastAsia="ko-KR"/>
                  </w:rPr>
                </w:rPrChange>
              </w:rPr>
              <w:pPrChange w:id="732" w:author="Efthimiou, Orestis (ISPM)" w:date="2019-08-15T11:00:00Z">
                <w:pPr>
                  <w:pStyle w:val="Compact"/>
                </w:pPr>
              </w:pPrChange>
            </w:pPr>
            <w:r w:rsidRPr="005A7C03">
              <w:rPr>
                <w:rFonts w:eastAsiaTheme="minorEastAsia" w:cs="Times New Roman"/>
                <w:lang w:eastAsia="ko-KR"/>
                <w:rPrChange w:id="733" w:author="Efthimiou, Orestis (ISPM)" w:date="2019-08-09T14:44:00Z">
                  <w:rPr>
                    <w:rFonts w:eastAsiaTheme="minorEastAsia" w:cs="Times New Roman"/>
                    <w:lang w:eastAsia="ko-KR"/>
                  </w:rPr>
                </w:rPrChange>
              </w:rPr>
              <w:t>GLMM-LASSO</w:t>
            </w:r>
          </w:p>
        </w:tc>
        <w:tc>
          <w:tcPr>
            <w:tcW w:w="734" w:type="pct"/>
            <w:shd w:val="clear" w:color="auto" w:fill="F2F2F2" w:themeFill="background1" w:themeFillShade="F2"/>
            <w:vAlign w:val="center"/>
            <w:tcPrChange w:id="734" w:author="Efthimiou, Orestis (ISPM)" w:date="2019-08-15T11:00:00Z">
              <w:tcPr>
                <w:tcW w:w="687" w:type="pct"/>
                <w:shd w:val="clear" w:color="auto" w:fill="F2F2F2" w:themeFill="background1" w:themeFillShade="F2"/>
              </w:tcPr>
            </w:tcPrChange>
          </w:tcPr>
          <w:p w14:paraId="6FC29778" w14:textId="77777777" w:rsidR="005D68F7" w:rsidRPr="005A7C03" w:rsidRDefault="005D68F7">
            <w:pPr>
              <w:pStyle w:val="Compact"/>
              <w:spacing w:before="0" w:after="0"/>
              <w:ind w:firstLine="34"/>
              <w:rPr>
                <w:rFonts w:eastAsiaTheme="minorEastAsia" w:cs="Times New Roman"/>
                <w:lang w:eastAsia="ko-KR"/>
                <w:rPrChange w:id="735" w:author="Efthimiou, Orestis (ISPM)" w:date="2019-08-09T14:44:00Z">
                  <w:rPr>
                    <w:rFonts w:eastAsiaTheme="minorEastAsia" w:cs="Times New Roman"/>
                    <w:lang w:eastAsia="ko-KR"/>
                  </w:rPr>
                </w:rPrChange>
              </w:rPr>
              <w:pPrChange w:id="736" w:author="Efthimiou, Orestis (ISPM)" w:date="2019-08-15T11:00:00Z">
                <w:pPr>
                  <w:pStyle w:val="Compact"/>
                </w:pPr>
              </w:pPrChange>
            </w:pPr>
            <w:r w:rsidRPr="005A7C03">
              <w:rPr>
                <w:rFonts w:eastAsiaTheme="minorEastAsia" w:cs="Times New Roman"/>
                <w:lang w:eastAsia="ko-KR"/>
                <w:rPrChange w:id="737" w:author="Efthimiou, Orestis (ISPM)" w:date="2019-08-09T14:44:00Z">
                  <w:rPr>
                    <w:rFonts w:eastAsiaTheme="minorEastAsia" w:cs="Times New Roman"/>
                    <w:lang w:eastAsia="ko-KR"/>
                  </w:rPr>
                </w:rPrChange>
              </w:rPr>
              <w:t>0.0046</w:t>
            </w:r>
          </w:p>
        </w:tc>
        <w:tc>
          <w:tcPr>
            <w:tcW w:w="840" w:type="pct"/>
            <w:shd w:val="clear" w:color="auto" w:fill="F2F2F2" w:themeFill="background1" w:themeFillShade="F2"/>
            <w:vAlign w:val="center"/>
            <w:tcPrChange w:id="738" w:author="Efthimiou, Orestis (ISPM)" w:date="2019-08-15T11:00:00Z">
              <w:tcPr>
                <w:tcW w:w="785" w:type="pct"/>
                <w:shd w:val="clear" w:color="auto" w:fill="F2F2F2" w:themeFill="background1" w:themeFillShade="F2"/>
              </w:tcPr>
            </w:tcPrChange>
          </w:tcPr>
          <w:p w14:paraId="1739C005" w14:textId="77777777" w:rsidR="005D68F7" w:rsidRPr="005A7C03" w:rsidRDefault="005D68F7">
            <w:pPr>
              <w:pStyle w:val="Compact"/>
              <w:spacing w:before="0" w:after="0"/>
              <w:ind w:firstLine="34"/>
              <w:rPr>
                <w:rFonts w:eastAsiaTheme="minorEastAsia" w:cs="Times New Roman"/>
                <w:lang w:eastAsia="ko-KR"/>
                <w:rPrChange w:id="739" w:author="Efthimiou, Orestis (ISPM)" w:date="2019-08-09T14:44:00Z">
                  <w:rPr>
                    <w:rFonts w:eastAsiaTheme="minorEastAsia" w:cs="Times New Roman"/>
                    <w:lang w:eastAsia="ko-KR"/>
                  </w:rPr>
                </w:rPrChange>
              </w:rPr>
              <w:pPrChange w:id="740" w:author="Efthimiou, Orestis (ISPM)" w:date="2019-08-15T11:00:00Z">
                <w:pPr>
                  <w:pStyle w:val="Compact"/>
                </w:pPr>
              </w:pPrChange>
            </w:pPr>
            <w:r w:rsidRPr="005A7C03">
              <w:rPr>
                <w:rFonts w:eastAsiaTheme="minorEastAsia" w:cs="Times New Roman"/>
                <w:lang w:eastAsia="ko-KR"/>
                <w:rPrChange w:id="741" w:author="Efthimiou, Orestis (ISPM)" w:date="2019-08-09T14:44:00Z">
                  <w:rPr>
                    <w:rFonts w:eastAsiaTheme="minorEastAsia" w:cs="Times New Roman"/>
                    <w:lang w:eastAsia="ko-KR"/>
                  </w:rPr>
                </w:rPrChange>
              </w:rPr>
              <w:t>0.010</w:t>
            </w:r>
          </w:p>
        </w:tc>
        <w:tc>
          <w:tcPr>
            <w:tcW w:w="804" w:type="pct"/>
            <w:shd w:val="clear" w:color="auto" w:fill="F2F2F2" w:themeFill="background1" w:themeFillShade="F2"/>
            <w:vAlign w:val="center"/>
            <w:tcPrChange w:id="742" w:author="Efthimiou, Orestis (ISPM)" w:date="2019-08-15T11:00:00Z">
              <w:tcPr>
                <w:tcW w:w="687" w:type="pct"/>
                <w:shd w:val="clear" w:color="auto" w:fill="F2F2F2" w:themeFill="background1" w:themeFillShade="F2"/>
              </w:tcPr>
            </w:tcPrChange>
          </w:tcPr>
          <w:p w14:paraId="1D88492C" w14:textId="77777777" w:rsidR="005D68F7" w:rsidRPr="004656A7" w:rsidRDefault="005D68F7">
            <w:pPr>
              <w:pStyle w:val="Compact"/>
              <w:spacing w:before="0" w:after="0"/>
              <w:ind w:firstLine="34"/>
              <w:rPr>
                <w:rFonts w:eastAsiaTheme="minorEastAsia" w:cs="Times New Roman"/>
                <w:lang w:eastAsia="ko-KR"/>
              </w:rPr>
              <w:pPrChange w:id="743" w:author="Efthimiou, Orestis (ISPM)" w:date="2019-08-15T11:00:00Z">
                <w:pPr>
                  <w:pStyle w:val="Compact"/>
                </w:pPr>
              </w:pPrChange>
            </w:pPr>
            <w:r w:rsidRPr="004656A7">
              <w:rPr>
                <w:rFonts w:eastAsiaTheme="minorEastAsia" w:cs="Times New Roman"/>
                <w:lang w:eastAsia="ko-KR"/>
              </w:rPr>
              <w:t>0.13</w:t>
            </w:r>
          </w:p>
        </w:tc>
        <w:tc>
          <w:tcPr>
            <w:tcW w:w="840" w:type="pct"/>
            <w:shd w:val="clear" w:color="auto" w:fill="F2F2F2" w:themeFill="background1" w:themeFillShade="F2"/>
            <w:vAlign w:val="center"/>
            <w:tcPrChange w:id="744" w:author="Efthimiou, Orestis (ISPM)" w:date="2019-08-15T11:00:00Z">
              <w:tcPr>
                <w:tcW w:w="1177" w:type="pct"/>
                <w:shd w:val="clear" w:color="auto" w:fill="F2F2F2" w:themeFill="background1" w:themeFillShade="F2"/>
              </w:tcPr>
            </w:tcPrChange>
          </w:tcPr>
          <w:p w14:paraId="106BF028" w14:textId="77777777" w:rsidR="005D68F7" w:rsidRPr="004656A7" w:rsidRDefault="005D68F7">
            <w:pPr>
              <w:pStyle w:val="Compact"/>
              <w:spacing w:before="0" w:after="0"/>
              <w:ind w:firstLine="34"/>
              <w:rPr>
                <w:rFonts w:eastAsiaTheme="minorEastAsia" w:cs="Times New Roman"/>
                <w:lang w:eastAsia="ko-KR"/>
              </w:rPr>
              <w:pPrChange w:id="745" w:author="Efthimiou, Orestis (ISPM)" w:date="2019-08-15T11:00:00Z">
                <w:pPr>
                  <w:pStyle w:val="Compact"/>
                </w:pPr>
              </w:pPrChange>
            </w:pPr>
            <w:r w:rsidRPr="004656A7">
              <w:rPr>
                <w:rFonts w:eastAsiaTheme="minorEastAsia" w:cs="Times New Roman"/>
                <w:lang w:eastAsia="ko-KR"/>
              </w:rPr>
              <w:t>NA</w:t>
            </w:r>
          </w:p>
        </w:tc>
      </w:tr>
      <w:tr w:rsidR="008413B0" w:rsidRPr="005A7C03" w14:paraId="3E42231E" w14:textId="77777777" w:rsidTr="008413B0">
        <w:trPr>
          <w:trHeight w:val="244"/>
          <w:jc w:val="center"/>
          <w:trPrChange w:id="746" w:author="Efthimiou, Orestis (ISPM)" w:date="2019-08-15T11:00:00Z">
            <w:trPr>
              <w:trHeight w:val="251"/>
            </w:trPr>
          </w:trPrChange>
        </w:trPr>
        <w:tc>
          <w:tcPr>
            <w:tcW w:w="691" w:type="pct"/>
            <w:vMerge/>
            <w:shd w:val="clear" w:color="auto" w:fill="F2F2F2" w:themeFill="background1" w:themeFillShade="F2"/>
            <w:vAlign w:val="center"/>
            <w:tcPrChange w:id="747" w:author="Efthimiou, Orestis (ISPM)" w:date="2019-08-15T11:00:00Z">
              <w:tcPr>
                <w:tcW w:w="648" w:type="pct"/>
                <w:vMerge/>
                <w:shd w:val="clear" w:color="auto" w:fill="F2F2F2" w:themeFill="background1" w:themeFillShade="F2"/>
              </w:tcPr>
            </w:tcPrChange>
          </w:tcPr>
          <w:p w14:paraId="5FC54F45" w14:textId="77777777" w:rsidR="005D68F7" w:rsidRPr="005A7C03" w:rsidRDefault="005D68F7">
            <w:pPr>
              <w:pStyle w:val="Compact"/>
              <w:spacing w:before="0" w:after="0"/>
              <w:ind w:firstLine="34"/>
              <w:rPr>
                <w:rFonts w:cs="Times New Roman"/>
                <w:rPrChange w:id="748" w:author="Efthimiou, Orestis (ISPM)" w:date="2019-08-09T14:44:00Z">
                  <w:rPr>
                    <w:rFonts w:cs="Times New Roman"/>
                  </w:rPr>
                </w:rPrChange>
              </w:rPr>
              <w:pPrChange w:id="749" w:author="Efthimiou, Orestis (ISPM)" w:date="2019-08-15T11:00:00Z">
                <w:pPr>
                  <w:pStyle w:val="Compact"/>
                </w:pPr>
              </w:pPrChange>
            </w:pPr>
          </w:p>
        </w:tc>
        <w:tc>
          <w:tcPr>
            <w:tcW w:w="1090" w:type="pct"/>
            <w:shd w:val="clear" w:color="auto" w:fill="F2F2F2" w:themeFill="background1" w:themeFillShade="F2"/>
            <w:vAlign w:val="center"/>
            <w:tcPrChange w:id="750" w:author="Efthimiou, Orestis (ISPM)" w:date="2019-08-15T11:00:00Z">
              <w:tcPr>
                <w:tcW w:w="1016" w:type="pct"/>
                <w:shd w:val="clear" w:color="auto" w:fill="F2F2F2" w:themeFill="background1" w:themeFillShade="F2"/>
              </w:tcPr>
            </w:tcPrChange>
          </w:tcPr>
          <w:p w14:paraId="2F7F03AD" w14:textId="77777777" w:rsidR="005D68F7" w:rsidRPr="005A7C03" w:rsidRDefault="005D68F7">
            <w:pPr>
              <w:pStyle w:val="Compact"/>
              <w:spacing w:before="0" w:after="0"/>
              <w:ind w:firstLine="34"/>
              <w:rPr>
                <w:rFonts w:eastAsiaTheme="minorEastAsia" w:cs="Times New Roman"/>
                <w:lang w:eastAsia="ko-KR"/>
                <w:rPrChange w:id="751" w:author="Efthimiou, Orestis (ISPM)" w:date="2019-08-09T14:44:00Z">
                  <w:rPr>
                    <w:rFonts w:eastAsiaTheme="minorEastAsia" w:cs="Times New Roman"/>
                    <w:lang w:eastAsia="ko-KR"/>
                  </w:rPr>
                </w:rPrChange>
              </w:rPr>
              <w:pPrChange w:id="752" w:author="Efthimiou, Orestis (ISPM)" w:date="2019-08-15T11:00:00Z">
                <w:pPr>
                  <w:pStyle w:val="Compact"/>
                </w:pPr>
              </w:pPrChange>
            </w:pPr>
            <w:r w:rsidRPr="005A7C03">
              <w:rPr>
                <w:rFonts w:eastAsiaTheme="minorEastAsia" w:cs="Times New Roman"/>
                <w:lang w:eastAsia="ko-KR"/>
                <w:rPrChange w:id="753" w:author="Efthimiou, Orestis (ISPM)" w:date="2019-08-09T14:44:00Z">
                  <w:rPr>
                    <w:rFonts w:eastAsiaTheme="minorEastAsia" w:cs="Times New Roman"/>
                    <w:lang w:eastAsia="ko-KR"/>
                  </w:rPr>
                </w:rPrChange>
              </w:rPr>
              <w:t>Bayes-LASSO</w:t>
            </w:r>
          </w:p>
        </w:tc>
        <w:tc>
          <w:tcPr>
            <w:tcW w:w="734" w:type="pct"/>
            <w:shd w:val="clear" w:color="auto" w:fill="F2F2F2" w:themeFill="background1" w:themeFillShade="F2"/>
            <w:vAlign w:val="center"/>
            <w:tcPrChange w:id="754" w:author="Efthimiou, Orestis (ISPM)" w:date="2019-08-15T11:00:00Z">
              <w:tcPr>
                <w:tcW w:w="687" w:type="pct"/>
                <w:shd w:val="clear" w:color="auto" w:fill="F2F2F2" w:themeFill="background1" w:themeFillShade="F2"/>
              </w:tcPr>
            </w:tcPrChange>
          </w:tcPr>
          <w:p w14:paraId="36BCD61F" w14:textId="77777777" w:rsidR="005D68F7" w:rsidRPr="005A7C03" w:rsidRDefault="005D68F7">
            <w:pPr>
              <w:pStyle w:val="Compact"/>
              <w:spacing w:before="0" w:after="0"/>
              <w:ind w:firstLine="34"/>
              <w:rPr>
                <w:rFonts w:eastAsiaTheme="minorEastAsia" w:cs="Times New Roman"/>
                <w:lang w:eastAsia="ko-KR"/>
                <w:rPrChange w:id="755" w:author="Efthimiou, Orestis (ISPM)" w:date="2019-08-09T14:44:00Z">
                  <w:rPr>
                    <w:rFonts w:eastAsiaTheme="minorEastAsia" w:cs="Times New Roman"/>
                    <w:lang w:eastAsia="ko-KR"/>
                  </w:rPr>
                </w:rPrChange>
              </w:rPr>
              <w:pPrChange w:id="756" w:author="Efthimiou, Orestis (ISPM)" w:date="2019-08-15T11:00:00Z">
                <w:pPr>
                  <w:pStyle w:val="Compact"/>
                </w:pPr>
              </w:pPrChange>
            </w:pPr>
          </w:p>
        </w:tc>
        <w:tc>
          <w:tcPr>
            <w:tcW w:w="840" w:type="pct"/>
            <w:shd w:val="clear" w:color="auto" w:fill="F2F2F2" w:themeFill="background1" w:themeFillShade="F2"/>
            <w:vAlign w:val="center"/>
            <w:tcPrChange w:id="757" w:author="Efthimiou, Orestis (ISPM)" w:date="2019-08-15T11:00:00Z">
              <w:tcPr>
                <w:tcW w:w="785" w:type="pct"/>
                <w:shd w:val="clear" w:color="auto" w:fill="F2F2F2" w:themeFill="background1" w:themeFillShade="F2"/>
              </w:tcPr>
            </w:tcPrChange>
          </w:tcPr>
          <w:p w14:paraId="056F27AD" w14:textId="77777777" w:rsidR="005D68F7" w:rsidRPr="005A7C03" w:rsidRDefault="005D68F7">
            <w:pPr>
              <w:pStyle w:val="Compact"/>
              <w:spacing w:before="0" w:after="0"/>
              <w:ind w:firstLine="34"/>
              <w:rPr>
                <w:rFonts w:eastAsiaTheme="minorEastAsia" w:cs="Times New Roman"/>
                <w:lang w:eastAsia="ko-KR"/>
                <w:rPrChange w:id="758" w:author="Efthimiou, Orestis (ISPM)" w:date="2019-08-09T14:44:00Z">
                  <w:rPr>
                    <w:rFonts w:eastAsiaTheme="minorEastAsia" w:cs="Times New Roman"/>
                    <w:lang w:eastAsia="ko-KR"/>
                  </w:rPr>
                </w:rPrChange>
              </w:rPr>
              <w:pPrChange w:id="759" w:author="Efthimiou, Orestis (ISPM)" w:date="2019-08-15T11:00:00Z">
                <w:pPr>
                  <w:pStyle w:val="Compact"/>
                </w:pPr>
              </w:pPrChange>
            </w:pPr>
          </w:p>
        </w:tc>
        <w:tc>
          <w:tcPr>
            <w:tcW w:w="804" w:type="pct"/>
            <w:shd w:val="clear" w:color="auto" w:fill="F2F2F2" w:themeFill="background1" w:themeFillShade="F2"/>
            <w:vAlign w:val="center"/>
            <w:tcPrChange w:id="760" w:author="Efthimiou, Orestis (ISPM)" w:date="2019-08-15T11:00:00Z">
              <w:tcPr>
                <w:tcW w:w="687" w:type="pct"/>
                <w:shd w:val="clear" w:color="auto" w:fill="F2F2F2" w:themeFill="background1" w:themeFillShade="F2"/>
              </w:tcPr>
            </w:tcPrChange>
          </w:tcPr>
          <w:p w14:paraId="1451C51B" w14:textId="77777777" w:rsidR="005D68F7" w:rsidRPr="005A7C03" w:rsidRDefault="005D68F7">
            <w:pPr>
              <w:pStyle w:val="Compact"/>
              <w:spacing w:before="0" w:after="0"/>
              <w:ind w:firstLine="34"/>
              <w:rPr>
                <w:rFonts w:eastAsiaTheme="minorEastAsia" w:cs="Times New Roman"/>
                <w:lang w:eastAsia="ko-KR"/>
                <w:rPrChange w:id="761" w:author="Efthimiou, Orestis (ISPM)" w:date="2019-08-09T14:44:00Z">
                  <w:rPr>
                    <w:rFonts w:eastAsiaTheme="minorEastAsia" w:cs="Times New Roman"/>
                    <w:lang w:eastAsia="ko-KR"/>
                  </w:rPr>
                </w:rPrChange>
              </w:rPr>
              <w:pPrChange w:id="762" w:author="Efthimiou, Orestis (ISPM)" w:date="2019-08-15T11:00:00Z">
                <w:pPr>
                  <w:pStyle w:val="Compact"/>
                </w:pPr>
              </w:pPrChange>
            </w:pPr>
          </w:p>
        </w:tc>
        <w:tc>
          <w:tcPr>
            <w:tcW w:w="840" w:type="pct"/>
            <w:shd w:val="clear" w:color="auto" w:fill="F2F2F2" w:themeFill="background1" w:themeFillShade="F2"/>
            <w:vAlign w:val="center"/>
            <w:tcPrChange w:id="763" w:author="Efthimiou, Orestis (ISPM)" w:date="2019-08-15T11:00:00Z">
              <w:tcPr>
                <w:tcW w:w="1177" w:type="pct"/>
                <w:shd w:val="clear" w:color="auto" w:fill="F2F2F2" w:themeFill="background1" w:themeFillShade="F2"/>
              </w:tcPr>
            </w:tcPrChange>
          </w:tcPr>
          <w:p w14:paraId="20036B8F" w14:textId="77777777" w:rsidR="005D68F7" w:rsidRPr="005A7C03" w:rsidRDefault="005D68F7">
            <w:pPr>
              <w:pStyle w:val="Compact"/>
              <w:spacing w:before="0" w:after="0"/>
              <w:ind w:firstLine="34"/>
              <w:rPr>
                <w:rFonts w:eastAsiaTheme="minorEastAsia" w:cs="Times New Roman"/>
                <w:lang w:eastAsia="ko-KR"/>
                <w:rPrChange w:id="764" w:author="Efthimiou, Orestis (ISPM)" w:date="2019-08-09T14:44:00Z">
                  <w:rPr>
                    <w:rFonts w:eastAsiaTheme="minorEastAsia" w:cs="Times New Roman"/>
                    <w:lang w:eastAsia="ko-KR"/>
                  </w:rPr>
                </w:rPrChange>
              </w:rPr>
              <w:pPrChange w:id="765" w:author="Efthimiou, Orestis (ISPM)" w:date="2019-08-15T11:00:00Z">
                <w:pPr>
                  <w:pStyle w:val="Compact"/>
                </w:pPr>
              </w:pPrChange>
            </w:pPr>
          </w:p>
        </w:tc>
      </w:tr>
      <w:tr w:rsidR="008413B0" w:rsidRPr="005A7C03" w14:paraId="4058789D" w14:textId="77777777" w:rsidTr="008413B0">
        <w:trPr>
          <w:trHeight w:val="244"/>
          <w:jc w:val="center"/>
          <w:trPrChange w:id="766" w:author="Efthimiou, Orestis (ISPM)" w:date="2019-08-15T11:00:00Z">
            <w:trPr>
              <w:trHeight w:val="251"/>
            </w:trPr>
          </w:trPrChange>
        </w:trPr>
        <w:tc>
          <w:tcPr>
            <w:tcW w:w="691" w:type="pct"/>
            <w:vMerge/>
            <w:shd w:val="clear" w:color="auto" w:fill="F2F2F2" w:themeFill="background1" w:themeFillShade="F2"/>
            <w:vAlign w:val="center"/>
            <w:tcPrChange w:id="767" w:author="Efthimiou, Orestis (ISPM)" w:date="2019-08-15T11:00:00Z">
              <w:tcPr>
                <w:tcW w:w="648" w:type="pct"/>
                <w:vMerge/>
                <w:shd w:val="clear" w:color="auto" w:fill="F2F2F2" w:themeFill="background1" w:themeFillShade="F2"/>
              </w:tcPr>
            </w:tcPrChange>
          </w:tcPr>
          <w:p w14:paraId="0A4A0B65" w14:textId="77777777" w:rsidR="005D68F7" w:rsidRPr="005A7C03" w:rsidRDefault="005D68F7">
            <w:pPr>
              <w:pStyle w:val="Compact"/>
              <w:spacing w:before="0" w:after="0"/>
              <w:ind w:firstLine="34"/>
              <w:rPr>
                <w:rFonts w:cs="Times New Roman"/>
                <w:rPrChange w:id="768" w:author="Efthimiou, Orestis (ISPM)" w:date="2019-08-09T14:44:00Z">
                  <w:rPr>
                    <w:rFonts w:cs="Times New Roman"/>
                  </w:rPr>
                </w:rPrChange>
              </w:rPr>
              <w:pPrChange w:id="769" w:author="Efthimiou, Orestis (ISPM)" w:date="2019-08-15T11:00:00Z">
                <w:pPr>
                  <w:pStyle w:val="Compact"/>
                </w:pPr>
              </w:pPrChange>
            </w:pPr>
          </w:p>
        </w:tc>
        <w:tc>
          <w:tcPr>
            <w:tcW w:w="1090" w:type="pct"/>
            <w:shd w:val="clear" w:color="auto" w:fill="F2F2F2" w:themeFill="background1" w:themeFillShade="F2"/>
            <w:vAlign w:val="center"/>
            <w:tcPrChange w:id="770" w:author="Efthimiou, Orestis (ISPM)" w:date="2019-08-15T11:00:00Z">
              <w:tcPr>
                <w:tcW w:w="1016" w:type="pct"/>
                <w:shd w:val="clear" w:color="auto" w:fill="F2F2F2" w:themeFill="background1" w:themeFillShade="F2"/>
              </w:tcPr>
            </w:tcPrChange>
          </w:tcPr>
          <w:p w14:paraId="55A3DED5" w14:textId="77777777" w:rsidR="005D68F7" w:rsidRPr="005A7C03" w:rsidRDefault="005D68F7">
            <w:pPr>
              <w:pStyle w:val="Compact"/>
              <w:spacing w:before="0" w:after="0"/>
              <w:ind w:firstLine="34"/>
              <w:rPr>
                <w:rFonts w:eastAsiaTheme="minorEastAsia" w:cs="Times New Roman"/>
                <w:lang w:eastAsia="ko-KR"/>
                <w:rPrChange w:id="771" w:author="Efthimiou, Orestis (ISPM)" w:date="2019-08-09T14:44:00Z">
                  <w:rPr>
                    <w:rFonts w:eastAsiaTheme="minorEastAsia" w:cs="Times New Roman"/>
                    <w:lang w:eastAsia="ko-KR"/>
                  </w:rPr>
                </w:rPrChange>
              </w:rPr>
              <w:pPrChange w:id="772" w:author="Efthimiou, Orestis (ISPM)" w:date="2019-08-15T11:00:00Z">
                <w:pPr>
                  <w:pStyle w:val="Compact"/>
                </w:pPr>
              </w:pPrChange>
            </w:pPr>
            <w:r w:rsidRPr="005A7C03">
              <w:rPr>
                <w:rFonts w:eastAsiaTheme="minorEastAsia" w:cs="Times New Roman"/>
                <w:lang w:eastAsia="ko-KR"/>
                <w:rPrChange w:id="773" w:author="Efthimiou, Orestis (ISPM)" w:date="2019-08-09T14:44:00Z">
                  <w:rPr>
                    <w:rFonts w:eastAsiaTheme="minorEastAsia" w:cs="Times New Roman"/>
                    <w:lang w:eastAsia="ko-KR"/>
                  </w:rPr>
                </w:rPrChange>
              </w:rPr>
              <w:t>SSVS</w:t>
            </w:r>
          </w:p>
        </w:tc>
        <w:tc>
          <w:tcPr>
            <w:tcW w:w="734" w:type="pct"/>
            <w:shd w:val="clear" w:color="auto" w:fill="F2F2F2" w:themeFill="background1" w:themeFillShade="F2"/>
            <w:vAlign w:val="center"/>
            <w:tcPrChange w:id="774" w:author="Efthimiou, Orestis (ISPM)" w:date="2019-08-15T11:00:00Z">
              <w:tcPr>
                <w:tcW w:w="687" w:type="pct"/>
                <w:shd w:val="clear" w:color="auto" w:fill="F2F2F2" w:themeFill="background1" w:themeFillShade="F2"/>
              </w:tcPr>
            </w:tcPrChange>
          </w:tcPr>
          <w:p w14:paraId="0AA8739D" w14:textId="77777777" w:rsidR="005D68F7" w:rsidRPr="005A7C03" w:rsidRDefault="005D68F7">
            <w:pPr>
              <w:pStyle w:val="Compact"/>
              <w:spacing w:before="0" w:after="0"/>
              <w:ind w:firstLine="34"/>
              <w:rPr>
                <w:rFonts w:eastAsiaTheme="minorEastAsia" w:cs="Times New Roman"/>
                <w:lang w:eastAsia="ko-KR"/>
                <w:rPrChange w:id="775" w:author="Efthimiou, Orestis (ISPM)" w:date="2019-08-09T14:44:00Z">
                  <w:rPr>
                    <w:rFonts w:eastAsiaTheme="minorEastAsia" w:cs="Times New Roman"/>
                    <w:lang w:eastAsia="ko-KR"/>
                  </w:rPr>
                </w:rPrChange>
              </w:rPr>
              <w:pPrChange w:id="776" w:author="Efthimiou, Orestis (ISPM)" w:date="2019-08-15T11:00:00Z">
                <w:pPr>
                  <w:pStyle w:val="Compact"/>
                </w:pPr>
              </w:pPrChange>
            </w:pPr>
            <w:r w:rsidRPr="005A7C03">
              <w:rPr>
                <w:rFonts w:eastAsiaTheme="minorEastAsia" w:cs="Times New Roman"/>
                <w:lang w:eastAsia="ko-KR"/>
                <w:rPrChange w:id="777" w:author="Efthimiou, Orestis (ISPM)" w:date="2019-08-09T14:44:00Z">
                  <w:rPr>
                    <w:rFonts w:eastAsiaTheme="minorEastAsia" w:cs="Times New Roman"/>
                    <w:lang w:eastAsia="ko-KR"/>
                  </w:rPr>
                </w:rPrChange>
              </w:rPr>
              <w:t>0.0014</w:t>
            </w:r>
          </w:p>
        </w:tc>
        <w:tc>
          <w:tcPr>
            <w:tcW w:w="840" w:type="pct"/>
            <w:shd w:val="clear" w:color="auto" w:fill="F2F2F2" w:themeFill="background1" w:themeFillShade="F2"/>
            <w:vAlign w:val="center"/>
            <w:tcPrChange w:id="778" w:author="Efthimiou, Orestis (ISPM)" w:date="2019-08-15T11:00:00Z">
              <w:tcPr>
                <w:tcW w:w="785" w:type="pct"/>
                <w:shd w:val="clear" w:color="auto" w:fill="F2F2F2" w:themeFill="background1" w:themeFillShade="F2"/>
              </w:tcPr>
            </w:tcPrChange>
          </w:tcPr>
          <w:p w14:paraId="7B680687" w14:textId="77777777" w:rsidR="005D68F7" w:rsidRPr="004656A7" w:rsidRDefault="005D68F7">
            <w:pPr>
              <w:pStyle w:val="Compact"/>
              <w:spacing w:before="0" w:after="0"/>
              <w:ind w:firstLine="34"/>
              <w:rPr>
                <w:rFonts w:eastAsiaTheme="minorEastAsia" w:cs="Times New Roman"/>
                <w:lang w:eastAsia="ko-KR"/>
              </w:rPr>
              <w:pPrChange w:id="779" w:author="Efthimiou, Orestis (ISPM)" w:date="2019-08-15T11:00:00Z">
                <w:pPr>
                  <w:pStyle w:val="Compact"/>
                </w:pPr>
              </w:pPrChange>
            </w:pPr>
            <w:r w:rsidRPr="004656A7">
              <w:rPr>
                <w:rFonts w:eastAsiaTheme="minorEastAsia" w:cs="Times New Roman"/>
                <w:lang w:eastAsia="ko-KR"/>
              </w:rPr>
              <w:t>0.0067</w:t>
            </w:r>
          </w:p>
        </w:tc>
        <w:tc>
          <w:tcPr>
            <w:tcW w:w="804" w:type="pct"/>
            <w:shd w:val="clear" w:color="auto" w:fill="F2F2F2" w:themeFill="background1" w:themeFillShade="F2"/>
            <w:vAlign w:val="center"/>
            <w:tcPrChange w:id="780" w:author="Efthimiou, Orestis (ISPM)" w:date="2019-08-15T11:00:00Z">
              <w:tcPr>
                <w:tcW w:w="687" w:type="pct"/>
                <w:shd w:val="clear" w:color="auto" w:fill="F2F2F2" w:themeFill="background1" w:themeFillShade="F2"/>
              </w:tcPr>
            </w:tcPrChange>
          </w:tcPr>
          <w:p w14:paraId="60CF6798" w14:textId="77777777" w:rsidR="005D68F7" w:rsidRPr="004656A7" w:rsidRDefault="005D68F7">
            <w:pPr>
              <w:pStyle w:val="Compact"/>
              <w:spacing w:before="0" w:after="0"/>
              <w:ind w:firstLine="34"/>
              <w:rPr>
                <w:rFonts w:eastAsiaTheme="minorEastAsia" w:cs="Times New Roman"/>
                <w:lang w:eastAsia="ko-KR"/>
              </w:rPr>
              <w:pPrChange w:id="781" w:author="Efthimiou, Orestis (ISPM)" w:date="2019-08-15T11:00:00Z">
                <w:pPr>
                  <w:pStyle w:val="Compact"/>
                </w:pPr>
              </w:pPrChange>
            </w:pPr>
            <w:r w:rsidRPr="004656A7">
              <w:rPr>
                <w:rFonts w:eastAsiaTheme="minorEastAsia" w:cs="Times New Roman"/>
                <w:lang w:eastAsia="ko-KR"/>
              </w:rPr>
              <w:t>0.013</w:t>
            </w:r>
          </w:p>
        </w:tc>
        <w:tc>
          <w:tcPr>
            <w:tcW w:w="840" w:type="pct"/>
            <w:shd w:val="clear" w:color="auto" w:fill="F2F2F2" w:themeFill="background1" w:themeFillShade="F2"/>
            <w:vAlign w:val="center"/>
            <w:tcPrChange w:id="782" w:author="Efthimiou, Orestis (ISPM)" w:date="2019-08-15T11:00:00Z">
              <w:tcPr>
                <w:tcW w:w="1177" w:type="pct"/>
                <w:shd w:val="clear" w:color="auto" w:fill="F2F2F2" w:themeFill="background1" w:themeFillShade="F2"/>
              </w:tcPr>
            </w:tcPrChange>
          </w:tcPr>
          <w:p w14:paraId="0FC62A7B" w14:textId="77777777" w:rsidR="005D68F7" w:rsidRPr="004656A7" w:rsidRDefault="005D68F7">
            <w:pPr>
              <w:pStyle w:val="Compact"/>
              <w:spacing w:before="0" w:after="0"/>
              <w:ind w:firstLine="34"/>
              <w:rPr>
                <w:rFonts w:eastAsiaTheme="minorEastAsia" w:cs="Times New Roman"/>
                <w:lang w:eastAsia="ko-KR"/>
              </w:rPr>
              <w:pPrChange w:id="783" w:author="Efthimiou, Orestis (ISPM)" w:date="2019-08-15T11:00:00Z">
                <w:pPr>
                  <w:pStyle w:val="Compact"/>
                </w:pPr>
              </w:pPrChange>
            </w:pPr>
            <w:r w:rsidRPr="004656A7">
              <w:rPr>
                <w:rFonts w:eastAsiaTheme="minorEastAsia" w:cs="Times New Roman"/>
                <w:lang w:eastAsia="ko-KR"/>
              </w:rPr>
              <w:t>0.15</w:t>
            </w:r>
          </w:p>
        </w:tc>
      </w:tr>
      <w:tr w:rsidR="008413B0" w:rsidRPr="005A7C03" w14:paraId="195073C7" w14:textId="77777777" w:rsidTr="008413B0">
        <w:tblPrEx>
          <w:tblLook w:val="04A0" w:firstRow="1" w:lastRow="0" w:firstColumn="1" w:lastColumn="0" w:noHBand="0" w:noVBand="1"/>
          <w:tblPrExChange w:id="784" w:author="Efthimiou, Orestis (ISPM)" w:date="2019-08-15T11:00:00Z">
            <w:tblPrEx>
              <w:tblLook w:val="04A0" w:firstRow="1" w:lastRow="0" w:firstColumn="1" w:lastColumn="0" w:noHBand="0" w:noVBand="1"/>
            </w:tblPrEx>
          </w:tblPrExChange>
        </w:tblPrEx>
        <w:trPr>
          <w:trHeight w:val="244"/>
          <w:jc w:val="center"/>
          <w:trPrChange w:id="785" w:author="Efthimiou, Orestis (ISPM)" w:date="2019-08-15T11:00:00Z">
            <w:trPr>
              <w:trHeight w:val="251"/>
            </w:trPr>
          </w:trPrChange>
        </w:trPr>
        <w:tc>
          <w:tcPr>
            <w:tcW w:w="691" w:type="pct"/>
            <w:vMerge w:val="restart"/>
            <w:vAlign w:val="center"/>
            <w:tcPrChange w:id="786" w:author="Efthimiou, Orestis (ISPM)" w:date="2019-08-15T11:00:00Z">
              <w:tcPr>
                <w:tcW w:w="648" w:type="pct"/>
                <w:vMerge w:val="restart"/>
              </w:tcPr>
            </w:tcPrChange>
          </w:tcPr>
          <w:p w14:paraId="1D180743" w14:textId="77777777" w:rsidR="003268CA" w:rsidRPr="00DD1DD8" w:rsidRDefault="003268CA">
            <w:pPr>
              <w:pStyle w:val="Compact"/>
              <w:spacing w:before="0" w:after="0"/>
              <w:ind w:firstLine="34"/>
              <w:rPr>
                <w:rFonts w:eastAsiaTheme="minorEastAsia" w:cs="Times New Roman"/>
                <w:lang w:eastAsia="ko-KR"/>
              </w:rPr>
              <w:pPrChange w:id="787" w:author="Efthimiou, Orestis (ISPM)" w:date="2019-08-15T11:00:00Z">
                <w:pPr>
                  <w:pStyle w:val="Compact"/>
                  <w:spacing w:before="0" w:after="0"/>
                </w:pPr>
              </w:pPrChange>
            </w:pPr>
            <w:r w:rsidRPr="00DD1DD8">
              <w:rPr>
                <w:rFonts w:eastAsiaTheme="minorEastAsia" w:cs="Times New Roman"/>
                <w:lang w:eastAsia="ko-KR"/>
              </w:rPr>
              <w:t>3</w:t>
            </w:r>
          </w:p>
        </w:tc>
        <w:tc>
          <w:tcPr>
            <w:tcW w:w="1090" w:type="pct"/>
            <w:vAlign w:val="center"/>
            <w:tcPrChange w:id="788" w:author="Efthimiou, Orestis (ISPM)" w:date="2019-08-15T11:00:00Z">
              <w:tcPr>
                <w:tcW w:w="1016" w:type="pct"/>
              </w:tcPr>
            </w:tcPrChange>
          </w:tcPr>
          <w:p w14:paraId="3DDB6237" w14:textId="625E8287" w:rsidR="003268CA" w:rsidRPr="00DD1DD8" w:rsidRDefault="003268CA">
            <w:pPr>
              <w:pStyle w:val="Compact"/>
              <w:spacing w:before="0" w:after="0"/>
              <w:ind w:firstLine="34"/>
              <w:rPr>
                <w:rFonts w:eastAsiaTheme="minorEastAsia" w:cs="Times New Roman"/>
                <w:lang w:eastAsia="ko-KR"/>
              </w:rPr>
              <w:pPrChange w:id="789" w:author="Efthimiou, Orestis (ISPM)" w:date="2019-08-15T11:00:00Z">
                <w:pPr>
                  <w:pStyle w:val="Compact"/>
                  <w:spacing w:before="0" w:after="0"/>
                </w:pPr>
              </w:pPrChange>
            </w:pPr>
            <w:r>
              <w:rPr>
                <w:rFonts w:eastAsiaTheme="minorEastAsia" w:cs="Times New Roman"/>
                <w:lang w:eastAsia="ko-KR"/>
              </w:rPr>
              <w:t>GLMM</w:t>
            </w:r>
            <w:r w:rsidRPr="00DD1DD8">
              <w:rPr>
                <w:rFonts w:eastAsiaTheme="minorEastAsia" w:cs="Times New Roman"/>
                <w:lang w:eastAsia="ko-KR"/>
              </w:rPr>
              <w:t>-null</w:t>
            </w:r>
          </w:p>
        </w:tc>
        <w:tc>
          <w:tcPr>
            <w:tcW w:w="734" w:type="pct"/>
            <w:vAlign w:val="center"/>
            <w:tcPrChange w:id="790" w:author="Efthimiou, Orestis (ISPM)" w:date="2019-08-15T11:00:00Z">
              <w:tcPr>
                <w:tcW w:w="687" w:type="pct"/>
              </w:tcPr>
            </w:tcPrChange>
          </w:tcPr>
          <w:p w14:paraId="2453BFC2" w14:textId="77777777" w:rsidR="003268CA" w:rsidRPr="00DD1DD8" w:rsidRDefault="003268CA">
            <w:pPr>
              <w:pStyle w:val="Compact"/>
              <w:spacing w:before="0" w:after="0"/>
              <w:ind w:firstLine="34"/>
              <w:rPr>
                <w:rFonts w:eastAsiaTheme="minorEastAsia" w:cs="Times New Roman"/>
                <w:lang w:eastAsia="ko-KR"/>
              </w:rPr>
              <w:pPrChange w:id="791" w:author="Efthimiou, Orestis (ISPM)" w:date="2019-08-15T11:00:00Z">
                <w:pPr>
                  <w:pStyle w:val="Compact"/>
                  <w:spacing w:before="0" w:after="0"/>
                </w:pPr>
              </w:pPrChange>
            </w:pPr>
            <w:r w:rsidRPr="00DD1DD8">
              <w:rPr>
                <w:rFonts w:eastAsiaTheme="minorEastAsia" w:cs="Times New Roman"/>
                <w:lang w:eastAsia="ko-KR"/>
              </w:rPr>
              <w:t>0.000</w:t>
            </w:r>
          </w:p>
        </w:tc>
        <w:tc>
          <w:tcPr>
            <w:tcW w:w="840" w:type="pct"/>
            <w:vAlign w:val="center"/>
            <w:tcPrChange w:id="792" w:author="Efthimiou, Orestis (ISPM)" w:date="2019-08-15T11:00:00Z">
              <w:tcPr>
                <w:tcW w:w="785" w:type="pct"/>
              </w:tcPr>
            </w:tcPrChange>
          </w:tcPr>
          <w:p w14:paraId="3BF03EE8" w14:textId="77777777" w:rsidR="003268CA" w:rsidRPr="00DD1DD8" w:rsidRDefault="003268CA">
            <w:pPr>
              <w:pStyle w:val="Compact"/>
              <w:spacing w:before="0" w:after="0"/>
              <w:ind w:firstLine="34"/>
              <w:rPr>
                <w:rFonts w:eastAsiaTheme="minorEastAsia" w:cs="Times New Roman"/>
                <w:lang w:eastAsia="ko-KR"/>
              </w:rPr>
              <w:pPrChange w:id="793" w:author="Efthimiou, Orestis (ISPM)" w:date="2019-08-15T11:00:00Z">
                <w:pPr>
                  <w:pStyle w:val="Compact"/>
                  <w:spacing w:before="0" w:after="0"/>
                </w:pPr>
              </w:pPrChange>
            </w:pPr>
            <w:r w:rsidRPr="00DD1DD8">
              <w:rPr>
                <w:rFonts w:eastAsiaTheme="minorEastAsia" w:cs="Times New Roman"/>
                <w:lang w:eastAsia="ko-KR"/>
              </w:rPr>
              <w:t>0.065</w:t>
            </w:r>
          </w:p>
        </w:tc>
        <w:tc>
          <w:tcPr>
            <w:tcW w:w="804" w:type="pct"/>
            <w:vAlign w:val="center"/>
            <w:tcPrChange w:id="794" w:author="Efthimiou, Orestis (ISPM)" w:date="2019-08-15T11:00:00Z">
              <w:tcPr>
                <w:tcW w:w="687" w:type="pct"/>
              </w:tcPr>
            </w:tcPrChange>
          </w:tcPr>
          <w:p w14:paraId="0AAA246C" w14:textId="77777777" w:rsidR="003268CA" w:rsidRPr="00DD1DD8" w:rsidRDefault="003268CA">
            <w:pPr>
              <w:pStyle w:val="Compact"/>
              <w:spacing w:before="0" w:after="0"/>
              <w:ind w:firstLine="34"/>
              <w:rPr>
                <w:rFonts w:eastAsiaTheme="minorEastAsia" w:cs="Times New Roman"/>
                <w:lang w:eastAsia="ko-KR"/>
              </w:rPr>
              <w:pPrChange w:id="795" w:author="Efthimiou, Orestis (ISPM)" w:date="2019-08-15T11:00:00Z">
                <w:pPr>
                  <w:pStyle w:val="Compact"/>
                  <w:spacing w:before="0" w:after="0"/>
                </w:pPr>
              </w:pPrChange>
            </w:pPr>
            <w:r w:rsidRPr="00DD1DD8">
              <w:rPr>
                <w:rFonts w:eastAsiaTheme="minorEastAsia" w:cs="Times New Roman"/>
                <w:lang w:eastAsia="ko-KR"/>
              </w:rPr>
              <w:t>0.030</w:t>
            </w:r>
          </w:p>
        </w:tc>
        <w:tc>
          <w:tcPr>
            <w:tcW w:w="840" w:type="pct"/>
            <w:vAlign w:val="center"/>
            <w:tcPrChange w:id="796" w:author="Efthimiou, Orestis (ISPM)" w:date="2019-08-15T11:00:00Z">
              <w:tcPr>
                <w:tcW w:w="1177" w:type="pct"/>
              </w:tcPr>
            </w:tcPrChange>
          </w:tcPr>
          <w:p w14:paraId="3C440A6B" w14:textId="77777777" w:rsidR="003268CA" w:rsidRPr="00DD1DD8" w:rsidRDefault="003268CA">
            <w:pPr>
              <w:pStyle w:val="Compact"/>
              <w:spacing w:before="0" w:after="0"/>
              <w:ind w:firstLine="34"/>
              <w:rPr>
                <w:rFonts w:eastAsiaTheme="minorEastAsia" w:cs="Times New Roman"/>
                <w:lang w:eastAsia="ko-KR"/>
              </w:rPr>
              <w:pPrChange w:id="797" w:author="Efthimiou, Orestis (ISPM)" w:date="2019-08-15T11:00:00Z">
                <w:pPr>
                  <w:pStyle w:val="Compact"/>
                  <w:spacing w:before="0" w:after="0"/>
                </w:pPr>
              </w:pPrChange>
            </w:pPr>
            <w:r w:rsidRPr="00DD1DD8">
              <w:rPr>
                <w:rFonts w:eastAsiaTheme="minorEastAsia" w:cs="Times New Roman"/>
                <w:lang w:eastAsia="ko-KR"/>
              </w:rPr>
              <w:t>0.15</w:t>
            </w:r>
          </w:p>
        </w:tc>
      </w:tr>
      <w:tr w:rsidR="008413B0" w:rsidRPr="005A7C03" w14:paraId="03A891CB" w14:textId="77777777" w:rsidTr="008413B0">
        <w:tblPrEx>
          <w:tblLook w:val="04A0" w:firstRow="1" w:lastRow="0" w:firstColumn="1" w:lastColumn="0" w:noHBand="0" w:noVBand="1"/>
          <w:tblPrExChange w:id="798" w:author="Efthimiou, Orestis (ISPM)" w:date="2019-08-15T11:00:00Z">
            <w:tblPrEx>
              <w:tblLook w:val="04A0" w:firstRow="1" w:lastRow="0" w:firstColumn="1" w:lastColumn="0" w:noHBand="0" w:noVBand="1"/>
            </w:tblPrEx>
          </w:tblPrExChange>
        </w:tblPrEx>
        <w:trPr>
          <w:trHeight w:val="244"/>
          <w:jc w:val="center"/>
          <w:trPrChange w:id="799" w:author="Efthimiou, Orestis (ISPM)" w:date="2019-08-15T11:00:00Z">
            <w:trPr>
              <w:trHeight w:val="251"/>
            </w:trPr>
          </w:trPrChange>
        </w:trPr>
        <w:tc>
          <w:tcPr>
            <w:tcW w:w="691" w:type="pct"/>
            <w:vMerge/>
            <w:vAlign w:val="center"/>
            <w:tcPrChange w:id="800" w:author="Efthimiou, Orestis (ISPM)" w:date="2019-08-15T11:00:00Z">
              <w:tcPr>
                <w:tcW w:w="648" w:type="pct"/>
                <w:vMerge/>
              </w:tcPr>
            </w:tcPrChange>
          </w:tcPr>
          <w:p w14:paraId="3E766904" w14:textId="77777777" w:rsidR="003268CA" w:rsidRPr="005A7C03" w:rsidRDefault="003268CA">
            <w:pPr>
              <w:pStyle w:val="Compact"/>
              <w:spacing w:before="0" w:after="0"/>
              <w:ind w:firstLine="34"/>
              <w:rPr>
                <w:rFonts w:cs="Times New Roman"/>
                <w:rPrChange w:id="801" w:author="Efthimiou, Orestis (ISPM)" w:date="2019-08-09T14:44:00Z">
                  <w:rPr>
                    <w:rFonts w:cs="Times New Roman"/>
                  </w:rPr>
                </w:rPrChange>
              </w:rPr>
              <w:pPrChange w:id="802" w:author="Efthimiou, Orestis (ISPM)" w:date="2019-08-15T11:00:00Z">
                <w:pPr>
                  <w:pStyle w:val="Compact"/>
                </w:pPr>
              </w:pPrChange>
            </w:pPr>
          </w:p>
        </w:tc>
        <w:tc>
          <w:tcPr>
            <w:tcW w:w="1090" w:type="pct"/>
            <w:vAlign w:val="center"/>
            <w:tcPrChange w:id="803" w:author="Efthimiou, Orestis (ISPM)" w:date="2019-08-15T11:00:00Z">
              <w:tcPr>
                <w:tcW w:w="1016" w:type="pct"/>
              </w:tcPr>
            </w:tcPrChange>
          </w:tcPr>
          <w:p w14:paraId="5FA7A27B" w14:textId="6289610B" w:rsidR="003268CA" w:rsidRPr="00BF1843" w:rsidRDefault="003268CA">
            <w:pPr>
              <w:pStyle w:val="Compact"/>
              <w:spacing w:before="0" w:after="0"/>
              <w:ind w:firstLine="34"/>
              <w:rPr>
                <w:rFonts w:eastAsiaTheme="minorEastAsia" w:cs="Times New Roman"/>
                <w:lang w:eastAsia="ko-KR"/>
              </w:rPr>
              <w:pPrChange w:id="804" w:author="Efthimiou, Orestis (ISPM)" w:date="2019-08-15T11:00:00Z">
                <w:pPr>
                  <w:pStyle w:val="Compact"/>
                </w:pPr>
              </w:pPrChange>
            </w:pPr>
            <w:r>
              <w:rPr>
                <w:rFonts w:eastAsiaTheme="minorEastAsia" w:cs="Times New Roman"/>
                <w:lang w:eastAsia="ko-KR"/>
              </w:rPr>
              <w:t>GLMM</w:t>
            </w:r>
            <w:r w:rsidRPr="00BF1843">
              <w:rPr>
                <w:rFonts w:eastAsiaTheme="minorEastAsia" w:cs="Times New Roman"/>
                <w:lang w:eastAsia="ko-KR"/>
              </w:rPr>
              <w:t>-</w:t>
            </w:r>
            <w:r>
              <w:rPr>
                <w:rFonts w:eastAsiaTheme="minorEastAsia" w:cs="Times New Roman"/>
                <w:lang w:eastAsia="ko-KR"/>
              </w:rPr>
              <w:t>full</w:t>
            </w:r>
          </w:p>
        </w:tc>
        <w:tc>
          <w:tcPr>
            <w:tcW w:w="734" w:type="pct"/>
            <w:vAlign w:val="center"/>
            <w:tcPrChange w:id="805" w:author="Efthimiou, Orestis (ISPM)" w:date="2019-08-15T11:00:00Z">
              <w:tcPr>
                <w:tcW w:w="687" w:type="pct"/>
              </w:tcPr>
            </w:tcPrChange>
          </w:tcPr>
          <w:p w14:paraId="3D113555" w14:textId="77777777" w:rsidR="003268CA" w:rsidRPr="00BF1843" w:rsidRDefault="003268CA">
            <w:pPr>
              <w:pStyle w:val="Compact"/>
              <w:spacing w:before="0" w:after="0"/>
              <w:ind w:firstLine="34"/>
              <w:rPr>
                <w:rFonts w:eastAsiaTheme="minorEastAsia" w:cs="Times New Roman"/>
                <w:lang w:eastAsia="ko-KR"/>
              </w:rPr>
              <w:pPrChange w:id="806" w:author="Efthimiou, Orestis (ISPM)" w:date="2019-08-15T11:00:00Z">
                <w:pPr>
                  <w:pStyle w:val="Compact"/>
                </w:pPr>
              </w:pPrChange>
            </w:pPr>
            <w:r w:rsidRPr="00BF1843">
              <w:rPr>
                <w:rFonts w:eastAsiaTheme="minorEastAsia" w:cs="Times New Roman"/>
                <w:lang w:eastAsia="ko-KR"/>
              </w:rPr>
              <w:t>0.061</w:t>
            </w:r>
          </w:p>
        </w:tc>
        <w:tc>
          <w:tcPr>
            <w:tcW w:w="840" w:type="pct"/>
            <w:vAlign w:val="center"/>
            <w:tcPrChange w:id="807" w:author="Efthimiou, Orestis (ISPM)" w:date="2019-08-15T11:00:00Z">
              <w:tcPr>
                <w:tcW w:w="785" w:type="pct"/>
              </w:tcPr>
            </w:tcPrChange>
          </w:tcPr>
          <w:p w14:paraId="5837BFE4" w14:textId="77777777" w:rsidR="003268CA" w:rsidRPr="00BF1843" w:rsidRDefault="003268CA">
            <w:pPr>
              <w:pStyle w:val="Compact"/>
              <w:spacing w:before="0" w:after="0"/>
              <w:ind w:firstLine="34"/>
              <w:rPr>
                <w:rFonts w:eastAsiaTheme="minorEastAsia" w:cs="Times New Roman"/>
                <w:lang w:eastAsia="ko-KR"/>
              </w:rPr>
              <w:pPrChange w:id="808" w:author="Efthimiou, Orestis (ISPM)" w:date="2019-08-15T11:00:00Z">
                <w:pPr>
                  <w:pStyle w:val="Compact"/>
                </w:pPr>
              </w:pPrChange>
            </w:pPr>
            <w:r w:rsidRPr="00BF1843">
              <w:rPr>
                <w:rFonts w:eastAsiaTheme="minorEastAsia" w:cs="Times New Roman"/>
                <w:lang w:eastAsia="ko-KR"/>
              </w:rPr>
              <w:t>0.059</w:t>
            </w:r>
          </w:p>
        </w:tc>
        <w:tc>
          <w:tcPr>
            <w:tcW w:w="804" w:type="pct"/>
            <w:vAlign w:val="center"/>
            <w:tcPrChange w:id="809" w:author="Efthimiou, Orestis (ISPM)" w:date="2019-08-15T11:00:00Z">
              <w:tcPr>
                <w:tcW w:w="687" w:type="pct"/>
              </w:tcPr>
            </w:tcPrChange>
          </w:tcPr>
          <w:p w14:paraId="6DC968A4" w14:textId="77777777" w:rsidR="003268CA" w:rsidRPr="00BF1843" w:rsidRDefault="003268CA">
            <w:pPr>
              <w:pStyle w:val="Compact"/>
              <w:spacing w:before="0" w:after="0"/>
              <w:ind w:firstLine="34"/>
              <w:rPr>
                <w:rFonts w:eastAsiaTheme="minorEastAsia" w:cs="Times New Roman"/>
                <w:lang w:eastAsia="ko-KR"/>
              </w:rPr>
              <w:pPrChange w:id="810" w:author="Efthimiou, Orestis (ISPM)" w:date="2019-08-15T11:00:00Z">
                <w:pPr>
                  <w:pStyle w:val="Compact"/>
                </w:pPr>
              </w:pPrChange>
            </w:pPr>
            <w:r w:rsidRPr="00BF1843">
              <w:rPr>
                <w:rFonts w:eastAsiaTheme="minorEastAsia" w:cs="Times New Roman"/>
                <w:lang w:eastAsia="ko-KR"/>
              </w:rPr>
              <w:t>0.15</w:t>
            </w:r>
          </w:p>
        </w:tc>
        <w:tc>
          <w:tcPr>
            <w:tcW w:w="840" w:type="pct"/>
            <w:vAlign w:val="center"/>
            <w:tcPrChange w:id="811" w:author="Efthimiou, Orestis (ISPM)" w:date="2019-08-15T11:00:00Z">
              <w:tcPr>
                <w:tcW w:w="1177" w:type="pct"/>
              </w:tcPr>
            </w:tcPrChange>
          </w:tcPr>
          <w:p w14:paraId="62C03B1C" w14:textId="77777777" w:rsidR="003268CA" w:rsidRPr="00BF1843" w:rsidRDefault="003268CA">
            <w:pPr>
              <w:pStyle w:val="Compact"/>
              <w:spacing w:before="0" w:after="0"/>
              <w:ind w:firstLine="34"/>
              <w:rPr>
                <w:rFonts w:eastAsiaTheme="minorEastAsia" w:cs="Times New Roman"/>
                <w:lang w:eastAsia="ko-KR"/>
              </w:rPr>
              <w:pPrChange w:id="812" w:author="Efthimiou, Orestis (ISPM)" w:date="2019-08-15T11:00:00Z">
                <w:pPr>
                  <w:pStyle w:val="Compact"/>
                </w:pPr>
              </w:pPrChange>
            </w:pPr>
            <w:r w:rsidRPr="00BF1843">
              <w:rPr>
                <w:rFonts w:eastAsiaTheme="minorEastAsia" w:cs="Times New Roman"/>
                <w:lang w:eastAsia="ko-KR"/>
              </w:rPr>
              <w:t>0.36</w:t>
            </w:r>
          </w:p>
        </w:tc>
      </w:tr>
      <w:tr w:rsidR="008413B0" w:rsidRPr="005A7C03" w14:paraId="4A794184" w14:textId="77777777" w:rsidTr="008413B0">
        <w:tblPrEx>
          <w:tblLook w:val="04A0" w:firstRow="1" w:lastRow="0" w:firstColumn="1" w:lastColumn="0" w:noHBand="0" w:noVBand="1"/>
          <w:tblPrExChange w:id="813" w:author="Efthimiou, Orestis (ISPM)" w:date="2019-08-15T11:00:00Z">
            <w:tblPrEx>
              <w:tblLook w:val="04A0" w:firstRow="1" w:lastRow="0" w:firstColumn="1" w:lastColumn="0" w:noHBand="0" w:noVBand="1"/>
            </w:tblPrEx>
          </w:tblPrExChange>
        </w:tblPrEx>
        <w:trPr>
          <w:trHeight w:val="244"/>
          <w:jc w:val="center"/>
          <w:trPrChange w:id="814" w:author="Efthimiou, Orestis (ISPM)" w:date="2019-08-15T11:00:00Z">
            <w:trPr>
              <w:trHeight w:val="251"/>
            </w:trPr>
          </w:trPrChange>
        </w:trPr>
        <w:tc>
          <w:tcPr>
            <w:tcW w:w="691" w:type="pct"/>
            <w:vMerge/>
            <w:vAlign w:val="center"/>
            <w:tcPrChange w:id="815" w:author="Efthimiou, Orestis (ISPM)" w:date="2019-08-15T11:00:00Z">
              <w:tcPr>
                <w:tcW w:w="648" w:type="pct"/>
                <w:vMerge/>
              </w:tcPr>
            </w:tcPrChange>
          </w:tcPr>
          <w:p w14:paraId="74EDCC72" w14:textId="77777777" w:rsidR="005D68F7" w:rsidRPr="005A7C03" w:rsidRDefault="005D68F7">
            <w:pPr>
              <w:pStyle w:val="Compact"/>
              <w:spacing w:before="0" w:after="0"/>
              <w:ind w:firstLine="34"/>
              <w:rPr>
                <w:rFonts w:cs="Times New Roman"/>
                <w:rPrChange w:id="816" w:author="Efthimiou, Orestis (ISPM)" w:date="2019-08-09T14:44:00Z">
                  <w:rPr>
                    <w:rFonts w:cs="Times New Roman"/>
                  </w:rPr>
                </w:rPrChange>
              </w:rPr>
              <w:pPrChange w:id="817" w:author="Efthimiou, Orestis (ISPM)" w:date="2019-08-15T11:00:00Z">
                <w:pPr>
                  <w:pStyle w:val="Compact"/>
                </w:pPr>
              </w:pPrChange>
            </w:pPr>
          </w:p>
        </w:tc>
        <w:tc>
          <w:tcPr>
            <w:tcW w:w="1090" w:type="pct"/>
            <w:vAlign w:val="center"/>
            <w:tcPrChange w:id="818" w:author="Efthimiou, Orestis (ISPM)" w:date="2019-08-15T11:00:00Z">
              <w:tcPr>
                <w:tcW w:w="1016" w:type="pct"/>
              </w:tcPr>
            </w:tcPrChange>
          </w:tcPr>
          <w:p w14:paraId="61C917FD" w14:textId="77777777" w:rsidR="005D68F7" w:rsidRPr="005A7C03" w:rsidRDefault="005D68F7">
            <w:pPr>
              <w:pStyle w:val="Compact"/>
              <w:spacing w:before="0" w:after="0"/>
              <w:ind w:firstLine="34"/>
              <w:rPr>
                <w:rFonts w:eastAsiaTheme="minorEastAsia" w:cs="Times New Roman"/>
                <w:lang w:eastAsia="ko-KR"/>
                <w:rPrChange w:id="819" w:author="Efthimiou, Orestis (ISPM)" w:date="2019-08-09T14:44:00Z">
                  <w:rPr>
                    <w:rFonts w:eastAsiaTheme="minorEastAsia" w:cs="Times New Roman"/>
                    <w:lang w:eastAsia="ko-KR"/>
                  </w:rPr>
                </w:rPrChange>
              </w:rPr>
              <w:pPrChange w:id="820" w:author="Efthimiou, Orestis (ISPM)" w:date="2019-08-15T11:00:00Z">
                <w:pPr>
                  <w:pStyle w:val="Compact"/>
                </w:pPr>
              </w:pPrChange>
            </w:pPr>
            <w:r w:rsidRPr="005A7C03">
              <w:rPr>
                <w:rFonts w:eastAsiaTheme="minorEastAsia" w:cs="Times New Roman"/>
                <w:lang w:eastAsia="ko-KR"/>
                <w:rPrChange w:id="821" w:author="Efthimiou, Orestis (ISPM)" w:date="2019-08-09T14:44:00Z">
                  <w:rPr>
                    <w:rFonts w:eastAsiaTheme="minorEastAsia" w:cs="Times New Roman"/>
                    <w:lang w:eastAsia="ko-KR"/>
                  </w:rPr>
                </w:rPrChange>
              </w:rPr>
              <w:t>Step-naïve</w:t>
            </w:r>
          </w:p>
        </w:tc>
        <w:tc>
          <w:tcPr>
            <w:tcW w:w="734" w:type="pct"/>
            <w:vAlign w:val="center"/>
            <w:tcPrChange w:id="822" w:author="Efthimiou, Orestis (ISPM)" w:date="2019-08-15T11:00:00Z">
              <w:tcPr>
                <w:tcW w:w="687" w:type="pct"/>
              </w:tcPr>
            </w:tcPrChange>
          </w:tcPr>
          <w:p w14:paraId="7AAA385F" w14:textId="77777777" w:rsidR="005D68F7" w:rsidRPr="005A7C03" w:rsidRDefault="00DB5E27">
            <w:pPr>
              <w:pStyle w:val="Compact"/>
              <w:spacing w:before="0" w:after="0"/>
              <w:ind w:firstLine="34"/>
              <w:rPr>
                <w:rFonts w:eastAsiaTheme="minorEastAsia" w:cs="Times New Roman"/>
                <w:lang w:eastAsia="ko-KR"/>
                <w:rPrChange w:id="823" w:author="Efthimiou, Orestis (ISPM)" w:date="2019-08-09T14:44:00Z">
                  <w:rPr>
                    <w:rFonts w:eastAsiaTheme="minorEastAsia" w:cs="Times New Roman"/>
                    <w:lang w:eastAsia="ko-KR"/>
                  </w:rPr>
                </w:rPrChange>
              </w:rPr>
              <w:pPrChange w:id="824" w:author="Efthimiou, Orestis (ISPM)" w:date="2019-08-15T11:00:00Z">
                <w:pPr>
                  <w:pStyle w:val="Compact"/>
                </w:pPr>
              </w:pPrChange>
            </w:pPr>
            <w:r w:rsidRPr="005A7C03">
              <w:rPr>
                <w:rFonts w:eastAsiaTheme="minorEastAsia" w:cs="Times New Roman"/>
                <w:lang w:eastAsia="ko-KR"/>
                <w:rPrChange w:id="825" w:author="Efthimiou, Orestis (ISPM)" w:date="2019-08-09T14:44:00Z">
                  <w:rPr>
                    <w:rFonts w:eastAsiaTheme="minorEastAsia" w:cs="Times New Roman"/>
                    <w:lang w:eastAsia="ko-KR"/>
                  </w:rPr>
                </w:rPrChange>
              </w:rPr>
              <w:t>0.035</w:t>
            </w:r>
          </w:p>
        </w:tc>
        <w:tc>
          <w:tcPr>
            <w:tcW w:w="840" w:type="pct"/>
            <w:vAlign w:val="center"/>
            <w:tcPrChange w:id="826" w:author="Efthimiou, Orestis (ISPM)" w:date="2019-08-15T11:00:00Z">
              <w:tcPr>
                <w:tcW w:w="785" w:type="pct"/>
              </w:tcPr>
            </w:tcPrChange>
          </w:tcPr>
          <w:p w14:paraId="6F419131" w14:textId="77777777" w:rsidR="005D68F7" w:rsidRPr="005A7C03" w:rsidRDefault="00DB5E27">
            <w:pPr>
              <w:pStyle w:val="Compact"/>
              <w:spacing w:before="0" w:after="0"/>
              <w:ind w:firstLine="34"/>
              <w:rPr>
                <w:rFonts w:eastAsiaTheme="minorEastAsia" w:cs="Times New Roman"/>
                <w:lang w:eastAsia="ko-KR"/>
                <w:rPrChange w:id="827" w:author="Efthimiou, Orestis (ISPM)" w:date="2019-08-09T14:44:00Z">
                  <w:rPr>
                    <w:rFonts w:eastAsiaTheme="minorEastAsia" w:cs="Times New Roman"/>
                    <w:lang w:eastAsia="ko-KR"/>
                  </w:rPr>
                </w:rPrChange>
              </w:rPr>
              <w:pPrChange w:id="828" w:author="Efthimiou, Orestis (ISPM)" w:date="2019-08-15T11:00:00Z">
                <w:pPr>
                  <w:pStyle w:val="Compact"/>
                </w:pPr>
              </w:pPrChange>
            </w:pPr>
            <w:r w:rsidRPr="005A7C03">
              <w:rPr>
                <w:rFonts w:eastAsiaTheme="minorEastAsia" w:cs="Times New Roman"/>
                <w:lang w:eastAsia="ko-KR"/>
                <w:rPrChange w:id="829" w:author="Efthimiou, Orestis (ISPM)" w:date="2019-08-09T14:44:00Z">
                  <w:rPr>
                    <w:rFonts w:eastAsiaTheme="minorEastAsia" w:cs="Times New Roman"/>
                    <w:lang w:eastAsia="ko-KR"/>
                  </w:rPr>
                </w:rPrChange>
              </w:rPr>
              <w:t>0.071</w:t>
            </w:r>
          </w:p>
        </w:tc>
        <w:tc>
          <w:tcPr>
            <w:tcW w:w="804" w:type="pct"/>
            <w:vAlign w:val="center"/>
            <w:tcPrChange w:id="830" w:author="Efthimiou, Orestis (ISPM)" w:date="2019-08-15T11:00:00Z">
              <w:tcPr>
                <w:tcW w:w="687" w:type="pct"/>
              </w:tcPr>
            </w:tcPrChange>
          </w:tcPr>
          <w:p w14:paraId="416BE83B" w14:textId="77777777" w:rsidR="005D68F7" w:rsidRPr="005A7C03" w:rsidRDefault="00DB5E27">
            <w:pPr>
              <w:pStyle w:val="Compact"/>
              <w:spacing w:before="0" w:after="0"/>
              <w:ind w:firstLine="34"/>
              <w:rPr>
                <w:rFonts w:eastAsiaTheme="minorEastAsia" w:cs="Times New Roman"/>
                <w:lang w:eastAsia="ko-KR"/>
                <w:rPrChange w:id="831" w:author="Efthimiou, Orestis (ISPM)" w:date="2019-08-09T14:44:00Z">
                  <w:rPr>
                    <w:rFonts w:eastAsiaTheme="minorEastAsia" w:cs="Times New Roman"/>
                    <w:lang w:eastAsia="ko-KR"/>
                  </w:rPr>
                </w:rPrChange>
              </w:rPr>
              <w:pPrChange w:id="832" w:author="Efthimiou, Orestis (ISPM)" w:date="2019-08-15T11:00:00Z">
                <w:pPr>
                  <w:pStyle w:val="Compact"/>
                </w:pPr>
              </w:pPrChange>
            </w:pPr>
            <w:r w:rsidRPr="005A7C03">
              <w:rPr>
                <w:rFonts w:eastAsiaTheme="minorEastAsia" w:cs="Times New Roman"/>
                <w:lang w:eastAsia="ko-KR"/>
                <w:rPrChange w:id="833" w:author="Efthimiou, Orestis (ISPM)" w:date="2019-08-09T14:44:00Z">
                  <w:rPr>
                    <w:rFonts w:eastAsiaTheme="minorEastAsia" w:cs="Times New Roman"/>
                    <w:lang w:eastAsia="ko-KR"/>
                  </w:rPr>
                </w:rPrChange>
              </w:rPr>
              <w:t>0.091</w:t>
            </w:r>
          </w:p>
        </w:tc>
        <w:tc>
          <w:tcPr>
            <w:tcW w:w="840" w:type="pct"/>
            <w:vAlign w:val="center"/>
            <w:tcPrChange w:id="834" w:author="Efthimiou, Orestis (ISPM)" w:date="2019-08-15T11:00:00Z">
              <w:tcPr>
                <w:tcW w:w="1177" w:type="pct"/>
              </w:tcPr>
            </w:tcPrChange>
          </w:tcPr>
          <w:p w14:paraId="63B8FAC5" w14:textId="77777777" w:rsidR="005D68F7" w:rsidRPr="005A7C03" w:rsidRDefault="00DB5E27">
            <w:pPr>
              <w:pStyle w:val="Compact"/>
              <w:spacing w:before="0" w:after="0"/>
              <w:ind w:firstLine="34"/>
              <w:rPr>
                <w:rFonts w:eastAsiaTheme="minorEastAsia" w:cs="Times New Roman"/>
                <w:lang w:eastAsia="ko-KR"/>
                <w:rPrChange w:id="835" w:author="Efthimiou, Orestis (ISPM)" w:date="2019-08-09T14:44:00Z">
                  <w:rPr>
                    <w:rFonts w:eastAsiaTheme="minorEastAsia" w:cs="Times New Roman"/>
                    <w:lang w:eastAsia="ko-KR"/>
                  </w:rPr>
                </w:rPrChange>
              </w:rPr>
              <w:pPrChange w:id="836" w:author="Efthimiou, Orestis (ISPM)" w:date="2019-08-15T11:00:00Z">
                <w:pPr>
                  <w:pStyle w:val="Compact"/>
                </w:pPr>
              </w:pPrChange>
            </w:pPr>
            <w:r w:rsidRPr="005A7C03">
              <w:rPr>
                <w:rFonts w:eastAsiaTheme="minorEastAsia" w:cs="Times New Roman"/>
                <w:lang w:eastAsia="ko-KR"/>
                <w:rPrChange w:id="837" w:author="Efthimiou, Orestis (ISPM)" w:date="2019-08-09T14:44:00Z">
                  <w:rPr>
                    <w:rFonts w:eastAsiaTheme="minorEastAsia" w:cs="Times New Roman"/>
                    <w:lang w:eastAsia="ko-KR"/>
                  </w:rPr>
                </w:rPrChange>
              </w:rPr>
              <w:t>0.20</w:t>
            </w:r>
          </w:p>
        </w:tc>
      </w:tr>
      <w:tr w:rsidR="008413B0" w:rsidRPr="005A7C03" w14:paraId="424A8D68" w14:textId="77777777" w:rsidTr="008413B0">
        <w:tblPrEx>
          <w:tblLook w:val="04A0" w:firstRow="1" w:lastRow="0" w:firstColumn="1" w:lastColumn="0" w:noHBand="0" w:noVBand="1"/>
          <w:tblPrExChange w:id="838" w:author="Efthimiou, Orestis (ISPM)" w:date="2019-08-15T11:00:00Z">
            <w:tblPrEx>
              <w:tblLook w:val="04A0" w:firstRow="1" w:lastRow="0" w:firstColumn="1" w:lastColumn="0" w:noHBand="0" w:noVBand="1"/>
            </w:tblPrEx>
          </w:tblPrExChange>
        </w:tblPrEx>
        <w:trPr>
          <w:trHeight w:val="244"/>
          <w:jc w:val="center"/>
          <w:trPrChange w:id="839" w:author="Efthimiou, Orestis (ISPM)" w:date="2019-08-15T11:00:00Z">
            <w:trPr>
              <w:trHeight w:val="251"/>
            </w:trPr>
          </w:trPrChange>
        </w:trPr>
        <w:tc>
          <w:tcPr>
            <w:tcW w:w="691" w:type="pct"/>
            <w:vMerge/>
            <w:vAlign w:val="center"/>
            <w:tcPrChange w:id="840" w:author="Efthimiou, Orestis (ISPM)" w:date="2019-08-15T11:00:00Z">
              <w:tcPr>
                <w:tcW w:w="648" w:type="pct"/>
                <w:vMerge/>
              </w:tcPr>
            </w:tcPrChange>
          </w:tcPr>
          <w:p w14:paraId="28D338A6" w14:textId="77777777" w:rsidR="005D68F7" w:rsidRPr="005A7C03" w:rsidRDefault="005D68F7">
            <w:pPr>
              <w:pStyle w:val="Compact"/>
              <w:spacing w:before="0" w:after="0"/>
              <w:ind w:firstLine="34"/>
              <w:rPr>
                <w:rFonts w:cs="Times New Roman"/>
                <w:rPrChange w:id="841" w:author="Efthimiou, Orestis (ISPM)" w:date="2019-08-09T14:44:00Z">
                  <w:rPr>
                    <w:rFonts w:cs="Times New Roman"/>
                  </w:rPr>
                </w:rPrChange>
              </w:rPr>
              <w:pPrChange w:id="842" w:author="Efthimiou, Orestis (ISPM)" w:date="2019-08-15T11:00:00Z">
                <w:pPr>
                  <w:pStyle w:val="Compact"/>
                </w:pPr>
              </w:pPrChange>
            </w:pPr>
          </w:p>
        </w:tc>
        <w:tc>
          <w:tcPr>
            <w:tcW w:w="1090" w:type="pct"/>
            <w:vAlign w:val="center"/>
            <w:tcPrChange w:id="843" w:author="Efthimiou, Orestis (ISPM)" w:date="2019-08-15T11:00:00Z">
              <w:tcPr>
                <w:tcW w:w="1016" w:type="pct"/>
              </w:tcPr>
            </w:tcPrChange>
          </w:tcPr>
          <w:p w14:paraId="4A310E06" w14:textId="77777777" w:rsidR="005D68F7" w:rsidRPr="005A7C03" w:rsidRDefault="005D68F7">
            <w:pPr>
              <w:pStyle w:val="Compact"/>
              <w:spacing w:before="0" w:after="0"/>
              <w:ind w:firstLine="34"/>
              <w:rPr>
                <w:rFonts w:eastAsiaTheme="minorEastAsia" w:cs="Times New Roman"/>
                <w:lang w:eastAsia="ko-KR"/>
                <w:rPrChange w:id="844" w:author="Efthimiou, Orestis (ISPM)" w:date="2019-08-09T14:44:00Z">
                  <w:rPr>
                    <w:rFonts w:eastAsiaTheme="minorEastAsia" w:cs="Times New Roman"/>
                    <w:lang w:eastAsia="ko-KR"/>
                  </w:rPr>
                </w:rPrChange>
              </w:rPr>
              <w:pPrChange w:id="845" w:author="Efthimiou, Orestis (ISPM)" w:date="2019-08-15T11:00:00Z">
                <w:pPr>
                  <w:pStyle w:val="Compact"/>
                </w:pPr>
              </w:pPrChange>
            </w:pPr>
            <w:r w:rsidRPr="005A7C03">
              <w:rPr>
                <w:rFonts w:eastAsiaTheme="minorEastAsia" w:cs="Times New Roman"/>
                <w:lang w:eastAsia="ko-KR"/>
                <w:rPrChange w:id="846" w:author="Efthimiou, Orestis (ISPM)" w:date="2019-08-09T14:44:00Z">
                  <w:rPr>
                    <w:rFonts w:eastAsiaTheme="minorEastAsia" w:cs="Times New Roman"/>
                    <w:lang w:eastAsia="ko-KR"/>
                  </w:rPr>
                </w:rPrChange>
              </w:rPr>
              <w:t>LASSO-naïve</w:t>
            </w:r>
          </w:p>
        </w:tc>
        <w:tc>
          <w:tcPr>
            <w:tcW w:w="734" w:type="pct"/>
            <w:vAlign w:val="center"/>
            <w:tcPrChange w:id="847" w:author="Efthimiou, Orestis (ISPM)" w:date="2019-08-15T11:00:00Z">
              <w:tcPr>
                <w:tcW w:w="687" w:type="pct"/>
              </w:tcPr>
            </w:tcPrChange>
          </w:tcPr>
          <w:p w14:paraId="56F3CE3A" w14:textId="77777777" w:rsidR="005D68F7" w:rsidRPr="005A7C03" w:rsidRDefault="00DB5E27">
            <w:pPr>
              <w:pStyle w:val="Compact"/>
              <w:spacing w:before="0" w:after="0"/>
              <w:ind w:firstLine="34"/>
              <w:rPr>
                <w:rFonts w:eastAsiaTheme="minorEastAsia" w:cs="Times New Roman"/>
                <w:lang w:eastAsia="ko-KR"/>
                <w:rPrChange w:id="848" w:author="Efthimiou, Orestis (ISPM)" w:date="2019-08-09T14:44:00Z">
                  <w:rPr>
                    <w:rFonts w:eastAsiaTheme="minorEastAsia" w:cs="Times New Roman"/>
                    <w:lang w:eastAsia="ko-KR"/>
                  </w:rPr>
                </w:rPrChange>
              </w:rPr>
              <w:pPrChange w:id="849" w:author="Efthimiou, Orestis (ISPM)" w:date="2019-08-15T11:00:00Z">
                <w:pPr>
                  <w:pStyle w:val="Compact"/>
                </w:pPr>
              </w:pPrChange>
            </w:pPr>
            <w:r w:rsidRPr="005A7C03">
              <w:rPr>
                <w:rFonts w:eastAsiaTheme="minorEastAsia" w:cs="Times New Roman"/>
                <w:lang w:eastAsia="ko-KR"/>
                <w:rPrChange w:id="850" w:author="Efthimiou, Orestis (ISPM)" w:date="2019-08-09T14:44:00Z">
                  <w:rPr>
                    <w:rFonts w:eastAsiaTheme="minorEastAsia" w:cs="Times New Roman"/>
                    <w:lang w:eastAsia="ko-KR"/>
                  </w:rPr>
                </w:rPrChange>
              </w:rPr>
              <w:t>0.0012</w:t>
            </w:r>
          </w:p>
        </w:tc>
        <w:tc>
          <w:tcPr>
            <w:tcW w:w="840" w:type="pct"/>
            <w:vAlign w:val="center"/>
            <w:tcPrChange w:id="851" w:author="Efthimiou, Orestis (ISPM)" w:date="2019-08-15T11:00:00Z">
              <w:tcPr>
                <w:tcW w:w="785" w:type="pct"/>
              </w:tcPr>
            </w:tcPrChange>
          </w:tcPr>
          <w:p w14:paraId="623B5CF0" w14:textId="77777777" w:rsidR="005D68F7" w:rsidRPr="005A7C03" w:rsidRDefault="005D68F7">
            <w:pPr>
              <w:pStyle w:val="Compact"/>
              <w:spacing w:before="0" w:after="0"/>
              <w:ind w:firstLine="34"/>
              <w:rPr>
                <w:rFonts w:eastAsiaTheme="minorEastAsia" w:cs="Times New Roman"/>
                <w:lang w:eastAsia="ko-KR"/>
                <w:rPrChange w:id="852" w:author="Efthimiou, Orestis (ISPM)" w:date="2019-08-09T14:44:00Z">
                  <w:rPr>
                    <w:rFonts w:eastAsiaTheme="minorEastAsia" w:cs="Times New Roman"/>
                    <w:lang w:eastAsia="ko-KR"/>
                  </w:rPr>
                </w:rPrChange>
              </w:rPr>
              <w:pPrChange w:id="853" w:author="Efthimiou, Orestis (ISPM)" w:date="2019-08-15T11:00:00Z">
                <w:pPr>
                  <w:pStyle w:val="Compact"/>
                </w:pPr>
              </w:pPrChange>
            </w:pPr>
            <w:r w:rsidRPr="005A7C03">
              <w:rPr>
                <w:rFonts w:eastAsiaTheme="minorEastAsia" w:cs="Times New Roman"/>
                <w:lang w:eastAsia="ko-KR"/>
                <w:rPrChange w:id="854" w:author="Efthimiou, Orestis (ISPM)" w:date="2019-08-09T14:44:00Z">
                  <w:rPr>
                    <w:rFonts w:eastAsiaTheme="minorEastAsia" w:cs="Times New Roman"/>
                    <w:lang w:eastAsia="ko-KR"/>
                  </w:rPr>
                </w:rPrChange>
              </w:rPr>
              <w:t>0.063</w:t>
            </w:r>
          </w:p>
        </w:tc>
        <w:tc>
          <w:tcPr>
            <w:tcW w:w="804" w:type="pct"/>
            <w:vAlign w:val="center"/>
            <w:tcPrChange w:id="855" w:author="Efthimiou, Orestis (ISPM)" w:date="2019-08-15T11:00:00Z">
              <w:tcPr>
                <w:tcW w:w="687" w:type="pct"/>
              </w:tcPr>
            </w:tcPrChange>
          </w:tcPr>
          <w:p w14:paraId="1A69432C" w14:textId="77777777" w:rsidR="005D68F7" w:rsidRPr="005A7C03" w:rsidRDefault="00DB5E27">
            <w:pPr>
              <w:pStyle w:val="Compact"/>
              <w:spacing w:before="0" w:after="0"/>
              <w:ind w:firstLine="34"/>
              <w:rPr>
                <w:rFonts w:eastAsiaTheme="minorEastAsia" w:cs="Times New Roman"/>
                <w:lang w:eastAsia="ko-KR"/>
                <w:rPrChange w:id="856" w:author="Efthimiou, Orestis (ISPM)" w:date="2019-08-09T14:44:00Z">
                  <w:rPr>
                    <w:rFonts w:eastAsiaTheme="minorEastAsia" w:cs="Times New Roman"/>
                    <w:lang w:eastAsia="ko-KR"/>
                  </w:rPr>
                </w:rPrChange>
              </w:rPr>
              <w:pPrChange w:id="857" w:author="Efthimiou, Orestis (ISPM)" w:date="2019-08-15T11:00:00Z">
                <w:pPr>
                  <w:pStyle w:val="Compact"/>
                </w:pPr>
              </w:pPrChange>
            </w:pPr>
            <w:r w:rsidRPr="005A7C03">
              <w:rPr>
                <w:rFonts w:eastAsiaTheme="minorEastAsia" w:cs="Times New Roman"/>
                <w:lang w:eastAsia="ko-KR"/>
                <w:rPrChange w:id="858" w:author="Efthimiou, Orestis (ISPM)" w:date="2019-08-09T14:44:00Z">
                  <w:rPr>
                    <w:rFonts w:eastAsiaTheme="minorEastAsia" w:cs="Times New Roman"/>
                    <w:lang w:eastAsia="ko-KR"/>
                  </w:rPr>
                </w:rPrChange>
              </w:rPr>
              <w:t>0.033</w:t>
            </w:r>
          </w:p>
        </w:tc>
        <w:tc>
          <w:tcPr>
            <w:tcW w:w="840" w:type="pct"/>
            <w:vAlign w:val="center"/>
            <w:tcPrChange w:id="859" w:author="Efthimiou, Orestis (ISPM)" w:date="2019-08-15T11:00:00Z">
              <w:tcPr>
                <w:tcW w:w="1177" w:type="pct"/>
              </w:tcPr>
            </w:tcPrChange>
          </w:tcPr>
          <w:p w14:paraId="5342BC9C" w14:textId="77777777" w:rsidR="005D68F7" w:rsidRPr="005A7C03" w:rsidRDefault="00DB5E27">
            <w:pPr>
              <w:pStyle w:val="Compact"/>
              <w:spacing w:before="0" w:after="0"/>
              <w:ind w:firstLine="34"/>
              <w:rPr>
                <w:rFonts w:eastAsiaTheme="minorEastAsia" w:cs="Times New Roman"/>
                <w:lang w:eastAsia="ko-KR"/>
                <w:rPrChange w:id="860" w:author="Efthimiou, Orestis (ISPM)" w:date="2019-08-09T14:44:00Z">
                  <w:rPr>
                    <w:rFonts w:eastAsiaTheme="minorEastAsia" w:cs="Times New Roman"/>
                    <w:lang w:eastAsia="ko-KR"/>
                  </w:rPr>
                </w:rPrChange>
              </w:rPr>
              <w:pPrChange w:id="861" w:author="Efthimiou, Orestis (ISPM)" w:date="2019-08-15T11:00:00Z">
                <w:pPr>
                  <w:pStyle w:val="Compact"/>
                </w:pPr>
              </w:pPrChange>
            </w:pPr>
            <w:r w:rsidRPr="005A7C03">
              <w:rPr>
                <w:rFonts w:eastAsiaTheme="minorEastAsia" w:cs="Times New Roman"/>
                <w:lang w:eastAsia="ko-KR"/>
                <w:rPrChange w:id="862" w:author="Efthimiou, Orestis (ISPM)" w:date="2019-08-09T14:44:00Z">
                  <w:rPr>
                    <w:rFonts w:eastAsiaTheme="minorEastAsia" w:cs="Times New Roman"/>
                    <w:lang w:eastAsia="ko-KR"/>
                  </w:rPr>
                </w:rPrChange>
              </w:rPr>
              <w:t>NA</w:t>
            </w:r>
          </w:p>
        </w:tc>
      </w:tr>
      <w:tr w:rsidR="008413B0" w:rsidRPr="005A7C03" w14:paraId="7FB787D1" w14:textId="77777777" w:rsidTr="008413B0">
        <w:tblPrEx>
          <w:tblLook w:val="04A0" w:firstRow="1" w:lastRow="0" w:firstColumn="1" w:lastColumn="0" w:noHBand="0" w:noVBand="1"/>
          <w:tblPrExChange w:id="863" w:author="Efthimiou, Orestis (ISPM)" w:date="2019-08-15T11:00:00Z">
            <w:tblPrEx>
              <w:tblLook w:val="04A0" w:firstRow="1" w:lastRow="0" w:firstColumn="1" w:lastColumn="0" w:noHBand="0" w:noVBand="1"/>
            </w:tblPrEx>
          </w:tblPrExChange>
        </w:tblPrEx>
        <w:trPr>
          <w:trHeight w:val="244"/>
          <w:jc w:val="center"/>
          <w:trPrChange w:id="864" w:author="Efthimiou, Orestis (ISPM)" w:date="2019-08-15T11:00:00Z">
            <w:trPr>
              <w:trHeight w:val="251"/>
            </w:trPr>
          </w:trPrChange>
        </w:trPr>
        <w:tc>
          <w:tcPr>
            <w:tcW w:w="691" w:type="pct"/>
            <w:vMerge/>
            <w:vAlign w:val="center"/>
            <w:tcPrChange w:id="865" w:author="Efthimiou, Orestis (ISPM)" w:date="2019-08-15T11:00:00Z">
              <w:tcPr>
                <w:tcW w:w="648" w:type="pct"/>
                <w:vMerge/>
              </w:tcPr>
            </w:tcPrChange>
          </w:tcPr>
          <w:p w14:paraId="411F955D" w14:textId="77777777" w:rsidR="005D68F7" w:rsidRPr="005A7C03" w:rsidRDefault="005D68F7">
            <w:pPr>
              <w:pStyle w:val="Compact"/>
              <w:spacing w:before="0" w:after="0"/>
              <w:ind w:firstLine="34"/>
              <w:rPr>
                <w:rFonts w:cs="Times New Roman"/>
                <w:rPrChange w:id="866" w:author="Efthimiou, Orestis (ISPM)" w:date="2019-08-09T14:44:00Z">
                  <w:rPr>
                    <w:rFonts w:cs="Times New Roman"/>
                  </w:rPr>
                </w:rPrChange>
              </w:rPr>
              <w:pPrChange w:id="867" w:author="Efthimiou, Orestis (ISPM)" w:date="2019-08-15T11:00:00Z">
                <w:pPr>
                  <w:pStyle w:val="Compact"/>
                </w:pPr>
              </w:pPrChange>
            </w:pPr>
          </w:p>
        </w:tc>
        <w:tc>
          <w:tcPr>
            <w:tcW w:w="1090" w:type="pct"/>
            <w:vAlign w:val="center"/>
            <w:tcPrChange w:id="868" w:author="Efthimiou, Orestis (ISPM)" w:date="2019-08-15T11:00:00Z">
              <w:tcPr>
                <w:tcW w:w="1016" w:type="pct"/>
              </w:tcPr>
            </w:tcPrChange>
          </w:tcPr>
          <w:p w14:paraId="73B1EEAB" w14:textId="77777777" w:rsidR="005D68F7" w:rsidRPr="005A7C03" w:rsidRDefault="005D68F7">
            <w:pPr>
              <w:pStyle w:val="Compact"/>
              <w:spacing w:before="0" w:after="0"/>
              <w:ind w:firstLine="34"/>
              <w:rPr>
                <w:rFonts w:eastAsiaTheme="minorEastAsia" w:cs="Times New Roman"/>
                <w:lang w:eastAsia="ko-KR"/>
                <w:rPrChange w:id="869" w:author="Efthimiou, Orestis (ISPM)" w:date="2019-08-09T14:44:00Z">
                  <w:rPr>
                    <w:rFonts w:eastAsiaTheme="minorEastAsia" w:cs="Times New Roman"/>
                    <w:lang w:eastAsia="ko-KR"/>
                  </w:rPr>
                </w:rPrChange>
              </w:rPr>
              <w:pPrChange w:id="870" w:author="Efthimiou, Orestis (ISPM)" w:date="2019-08-15T11:00:00Z">
                <w:pPr>
                  <w:pStyle w:val="Compact"/>
                </w:pPr>
              </w:pPrChange>
            </w:pPr>
            <w:r w:rsidRPr="005A7C03">
              <w:rPr>
                <w:rFonts w:eastAsiaTheme="minorEastAsia" w:cs="Times New Roman"/>
                <w:lang w:eastAsia="ko-KR"/>
                <w:rPrChange w:id="871" w:author="Efthimiou, Orestis (ISPM)" w:date="2019-08-09T14:44:00Z">
                  <w:rPr>
                    <w:rFonts w:eastAsiaTheme="minorEastAsia" w:cs="Times New Roman"/>
                    <w:lang w:eastAsia="ko-KR"/>
                  </w:rPr>
                </w:rPrChange>
              </w:rPr>
              <w:t>GLMM-LASSO</w:t>
            </w:r>
          </w:p>
        </w:tc>
        <w:tc>
          <w:tcPr>
            <w:tcW w:w="734" w:type="pct"/>
            <w:vAlign w:val="center"/>
            <w:tcPrChange w:id="872" w:author="Efthimiou, Orestis (ISPM)" w:date="2019-08-15T11:00:00Z">
              <w:tcPr>
                <w:tcW w:w="687" w:type="pct"/>
              </w:tcPr>
            </w:tcPrChange>
          </w:tcPr>
          <w:p w14:paraId="0C1E06D1" w14:textId="77777777" w:rsidR="005D68F7" w:rsidRPr="005A7C03" w:rsidRDefault="005D68F7">
            <w:pPr>
              <w:pStyle w:val="Compact"/>
              <w:spacing w:before="0" w:after="0"/>
              <w:ind w:firstLine="34"/>
              <w:rPr>
                <w:rFonts w:eastAsiaTheme="minorEastAsia" w:cs="Times New Roman"/>
                <w:lang w:eastAsia="ko-KR"/>
                <w:rPrChange w:id="873" w:author="Efthimiou, Orestis (ISPM)" w:date="2019-08-09T14:44:00Z">
                  <w:rPr>
                    <w:rFonts w:eastAsiaTheme="minorEastAsia" w:cs="Times New Roman"/>
                    <w:lang w:eastAsia="ko-KR"/>
                  </w:rPr>
                </w:rPrChange>
              </w:rPr>
              <w:pPrChange w:id="874" w:author="Efthimiou, Orestis (ISPM)" w:date="2019-08-15T11:00:00Z">
                <w:pPr>
                  <w:pStyle w:val="Compact"/>
                </w:pPr>
              </w:pPrChange>
            </w:pPr>
            <w:r w:rsidRPr="005A7C03">
              <w:rPr>
                <w:rFonts w:eastAsiaTheme="minorEastAsia" w:cs="Times New Roman"/>
                <w:lang w:eastAsia="ko-KR"/>
                <w:rPrChange w:id="875" w:author="Efthimiou, Orestis (ISPM)" w:date="2019-08-09T14:44:00Z">
                  <w:rPr>
                    <w:rFonts w:eastAsiaTheme="minorEastAsia" w:cs="Times New Roman"/>
                    <w:lang w:eastAsia="ko-KR"/>
                  </w:rPr>
                </w:rPrChange>
              </w:rPr>
              <w:t>0.000</w:t>
            </w:r>
          </w:p>
        </w:tc>
        <w:tc>
          <w:tcPr>
            <w:tcW w:w="840" w:type="pct"/>
            <w:vAlign w:val="center"/>
            <w:tcPrChange w:id="876" w:author="Efthimiou, Orestis (ISPM)" w:date="2019-08-15T11:00:00Z">
              <w:tcPr>
                <w:tcW w:w="785" w:type="pct"/>
              </w:tcPr>
            </w:tcPrChange>
          </w:tcPr>
          <w:p w14:paraId="76F83A97" w14:textId="77777777" w:rsidR="005D68F7" w:rsidRPr="005A7C03" w:rsidRDefault="005D68F7">
            <w:pPr>
              <w:pStyle w:val="Compact"/>
              <w:spacing w:before="0" w:after="0"/>
              <w:ind w:firstLine="34"/>
              <w:rPr>
                <w:rFonts w:eastAsiaTheme="minorEastAsia" w:cs="Times New Roman"/>
                <w:lang w:eastAsia="ko-KR"/>
                <w:rPrChange w:id="877" w:author="Efthimiou, Orestis (ISPM)" w:date="2019-08-09T14:44:00Z">
                  <w:rPr>
                    <w:rFonts w:eastAsiaTheme="minorEastAsia" w:cs="Times New Roman"/>
                    <w:lang w:eastAsia="ko-KR"/>
                  </w:rPr>
                </w:rPrChange>
              </w:rPr>
              <w:pPrChange w:id="878" w:author="Efthimiou, Orestis (ISPM)" w:date="2019-08-15T11:00:00Z">
                <w:pPr>
                  <w:pStyle w:val="Compact"/>
                </w:pPr>
              </w:pPrChange>
            </w:pPr>
            <w:r w:rsidRPr="005A7C03">
              <w:rPr>
                <w:rFonts w:eastAsiaTheme="minorEastAsia" w:cs="Times New Roman"/>
                <w:lang w:eastAsia="ko-KR"/>
                <w:rPrChange w:id="879" w:author="Efthimiou, Orestis (ISPM)" w:date="2019-08-09T14:44:00Z">
                  <w:rPr>
                    <w:rFonts w:eastAsiaTheme="minorEastAsia" w:cs="Times New Roman"/>
                    <w:lang w:eastAsia="ko-KR"/>
                  </w:rPr>
                </w:rPrChange>
              </w:rPr>
              <w:t>0.065</w:t>
            </w:r>
          </w:p>
        </w:tc>
        <w:tc>
          <w:tcPr>
            <w:tcW w:w="804" w:type="pct"/>
            <w:vAlign w:val="center"/>
            <w:tcPrChange w:id="880" w:author="Efthimiou, Orestis (ISPM)" w:date="2019-08-15T11:00:00Z">
              <w:tcPr>
                <w:tcW w:w="687" w:type="pct"/>
              </w:tcPr>
            </w:tcPrChange>
          </w:tcPr>
          <w:p w14:paraId="2BECBBAD" w14:textId="77777777" w:rsidR="005D68F7" w:rsidRPr="005A7C03" w:rsidRDefault="00DB5E27">
            <w:pPr>
              <w:pStyle w:val="Compact"/>
              <w:spacing w:before="0" w:after="0"/>
              <w:ind w:firstLine="34"/>
              <w:rPr>
                <w:rFonts w:eastAsiaTheme="minorEastAsia" w:cs="Times New Roman"/>
                <w:lang w:eastAsia="ko-KR"/>
                <w:rPrChange w:id="881" w:author="Efthimiou, Orestis (ISPM)" w:date="2019-08-09T14:44:00Z">
                  <w:rPr>
                    <w:rFonts w:eastAsiaTheme="minorEastAsia" w:cs="Times New Roman"/>
                    <w:lang w:eastAsia="ko-KR"/>
                  </w:rPr>
                </w:rPrChange>
              </w:rPr>
              <w:pPrChange w:id="882" w:author="Efthimiou, Orestis (ISPM)" w:date="2019-08-15T11:00:00Z">
                <w:pPr>
                  <w:pStyle w:val="Compact"/>
                </w:pPr>
              </w:pPrChange>
            </w:pPr>
            <w:r w:rsidRPr="005A7C03">
              <w:rPr>
                <w:rFonts w:eastAsiaTheme="minorEastAsia" w:cs="Times New Roman"/>
                <w:lang w:eastAsia="ko-KR"/>
                <w:rPrChange w:id="883" w:author="Efthimiou, Orestis (ISPM)" w:date="2019-08-09T14:44:00Z">
                  <w:rPr>
                    <w:rFonts w:eastAsiaTheme="minorEastAsia" w:cs="Times New Roman"/>
                    <w:lang w:eastAsia="ko-KR"/>
                  </w:rPr>
                </w:rPrChange>
              </w:rPr>
              <w:t>0.036</w:t>
            </w:r>
          </w:p>
        </w:tc>
        <w:tc>
          <w:tcPr>
            <w:tcW w:w="840" w:type="pct"/>
            <w:vAlign w:val="center"/>
            <w:tcPrChange w:id="884" w:author="Efthimiou, Orestis (ISPM)" w:date="2019-08-15T11:00:00Z">
              <w:tcPr>
                <w:tcW w:w="1177" w:type="pct"/>
              </w:tcPr>
            </w:tcPrChange>
          </w:tcPr>
          <w:p w14:paraId="33E8A966" w14:textId="77777777" w:rsidR="005D68F7" w:rsidRPr="005A7C03" w:rsidRDefault="00DB5E27">
            <w:pPr>
              <w:pStyle w:val="Compact"/>
              <w:spacing w:before="0" w:after="0"/>
              <w:ind w:firstLine="34"/>
              <w:rPr>
                <w:rFonts w:eastAsiaTheme="minorEastAsia" w:cs="Times New Roman"/>
                <w:lang w:eastAsia="ko-KR"/>
                <w:rPrChange w:id="885" w:author="Efthimiou, Orestis (ISPM)" w:date="2019-08-09T14:44:00Z">
                  <w:rPr>
                    <w:rFonts w:eastAsiaTheme="minorEastAsia" w:cs="Times New Roman"/>
                    <w:lang w:eastAsia="ko-KR"/>
                  </w:rPr>
                </w:rPrChange>
              </w:rPr>
              <w:pPrChange w:id="886" w:author="Efthimiou, Orestis (ISPM)" w:date="2019-08-15T11:00:00Z">
                <w:pPr>
                  <w:pStyle w:val="Compact"/>
                </w:pPr>
              </w:pPrChange>
            </w:pPr>
            <w:r w:rsidRPr="005A7C03">
              <w:rPr>
                <w:rFonts w:eastAsiaTheme="minorEastAsia" w:cs="Times New Roman"/>
                <w:lang w:eastAsia="ko-KR"/>
                <w:rPrChange w:id="887" w:author="Efthimiou, Orestis (ISPM)" w:date="2019-08-09T14:44:00Z">
                  <w:rPr>
                    <w:rFonts w:eastAsiaTheme="minorEastAsia" w:cs="Times New Roman"/>
                    <w:lang w:eastAsia="ko-KR"/>
                  </w:rPr>
                </w:rPrChange>
              </w:rPr>
              <w:t>NA</w:t>
            </w:r>
          </w:p>
        </w:tc>
      </w:tr>
      <w:tr w:rsidR="008413B0" w:rsidRPr="005A7C03" w14:paraId="020AFE12" w14:textId="77777777" w:rsidTr="008413B0">
        <w:tblPrEx>
          <w:tblLook w:val="04A0" w:firstRow="1" w:lastRow="0" w:firstColumn="1" w:lastColumn="0" w:noHBand="0" w:noVBand="1"/>
          <w:tblPrExChange w:id="888" w:author="Efthimiou, Orestis (ISPM)" w:date="2019-08-15T11:00:00Z">
            <w:tblPrEx>
              <w:tblLook w:val="04A0" w:firstRow="1" w:lastRow="0" w:firstColumn="1" w:lastColumn="0" w:noHBand="0" w:noVBand="1"/>
            </w:tblPrEx>
          </w:tblPrExChange>
        </w:tblPrEx>
        <w:trPr>
          <w:trHeight w:val="244"/>
          <w:jc w:val="center"/>
          <w:trPrChange w:id="889" w:author="Efthimiou, Orestis (ISPM)" w:date="2019-08-15T11:00:00Z">
            <w:trPr>
              <w:trHeight w:val="251"/>
            </w:trPr>
          </w:trPrChange>
        </w:trPr>
        <w:tc>
          <w:tcPr>
            <w:tcW w:w="691" w:type="pct"/>
            <w:vMerge/>
            <w:vAlign w:val="center"/>
            <w:tcPrChange w:id="890" w:author="Efthimiou, Orestis (ISPM)" w:date="2019-08-15T11:00:00Z">
              <w:tcPr>
                <w:tcW w:w="648" w:type="pct"/>
                <w:vMerge/>
              </w:tcPr>
            </w:tcPrChange>
          </w:tcPr>
          <w:p w14:paraId="3EE24DFE" w14:textId="77777777" w:rsidR="005D68F7" w:rsidRPr="005A7C03" w:rsidRDefault="005D68F7">
            <w:pPr>
              <w:pStyle w:val="Compact"/>
              <w:spacing w:before="0" w:after="0"/>
              <w:ind w:firstLine="34"/>
              <w:rPr>
                <w:rFonts w:cs="Times New Roman"/>
                <w:rPrChange w:id="891" w:author="Efthimiou, Orestis (ISPM)" w:date="2019-08-09T14:44:00Z">
                  <w:rPr>
                    <w:rFonts w:cs="Times New Roman"/>
                  </w:rPr>
                </w:rPrChange>
              </w:rPr>
              <w:pPrChange w:id="892" w:author="Efthimiou, Orestis (ISPM)" w:date="2019-08-15T11:00:00Z">
                <w:pPr>
                  <w:pStyle w:val="Compact"/>
                </w:pPr>
              </w:pPrChange>
            </w:pPr>
          </w:p>
        </w:tc>
        <w:tc>
          <w:tcPr>
            <w:tcW w:w="1090" w:type="pct"/>
            <w:vAlign w:val="center"/>
            <w:tcPrChange w:id="893" w:author="Efthimiou, Orestis (ISPM)" w:date="2019-08-15T11:00:00Z">
              <w:tcPr>
                <w:tcW w:w="1016" w:type="pct"/>
              </w:tcPr>
            </w:tcPrChange>
          </w:tcPr>
          <w:p w14:paraId="0AD6E6DD" w14:textId="77777777" w:rsidR="005D68F7" w:rsidRPr="005A7C03" w:rsidRDefault="005D68F7">
            <w:pPr>
              <w:pStyle w:val="Compact"/>
              <w:spacing w:before="0" w:after="0"/>
              <w:ind w:firstLine="34"/>
              <w:rPr>
                <w:rFonts w:eastAsiaTheme="minorEastAsia" w:cs="Times New Roman"/>
                <w:lang w:eastAsia="ko-KR"/>
                <w:rPrChange w:id="894" w:author="Efthimiou, Orestis (ISPM)" w:date="2019-08-09T14:44:00Z">
                  <w:rPr>
                    <w:rFonts w:eastAsiaTheme="minorEastAsia" w:cs="Times New Roman"/>
                    <w:lang w:eastAsia="ko-KR"/>
                  </w:rPr>
                </w:rPrChange>
              </w:rPr>
              <w:pPrChange w:id="895" w:author="Efthimiou, Orestis (ISPM)" w:date="2019-08-15T11:00:00Z">
                <w:pPr>
                  <w:pStyle w:val="Compact"/>
                </w:pPr>
              </w:pPrChange>
            </w:pPr>
            <w:r w:rsidRPr="005A7C03">
              <w:rPr>
                <w:rFonts w:eastAsiaTheme="minorEastAsia" w:cs="Times New Roman"/>
                <w:lang w:eastAsia="ko-KR"/>
                <w:rPrChange w:id="896" w:author="Efthimiou, Orestis (ISPM)" w:date="2019-08-09T14:44:00Z">
                  <w:rPr>
                    <w:rFonts w:eastAsiaTheme="minorEastAsia" w:cs="Times New Roman"/>
                    <w:lang w:eastAsia="ko-KR"/>
                  </w:rPr>
                </w:rPrChange>
              </w:rPr>
              <w:t>Bayes-LASSO</w:t>
            </w:r>
          </w:p>
        </w:tc>
        <w:tc>
          <w:tcPr>
            <w:tcW w:w="734" w:type="pct"/>
            <w:vAlign w:val="center"/>
            <w:tcPrChange w:id="897" w:author="Efthimiou, Orestis (ISPM)" w:date="2019-08-15T11:00:00Z">
              <w:tcPr>
                <w:tcW w:w="687" w:type="pct"/>
              </w:tcPr>
            </w:tcPrChange>
          </w:tcPr>
          <w:p w14:paraId="71635ABD" w14:textId="77777777" w:rsidR="005D68F7" w:rsidRPr="005A7C03" w:rsidRDefault="005D68F7">
            <w:pPr>
              <w:pStyle w:val="Compact"/>
              <w:spacing w:before="0" w:after="0"/>
              <w:ind w:firstLine="34"/>
              <w:rPr>
                <w:rFonts w:eastAsiaTheme="minorEastAsia" w:cs="Times New Roman"/>
                <w:lang w:eastAsia="ko-KR"/>
                <w:rPrChange w:id="898" w:author="Efthimiou, Orestis (ISPM)" w:date="2019-08-09T14:44:00Z">
                  <w:rPr>
                    <w:rFonts w:eastAsiaTheme="minorEastAsia" w:cs="Times New Roman"/>
                    <w:lang w:eastAsia="ko-KR"/>
                  </w:rPr>
                </w:rPrChange>
              </w:rPr>
              <w:pPrChange w:id="899" w:author="Efthimiou, Orestis (ISPM)" w:date="2019-08-15T11:00:00Z">
                <w:pPr>
                  <w:pStyle w:val="Compact"/>
                </w:pPr>
              </w:pPrChange>
            </w:pPr>
          </w:p>
        </w:tc>
        <w:tc>
          <w:tcPr>
            <w:tcW w:w="840" w:type="pct"/>
            <w:vAlign w:val="center"/>
            <w:tcPrChange w:id="900" w:author="Efthimiou, Orestis (ISPM)" w:date="2019-08-15T11:00:00Z">
              <w:tcPr>
                <w:tcW w:w="785" w:type="pct"/>
              </w:tcPr>
            </w:tcPrChange>
          </w:tcPr>
          <w:p w14:paraId="0B9CF62E" w14:textId="77777777" w:rsidR="005D68F7" w:rsidRPr="005A7C03" w:rsidRDefault="005D68F7">
            <w:pPr>
              <w:pStyle w:val="Compact"/>
              <w:spacing w:before="0" w:after="0"/>
              <w:ind w:firstLine="34"/>
              <w:rPr>
                <w:rFonts w:eastAsiaTheme="minorEastAsia" w:cs="Times New Roman"/>
                <w:lang w:eastAsia="ko-KR"/>
                <w:rPrChange w:id="901" w:author="Efthimiou, Orestis (ISPM)" w:date="2019-08-09T14:44:00Z">
                  <w:rPr>
                    <w:rFonts w:eastAsiaTheme="minorEastAsia" w:cs="Times New Roman"/>
                    <w:lang w:eastAsia="ko-KR"/>
                  </w:rPr>
                </w:rPrChange>
              </w:rPr>
              <w:pPrChange w:id="902" w:author="Efthimiou, Orestis (ISPM)" w:date="2019-08-15T11:00:00Z">
                <w:pPr>
                  <w:pStyle w:val="Compact"/>
                </w:pPr>
              </w:pPrChange>
            </w:pPr>
          </w:p>
        </w:tc>
        <w:tc>
          <w:tcPr>
            <w:tcW w:w="804" w:type="pct"/>
            <w:vAlign w:val="center"/>
            <w:tcPrChange w:id="903" w:author="Efthimiou, Orestis (ISPM)" w:date="2019-08-15T11:00:00Z">
              <w:tcPr>
                <w:tcW w:w="687" w:type="pct"/>
              </w:tcPr>
            </w:tcPrChange>
          </w:tcPr>
          <w:p w14:paraId="1F9CFD62" w14:textId="77777777" w:rsidR="005D68F7" w:rsidRPr="005A7C03" w:rsidRDefault="005D68F7">
            <w:pPr>
              <w:pStyle w:val="Compact"/>
              <w:spacing w:before="0" w:after="0"/>
              <w:ind w:firstLine="34"/>
              <w:rPr>
                <w:rFonts w:eastAsiaTheme="minorEastAsia" w:cs="Times New Roman"/>
                <w:lang w:eastAsia="ko-KR"/>
                <w:rPrChange w:id="904" w:author="Efthimiou, Orestis (ISPM)" w:date="2019-08-09T14:44:00Z">
                  <w:rPr>
                    <w:rFonts w:eastAsiaTheme="minorEastAsia" w:cs="Times New Roman"/>
                    <w:lang w:eastAsia="ko-KR"/>
                  </w:rPr>
                </w:rPrChange>
              </w:rPr>
              <w:pPrChange w:id="905" w:author="Efthimiou, Orestis (ISPM)" w:date="2019-08-15T11:00:00Z">
                <w:pPr>
                  <w:pStyle w:val="Compact"/>
                </w:pPr>
              </w:pPrChange>
            </w:pPr>
          </w:p>
        </w:tc>
        <w:tc>
          <w:tcPr>
            <w:tcW w:w="840" w:type="pct"/>
            <w:vAlign w:val="center"/>
            <w:tcPrChange w:id="906" w:author="Efthimiou, Orestis (ISPM)" w:date="2019-08-15T11:00:00Z">
              <w:tcPr>
                <w:tcW w:w="1177" w:type="pct"/>
              </w:tcPr>
            </w:tcPrChange>
          </w:tcPr>
          <w:p w14:paraId="64B154B1" w14:textId="77777777" w:rsidR="005D68F7" w:rsidRPr="005A7C03" w:rsidRDefault="005D68F7">
            <w:pPr>
              <w:pStyle w:val="Compact"/>
              <w:spacing w:before="0" w:after="0"/>
              <w:ind w:firstLine="34"/>
              <w:rPr>
                <w:rFonts w:eastAsiaTheme="minorEastAsia" w:cs="Times New Roman"/>
                <w:lang w:eastAsia="ko-KR"/>
                <w:rPrChange w:id="907" w:author="Efthimiou, Orestis (ISPM)" w:date="2019-08-09T14:44:00Z">
                  <w:rPr>
                    <w:rFonts w:eastAsiaTheme="minorEastAsia" w:cs="Times New Roman"/>
                    <w:lang w:eastAsia="ko-KR"/>
                  </w:rPr>
                </w:rPrChange>
              </w:rPr>
              <w:pPrChange w:id="908" w:author="Efthimiou, Orestis (ISPM)" w:date="2019-08-15T11:00:00Z">
                <w:pPr>
                  <w:pStyle w:val="Compact"/>
                </w:pPr>
              </w:pPrChange>
            </w:pPr>
          </w:p>
        </w:tc>
      </w:tr>
      <w:tr w:rsidR="008413B0" w:rsidRPr="005A7C03" w14:paraId="209A4E3D" w14:textId="77777777" w:rsidTr="008413B0">
        <w:tblPrEx>
          <w:tblLook w:val="04A0" w:firstRow="1" w:lastRow="0" w:firstColumn="1" w:lastColumn="0" w:noHBand="0" w:noVBand="1"/>
          <w:tblPrExChange w:id="909" w:author="Efthimiou, Orestis (ISPM)" w:date="2019-08-15T11:00:00Z">
            <w:tblPrEx>
              <w:tblLook w:val="04A0" w:firstRow="1" w:lastRow="0" w:firstColumn="1" w:lastColumn="0" w:noHBand="0" w:noVBand="1"/>
            </w:tblPrEx>
          </w:tblPrExChange>
        </w:tblPrEx>
        <w:trPr>
          <w:trHeight w:val="244"/>
          <w:jc w:val="center"/>
          <w:trPrChange w:id="910" w:author="Efthimiou, Orestis (ISPM)" w:date="2019-08-15T11:00:00Z">
            <w:trPr>
              <w:trHeight w:val="251"/>
            </w:trPr>
          </w:trPrChange>
        </w:trPr>
        <w:tc>
          <w:tcPr>
            <w:tcW w:w="691" w:type="pct"/>
            <w:vMerge/>
            <w:vAlign w:val="center"/>
            <w:tcPrChange w:id="911" w:author="Efthimiou, Orestis (ISPM)" w:date="2019-08-15T11:00:00Z">
              <w:tcPr>
                <w:tcW w:w="648" w:type="pct"/>
                <w:vMerge/>
              </w:tcPr>
            </w:tcPrChange>
          </w:tcPr>
          <w:p w14:paraId="7AC19E00" w14:textId="77777777" w:rsidR="005D68F7" w:rsidRPr="005A7C03" w:rsidRDefault="005D68F7">
            <w:pPr>
              <w:pStyle w:val="Compact"/>
              <w:spacing w:before="0" w:after="0"/>
              <w:ind w:firstLine="34"/>
              <w:rPr>
                <w:rFonts w:cs="Times New Roman"/>
                <w:rPrChange w:id="912" w:author="Efthimiou, Orestis (ISPM)" w:date="2019-08-09T14:44:00Z">
                  <w:rPr>
                    <w:rFonts w:cs="Times New Roman"/>
                  </w:rPr>
                </w:rPrChange>
              </w:rPr>
              <w:pPrChange w:id="913" w:author="Efthimiou, Orestis (ISPM)" w:date="2019-08-15T11:00:00Z">
                <w:pPr>
                  <w:pStyle w:val="Compact"/>
                </w:pPr>
              </w:pPrChange>
            </w:pPr>
          </w:p>
        </w:tc>
        <w:tc>
          <w:tcPr>
            <w:tcW w:w="1090" w:type="pct"/>
            <w:vAlign w:val="center"/>
            <w:tcPrChange w:id="914" w:author="Efthimiou, Orestis (ISPM)" w:date="2019-08-15T11:00:00Z">
              <w:tcPr>
                <w:tcW w:w="1016" w:type="pct"/>
              </w:tcPr>
            </w:tcPrChange>
          </w:tcPr>
          <w:p w14:paraId="70D75F4F" w14:textId="77777777" w:rsidR="005D68F7" w:rsidRPr="005A7C03" w:rsidRDefault="005D68F7">
            <w:pPr>
              <w:pStyle w:val="Compact"/>
              <w:spacing w:before="0" w:after="0"/>
              <w:ind w:firstLine="34"/>
              <w:rPr>
                <w:rFonts w:eastAsiaTheme="minorEastAsia" w:cs="Times New Roman"/>
                <w:lang w:eastAsia="ko-KR"/>
                <w:rPrChange w:id="915" w:author="Efthimiou, Orestis (ISPM)" w:date="2019-08-09T14:44:00Z">
                  <w:rPr>
                    <w:rFonts w:eastAsiaTheme="minorEastAsia" w:cs="Times New Roman"/>
                    <w:lang w:eastAsia="ko-KR"/>
                  </w:rPr>
                </w:rPrChange>
              </w:rPr>
              <w:pPrChange w:id="916" w:author="Efthimiou, Orestis (ISPM)" w:date="2019-08-15T11:00:00Z">
                <w:pPr>
                  <w:pStyle w:val="Compact"/>
                </w:pPr>
              </w:pPrChange>
            </w:pPr>
            <w:r w:rsidRPr="005A7C03">
              <w:rPr>
                <w:rFonts w:eastAsiaTheme="minorEastAsia" w:cs="Times New Roman"/>
                <w:lang w:eastAsia="ko-KR"/>
                <w:rPrChange w:id="917" w:author="Efthimiou, Orestis (ISPM)" w:date="2019-08-09T14:44:00Z">
                  <w:rPr>
                    <w:rFonts w:eastAsiaTheme="minorEastAsia" w:cs="Times New Roman"/>
                    <w:lang w:eastAsia="ko-KR"/>
                  </w:rPr>
                </w:rPrChange>
              </w:rPr>
              <w:t>SSVS</w:t>
            </w:r>
          </w:p>
        </w:tc>
        <w:tc>
          <w:tcPr>
            <w:tcW w:w="734" w:type="pct"/>
            <w:vAlign w:val="center"/>
            <w:tcPrChange w:id="918" w:author="Efthimiou, Orestis (ISPM)" w:date="2019-08-15T11:00:00Z">
              <w:tcPr>
                <w:tcW w:w="687" w:type="pct"/>
              </w:tcPr>
            </w:tcPrChange>
          </w:tcPr>
          <w:p w14:paraId="11704D77" w14:textId="77777777" w:rsidR="005D68F7" w:rsidRPr="005A7C03" w:rsidRDefault="00DB5E27">
            <w:pPr>
              <w:pStyle w:val="Compact"/>
              <w:spacing w:before="0" w:after="0"/>
              <w:ind w:firstLine="34"/>
              <w:rPr>
                <w:rFonts w:eastAsiaTheme="minorEastAsia" w:cs="Times New Roman"/>
                <w:lang w:eastAsia="ko-KR"/>
                <w:rPrChange w:id="919" w:author="Efthimiou, Orestis (ISPM)" w:date="2019-08-09T14:44:00Z">
                  <w:rPr>
                    <w:rFonts w:eastAsiaTheme="minorEastAsia" w:cs="Times New Roman"/>
                    <w:lang w:eastAsia="ko-KR"/>
                  </w:rPr>
                </w:rPrChange>
              </w:rPr>
              <w:pPrChange w:id="920" w:author="Efthimiou, Orestis (ISPM)" w:date="2019-08-15T11:00:00Z">
                <w:pPr>
                  <w:pStyle w:val="Compact"/>
                </w:pPr>
              </w:pPrChange>
            </w:pPr>
            <w:r w:rsidRPr="005A7C03">
              <w:rPr>
                <w:rFonts w:eastAsiaTheme="minorEastAsia" w:cs="Times New Roman"/>
                <w:lang w:eastAsia="ko-KR"/>
                <w:rPrChange w:id="921" w:author="Efthimiou, Orestis (ISPM)" w:date="2019-08-09T14:44:00Z">
                  <w:rPr>
                    <w:rFonts w:eastAsiaTheme="minorEastAsia" w:cs="Times New Roman"/>
                    <w:lang w:eastAsia="ko-KR"/>
                  </w:rPr>
                </w:rPrChange>
              </w:rPr>
              <w:t>0.0032</w:t>
            </w:r>
          </w:p>
        </w:tc>
        <w:tc>
          <w:tcPr>
            <w:tcW w:w="840" w:type="pct"/>
            <w:vAlign w:val="center"/>
            <w:tcPrChange w:id="922" w:author="Efthimiou, Orestis (ISPM)" w:date="2019-08-15T11:00:00Z">
              <w:tcPr>
                <w:tcW w:w="785" w:type="pct"/>
              </w:tcPr>
            </w:tcPrChange>
          </w:tcPr>
          <w:p w14:paraId="1C589A23" w14:textId="77777777" w:rsidR="005D68F7" w:rsidRPr="004656A7" w:rsidRDefault="00DB5E27">
            <w:pPr>
              <w:pStyle w:val="Compact"/>
              <w:spacing w:before="0" w:after="0"/>
              <w:ind w:firstLine="34"/>
              <w:rPr>
                <w:rFonts w:eastAsiaTheme="minorEastAsia" w:cs="Times New Roman"/>
                <w:lang w:eastAsia="ko-KR"/>
              </w:rPr>
              <w:pPrChange w:id="923" w:author="Efthimiou, Orestis (ISPM)" w:date="2019-08-15T11:00:00Z">
                <w:pPr>
                  <w:pStyle w:val="Compact"/>
                </w:pPr>
              </w:pPrChange>
            </w:pPr>
            <w:r w:rsidRPr="004656A7">
              <w:rPr>
                <w:rFonts w:eastAsiaTheme="minorEastAsia" w:cs="Times New Roman"/>
                <w:lang w:eastAsia="ko-KR"/>
              </w:rPr>
              <w:t>0.049</w:t>
            </w:r>
          </w:p>
        </w:tc>
        <w:tc>
          <w:tcPr>
            <w:tcW w:w="804" w:type="pct"/>
            <w:vAlign w:val="center"/>
            <w:tcPrChange w:id="924" w:author="Efthimiou, Orestis (ISPM)" w:date="2019-08-15T11:00:00Z">
              <w:tcPr>
                <w:tcW w:w="687" w:type="pct"/>
              </w:tcPr>
            </w:tcPrChange>
          </w:tcPr>
          <w:p w14:paraId="0E1DE445" w14:textId="77777777" w:rsidR="005D68F7" w:rsidRPr="004656A7" w:rsidRDefault="00DB5E27">
            <w:pPr>
              <w:pStyle w:val="Compact"/>
              <w:spacing w:before="0" w:after="0"/>
              <w:ind w:firstLine="34"/>
              <w:rPr>
                <w:rFonts w:eastAsiaTheme="minorEastAsia" w:cs="Times New Roman"/>
                <w:lang w:eastAsia="ko-KR"/>
              </w:rPr>
              <w:pPrChange w:id="925" w:author="Efthimiou, Orestis (ISPM)" w:date="2019-08-15T11:00:00Z">
                <w:pPr>
                  <w:pStyle w:val="Compact"/>
                </w:pPr>
              </w:pPrChange>
            </w:pPr>
            <w:r w:rsidRPr="004656A7">
              <w:rPr>
                <w:rFonts w:eastAsiaTheme="minorEastAsia" w:cs="Times New Roman"/>
                <w:lang w:eastAsia="ko-KR"/>
              </w:rPr>
              <w:t>0.048</w:t>
            </w:r>
          </w:p>
        </w:tc>
        <w:tc>
          <w:tcPr>
            <w:tcW w:w="840" w:type="pct"/>
            <w:vAlign w:val="center"/>
            <w:tcPrChange w:id="926" w:author="Efthimiou, Orestis (ISPM)" w:date="2019-08-15T11:00:00Z">
              <w:tcPr>
                <w:tcW w:w="1177" w:type="pct"/>
              </w:tcPr>
            </w:tcPrChange>
          </w:tcPr>
          <w:p w14:paraId="2BCADD58" w14:textId="77777777" w:rsidR="005D68F7" w:rsidRPr="004656A7" w:rsidRDefault="00CE7E15">
            <w:pPr>
              <w:pStyle w:val="Compact"/>
              <w:spacing w:before="0" w:after="0"/>
              <w:ind w:firstLine="34"/>
              <w:rPr>
                <w:rFonts w:eastAsiaTheme="minorEastAsia" w:cs="Times New Roman"/>
                <w:lang w:eastAsia="ko-KR"/>
              </w:rPr>
              <w:pPrChange w:id="927" w:author="Efthimiou, Orestis (ISPM)" w:date="2019-08-15T11:00:00Z">
                <w:pPr>
                  <w:pStyle w:val="Compact"/>
                </w:pPr>
              </w:pPrChange>
            </w:pPr>
            <w:r w:rsidRPr="004656A7">
              <w:rPr>
                <w:rFonts w:eastAsiaTheme="minorEastAsia" w:cs="Times New Roman"/>
                <w:lang w:eastAsia="ko-KR"/>
              </w:rPr>
              <w:t>0.38</w:t>
            </w:r>
          </w:p>
        </w:tc>
      </w:tr>
      <w:tr w:rsidR="008413B0" w:rsidRPr="005A7C03" w14:paraId="5536F55B" w14:textId="77777777" w:rsidTr="008413B0">
        <w:tblPrEx>
          <w:tblLook w:val="04A0" w:firstRow="1" w:lastRow="0" w:firstColumn="1" w:lastColumn="0" w:noHBand="0" w:noVBand="1"/>
          <w:tblPrExChange w:id="928" w:author="Efthimiou, Orestis (ISPM)" w:date="2019-08-15T11:00:00Z">
            <w:tblPrEx>
              <w:tblLook w:val="04A0" w:firstRow="1" w:lastRow="0" w:firstColumn="1" w:lastColumn="0" w:noHBand="0" w:noVBand="1"/>
            </w:tblPrEx>
          </w:tblPrExChange>
        </w:tblPrEx>
        <w:trPr>
          <w:trHeight w:val="244"/>
          <w:jc w:val="center"/>
          <w:trPrChange w:id="929" w:author="Efthimiou, Orestis (ISPM)" w:date="2019-08-15T11:00:00Z">
            <w:trPr>
              <w:trHeight w:val="251"/>
            </w:trPr>
          </w:trPrChange>
        </w:trPr>
        <w:tc>
          <w:tcPr>
            <w:tcW w:w="691" w:type="pct"/>
            <w:vMerge w:val="restart"/>
            <w:shd w:val="clear" w:color="auto" w:fill="F2F2F2" w:themeFill="background1" w:themeFillShade="F2"/>
            <w:vAlign w:val="center"/>
            <w:tcPrChange w:id="930" w:author="Efthimiou, Orestis (ISPM)" w:date="2019-08-15T11:00:00Z">
              <w:tcPr>
                <w:tcW w:w="648" w:type="pct"/>
                <w:vMerge w:val="restart"/>
                <w:shd w:val="clear" w:color="auto" w:fill="F2F2F2" w:themeFill="background1" w:themeFillShade="F2"/>
              </w:tcPr>
            </w:tcPrChange>
          </w:tcPr>
          <w:p w14:paraId="5AB848C2" w14:textId="77777777" w:rsidR="003268CA" w:rsidRPr="00DD1DD8" w:rsidRDefault="003268CA">
            <w:pPr>
              <w:pStyle w:val="Compact"/>
              <w:spacing w:before="0" w:after="0"/>
              <w:ind w:firstLine="34"/>
              <w:rPr>
                <w:rFonts w:eastAsiaTheme="minorEastAsia" w:cs="Times New Roman"/>
                <w:lang w:eastAsia="ko-KR"/>
              </w:rPr>
              <w:pPrChange w:id="931" w:author="Efthimiou, Orestis (ISPM)" w:date="2019-08-15T11:00:00Z">
                <w:pPr>
                  <w:pStyle w:val="Compact"/>
                  <w:spacing w:before="0" w:after="0"/>
                </w:pPr>
              </w:pPrChange>
            </w:pPr>
            <w:r w:rsidRPr="00DD1DD8">
              <w:rPr>
                <w:rFonts w:eastAsiaTheme="minorEastAsia" w:cs="Times New Roman"/>
                <w:lang w:eastAsia="ko-KR"/>
              </w:rPr>
              <w:t>4</w:t>
            </w:r>
          </w:p>
        </w:tc>
        <w:tc>
          <w:tcPr>
            <w:tcW w:w="1090" w:type="pct"/>
            <w:shd w:val="clear" w:color="auto" w:fill="F2F2F2" w:themeFill="background1" w:themeFillShade="F2"/>
            <w:vAlign w:val="center"/>
            <w:tcPrChange w:id="932" w:author="Efthimiou, Orestis (ISPM)" w:date="2019-08-15T11:00:00Z">
              <w:tcPr>
                <w:tcW w:w="1016" w:type="pct"/>
                <w:shd w:val="clear" w:color="auto" w:fill="F2F2F2" w:themeFill="background1" w:themeFillShade="F2"/>
              </w:tcPr>
            </w:tcPrChange>
          </w:tcPr>
          <w:p w14:paraId="6ACC2912" w14:textId="7E9C511B" w:rsidR="003268CA" w:rsidRPr="00DD1DD8" w:rsidRDefault="003268CA">
            <w:pPr>
              <w:pStyle w:val="Compact"/>
              <w:spacing w:before="0" w:after="0"/>
              <w:ind w:firstLine="34"/>
              <w:rPr>
                <w:rFonts w:eastAsiaTheme="minorEastAsia" w:cs="Times New Roman"/>
                <w:lang w:eastAsia="ko-KR"/>
              </w:rPr>
              <w:pPrChange w:id="933" w:author="Efthimiou, Orestis (ISPM)" w:date="2019-08-15T11:00:00Z">
                <w:pPr>
                  <w:pStyle w:val="Compact"/>
                  <w:spacing w:before="0" w:after="0"/>
                </w:pPr>
              </w:pPrChange>
            </w:pPr>
            <w:r>
              <w:rPr>
                <w:rFonts w:eastAsiaTheme="minorEastAsia" w:cs="Times New Roman"/>
                <w:lang w:eastAsia="ko-KR"/>
              </w:rPr>
              <w:t>GLMM</w:t>
            </w:r>
            <w:r w:rsidRPr="00DD1DD8">
              <w:rPr>
                <w:rFonts w:eastAsiaTheme="minorEastAsia" w:cs="Times New Roman"/>
                <w:lang w:eastAsia="ko-KR"/>
              </w:rPr>
              <w:t>-null</w:t>
            </w:r>
          </w:p>
        </w:tc>
        <w:tc>
          <w:tcPr>
            <w:tcW w:w="734" w:type="pct"/>
            <w:shd w:val="clear" w:color="auto" w:fill="F2F2F2" w:themeFill="background1" w:themeFillShade="F2"/>
            <w:vAlign w:val="center"/>
            <w:tcPrChange w:id="934" w:author="Efthimiou, Orestis (ISPM)" w:date="2019-08-15T11:00:00Z">
              <w:tcPr>
                <w:tcW w:w="687" w:type="pct"/>
                <w:shd w:val="clear" w:color="auto" w:fill="F2F2F2" w:themeFill="background1" w:themeFillShade="F2"/>
              </w:tcPr>
            </w:tcPrChange>
          </w:tcPr>
          <w:p w14:paraId="35507546" w14:textId="77777777" w:rsidR="003268CA" w:rsidRPr="00DD1DD8" w:rsidRDefault="003268CA">
            <w:pPr>
              <w:pStyle w:val="Compact"/>
              <w:spacing w:before="0" w:after="0"/>
              <w:ind w:firstLine="34"/>
              <w:rPr>
                <w:rFonts w:eastAsiaTheme="minorEastAsia" w:cs="Times New Roman"/>
                <w:lang w:eastAsia="ko-KR"/>
              </w:rPr>
              <w:pPrChange w:id="935" w:author="Efthimiou, Orestis (ISPM)" w:date="2019-08-15T11:00:00Z">
                <w:pPr>
                  <w:pStyle w:val="Compact"/>
                  <w:spacing w:before="0" w:after="0"/>
                </w:pPr>
              </w:pPrChange>
            </w:pPr>
            <w:r w:rsidRPr="00DD1DD8">
              <w:rPr>
                <w:rFonts w:eastAsiaTheme="minorEastAsia" w:cs="Times New Roman"/>
                <w:lang w:eastAsia="ko-KR"/>
              </w:rPr>
              <w:t>0.000</w:t>
            </w:r>
          </w:p>
        </w:tc>
        <w:tc>
          <w:tcPr>
            <w:tcW w:w="840" w:type="pct"/>
            <w:shd w:val="clear" w:color="auto" w:fill="F2F2F2" w:themeFill="background1" w:themeFillShade="F2"/>
            <w:vAlign w:val="center"/>
            <w:tcPrChange w:id="936" w:author="Efthimiou, Orestis (ISPM)" w:date="2019-08-15T11:00:00Z">
              <w:tcPr>
                <w:tcW w:w="785" w:type="pct"/>
                <w:shd w:val="clear" w:color="auto" w:fill="F2F2F2" w:themeFill="background1" w:themeFillShade="F2"/>
              </w:tcPr>
            </w:tcPrChange>
          </w:tcPr>
          <w:p w14:paraId="6AAFE142" w14:textId="77777777" w:rsidR="003268CA" w:rsidRPr="00DD1DD8" w:rsidRDefault="003268CA">
            <w:pPr>
              <w:pStyle w:val="Compact"/>
              <w:spacing w:before="0" w:after="0"/>
              <w:ind w:firstLine="34"/>
              <w:rPr>
                <w:rFonts w:eastAsiaTheme="minorEastAsia" w:cs="Times New Roman"/>
                <w:lang w:eastAsia="ko-KR"/>
              </w:rPr>
              <w:pPrChange w:id="937" w:author="Efthimiou, Orestis (ISPM)" w:date="2019-08-15T11:00:00Z">
                <w:pPr>
                  <w:pStyle w:val="Compact"/>
                  <w:spacing w:before="0" w:after="0"/>
                </w:pPr>
              </w:pPrChange>
            </w:pPr>
            <w:r w:rsidRPr="00DD1DD8">
              <w:rPr>
                <w:rFonts w:eastAsiaTheme="minorEastAsia" w:cs="Times New Roman"/>
                <w:lang w:eastAsia="ko-KR"/>
              </w:rPr>
              <w:t>0.045</w:t>
            </w:r>
          </w:p>
        </w:tc>
        <w:tc>
          <w:tcPr>
            <w:tcW w:w="804" w:type="pct"/>
            <w:shd w:val="clear" w:color="auto" w:fill="F2F2F2" w:themeFill="background1" w:themeFillShade="F2"/>
            <w:vAlign w:val="center"/>
            <w:tcPrChange w:id="938" w:author="Efthimiou, Orestis (ISPM)" w:date="2019-08-15T11:00:00Z">
              <w:tcPr>
                <w:tcW w:w="687" w:type="pct"/>
                <w:shd w:val="clear" w:color="auto" w:fill="F2F2F2" w:themeFill="background1" w:themeFillShade="F2"/>
              </w:tcPr>
            </w:tcPrChange>
          </w:tcPr>
          <w:p w14:paraId="78619137" w14:textId="77777777" w:rsidR="003268CA" w:rsidRPr="00DD1DD8" w:rsidRDefault="003268CA">
            <w:pPr>
              <w:pStyle w:val="Compact"/>
              <w:spacing w:before="0" w:after="0"/>
              <w:ind w:firstLine="34"/>
              <w:rPr>
                <w:rFonts w:eastAsiaTheme="minorEastAsia" w:cs="Times New Roman"/>
                <w:lang w:eastAsia="ko-KR"/>
              </w:rPr>
              <w:pPrChange w:id="939" w:author="Efthimiou, Orestis (ISPM)" w:date="2019-08-15T11:00:00Z">
                <w:pPr>
                  <w:pStyle w:val="Compact"/>
                  <w:spacing w:before="0" w:after="0"/>
                </w:pPr>
              </w:pPrChange>
            </w:pPr>
            <w:r w:rsidRPr="00DD1DD8">
              <w:rPr>
                <w:rFonts w:eastAsiaTheme="minorEastAsia" w:cs="Times New Roman"/>
                <w:lang w:eastAsia="ko-KR"/>
              </w:rPr>
              <w:t>0.10</w:t>
            </w:r>
          </w:p>
        </w:tc>
        <w:tc>
          <w:tcPr>
            <w:tcW w:w="840" w:type="pct"/>
            <w:shd w:val="clear" w:color="auto" w:fill="F2F2F2" w:themeFill="background1" w:themeFillShade="F2"/>
            <w:vAlign w:val="center"/>
            <w:tcPrChange w:id="940" w:author="Efthimiou, Orestis (ISPM)" w:date="2019-08-15T11:00:00Z">
              <w:tcPr>
                <w:tcW w:w="1177" w:type="pct"/>
                <w:shd w:val="clear" w:color="auto" w:fill="F2F2F2" w:themeFill="background1" w:themeFillShade="F2"/>
              </w:tcPr>
            </w:tcPrChange>
          </w:tcPr>
          <w:p w14:paraId="520CEEEE" w14:textId="77777777" w:rsidR="003268CA" w:rsidRPr="00DD1DD8" w:rsidRDefault="003268CA">
            <w:pPr>
              <w:pStyle w:val="Compact"/>
              <w:spacing w:before="0" w:after="0"/>
              <w:ind w:firstLine="34"/>
              <w:rPr>
                <w:rFonts w:eastAsiaTheme="minorEastAsia" w:cs="Times New Roman"/>
                <w:lang w:eastAsia="ko-KR"/>
              </w:rPr>
              <w:pPrChange w:id="941" w:author="Efthimiou, Orestis (ISPM)" w:date="2019-08-15T11:00:00Z">
                <w:pPr>
                  <w:pStyle w:val="Compact"/>
                  <w:spacing w:before="0" w:after="0"/>
                </w:pPr>
              </w:pPrChange>
            </w:pPr>
            <w:r w:rsidRPr="00DD1DD8">
              <w:rPr>
                <w:rFonts w:eastAsiaTheme="minorEastAsia" w:cs="Times New Roman"/>
                <w:lang w:eastAsia="ko-KR"/>
              </w:rPr>
              <w:t>0.10</w:t>
            </w:r>
          </w:p>
        </w:tc>
      </w:tr>
      <w:tr w:rsidR="008413B0" w:rsidRPr="005A7C03" w14:paraId="7025E3CB" w14:textId="77777777" w:rsidTr="008413B0">
        <w:tblPrEx>
          <w:tblLook w:val="04A0" w:firstRow="1" w:lastRow="0" w:firstColumn="1" w:lastColumn="0" w:noHBand="0" w:noVBand="1"/>
          <w:tblPrExChange w:id="942" w:author="Efthimiou, Orestis (ISPM)" w:date="2019-08-15T11:00:00Z">
            <w:tblPrEx>
              <w:tblLook w:val="04A0" w:firstRow="1" w:lastRow="0" w:firstColumn="1" w:lastColumn="0" w:noHBand="0" w:noVBand="1"/>
            </w:tblPrEx>
          </w:tblPrExChange>
        </w:tblPrEx>
        <w:trPr>
          <w:trHeight w:val="244"/>
          <w:jc w:val="center"/>
          <w:trPrChange w:id="943" w:author="Efthimiou, Orestis (ISPM)" w:date="2019-08-15T11:00:00Z">
            <w:trPr>
              <w:trHeight w:val="251"/>
            </w:trPr>
          </w:trPrChange>
        </w:trPr>
        <w:tc>
          <w:tcPr>
            <w:tcW w:w="691" w:type="pct"/>
            <w:vMerge/>
            <w:shd w:val="clear" w:color="auto" w:fill="F2F2F2" w:themeFill="background1" w:themeFillShade="F2"/>
            <w:vAlign w:val="center"/>
            <w:tcPrChange w:id="944" w:author="Efthimiou, Orestis (ISPM)" w:date="2019-08-15T11:00:00Z">
              <w:tcPr>
                <w:tcW w:w="648" w:type="pct"/>
                <w:vMerge/>
                <w:shd w:val="clear" w:color="auto" w:fill="F2F2F2" w:themeFill="background1" w:themeFillShade="F2"/>
              </w:tcPr>
            </w:tcPrChange>
          </w:tcPr>
          <w:p w14:paraId="386F762E" w14:textId="77777777" w:rsidR="003268CA" w:rsidRPr="005A7C03" w:rsidRDefault="003268CA">
            <w:pPr>
              <w:pStyle w:val="Compact"/>
              <w:spacing w:before="0" w:after="0"/>
              <w:ind w:firstLine="34"/>
              <w:rPr>
                <w:rFonts w:cs="Times New Roman"/>
                <w:rPrChange w:id="945" w:author="Efthimiou, Orestis (ISPM)" w:date="2019-08-09T14:44:00Z">
                  <w:rPr>
                    <w:rFonts w:cs="Times New Roman"/>
                  </w:rPr>
                </w:rPrChange>
              </w:rPr>
              <w:pPrChange w:id="946" w:author="Efthimiou, Orestis (ISPM)" w:date="2019-08-15T11:00:00Z">
                <w:pPr>
                  <w:pStyle w:val="Compact"/>
                </w:pPr>
              </w:pPrChange>
            </w:pPr>
          </w:p>
        </w:tc>
        <w:tc>
          <w:tcPr>
            <w:tcW w:w="1090" w:type="pct"/>
            <w:shd w:val="clear" w:color="auto" w:fill="F2F2F2" w:themeFill="background1" w:themeFillShade="F2"/>
            <w:vAlign w:val="center"/>
            <w:tcPrChange w:id="947" w:author="Efthimiou, Orestis (ISPM)" w:date="2019-08-15T11:00:00Z">
              <w:tcPr>
                <w:tcW w:w="1016" w:type="pct"/>
                <w:shd w:val="clear" w:color="auto" w:fill="F2F2F2" w:themeFill="background1" w:themeFillShade="F2"/>
              </w:tcPr>
            </w:tcPrChange>
          </w:tcPr>
          <w:p w14:paraId="27159F8D" w14:textId="3755BC6D" w:rsidR="003268CA" w:rsidRPr="00BF1843" w:rsidRDefault="003268CA">
            <w:pPr>
              <w:pStyle w:val="Compact"/>
              <w:spacing w:before="0" w:after="0"/>
              <w:ind w:firstLine="34"/>
              <w:rPr>
                <w:rFonts w:eastAsiaTheme="minorEastAsia" w:cs="Times New Roman"/>
                <w:lang w:eastAsia="ko-KR"/>
              </w:rPr>
              <w:pPrChange w:id="948" w:author="Efthimiou, Orestis (ISPM)" w:date="2019-08-15T11:00:00Z">
                <w:pPr>
                  <w:pStyle w:val="Compact"/>
                </w:pPr>
              </w:pPrChange>
            </w:pPr>
            <w:r>
              <w:rPr>
                <w:rFonts w:eastAsiaTheme="minorEastAsia" w:cs="Times New Roman"/>
                <w:lang w:eastAsia="ko-KR"/>
              </w:rPr>
              <w:t>GLMM</w:t>
            </w:r>
            <w:r w:rsidRPr="00BF1843">
              <w:rPr>
                <w:rFonts w:eastAsiaTheme="minorEastAsia" w:cs="Times New Roman"/>
                <w:lang w:eastAsia="ko-KR"/>
              </w:rPr>
              <w:t>-</w:t>
            </w:r>
            <w:r>
              <w:rPr>
                <w:rFonts w:eastAsiaTheme="minorEastAsia" w:cs="Times New Roman"/>
                <w:lang w:eastAsia="ko-KR"/>
              </w:rPr>
              <w:t>full</w:t>
            </w:r>
          </w:p>
        </w:tc>
        <w:tc>
          <w:tcPr>
            <w:tcW w:w="734" w:type="pct"/>
            <w:shd w:val="clear" w:color="auto" w:fill="F2F2F2" w:themeFill="background1" w:themeFillShade="F2"/>
            <w:vAlign w:val="center"/>
            <w:tcPrChange w:id="949" w:author="Efthimiou, Orestis (ISPM)" w:date="2019-08-15T11:00:00Z">
              <w:tcPr>
                <w:tcW w:w="687" w:type="pct"/>
                <w:shd w:val="clear" w:color="auto" w:fill="F2F2F2" w:themeFill="background1" w:themeFillShade="F2"/>
              </w:tcPr>
            </w:tcPrChange>
          </w:tcPr>
          <w:p w14:paraId="039699BA" w14:textId="77777777" w:rsidR="003268CA" w:rsidRPr="00BF1843" w:rsidRDefault="003268CA">
            <w:pPr>
              <w:pStyle w:val="Compact"/>
              <w:spacing w:before="0" w:after="0"/>
              <w:ind w:firstLine="34"/>
              <w:rPr>
                <w:rFonts w:eastAsiaTheme="minorEastAsia" w:cs="Times New Roman"/>
                <w:lang w:eastAsia="ko-KR"/>
              </w:rPr>
              <w:pPrChange w:id="950" w:author="Efthimiou, Orestis (ISPM)" w:date="2019-08-15T11:00:00Z">
                <w:pPr>
                  <w:pStyle w:val="Compact"/>
                </w:pPr>
              </w:pPrChange>
            </w:pPr>
            <w:r w:rsidRPr="00BF1843">
              <w:rPr>
                <w:rFonts w:eastAsiaTheme="minorEastAsia" w:cs="Times New Roman"/>
                <w:lang w:eastAsia="ko-KR"/>
              </w:rPr>
              <w:t>0.028</w:t>
            </w:r>
          </w:p>
        </w:tc>
        <w:tc>
          <w:tcPr>
            <w:tcW w:w="840" w:type="pct"/>
            <w:shd w:val="clear" w:color="auto" w:fill="F2F2F2" w:themeFill="background1" w:themeFillShade="F2"/>
            <w:vAlign w:val="center"/>
            <w:tcPrChange w:id="951" w:author="Efthimiou, Orestis (ISPM)" w:date="2019-08-15T11:00:00Z">
              <w:tcPr>
                <w:tcW w:w="785" w:type="pct"/>
                <w:shd w:val="clear" w:color="auto" w:fill="F2F2F2" w:themeFill="background1" w:themeFillShade="F2"/>
              </w:tcPr>
            </w:tcPrChange>
          </w:tcPr>
          <w:p w14:paraId="43941C35" w14:textId="77777777" w:rsidR="003268CA" w:rsidRPr="00BF1843" w:rsidRDefault="003268CA">
            <w:pPr>
              <w:pStyle w:val="Compact"/>
              <w:spacing w:before="0" w:after="0"/>
              <w:ind w:firstLine="34"/>
              <w:rPr>
                <w:rFonts w:eastAsiaTheme="minorEastAsia" w:cs="Times New Roman"/>
                <w:lang w:eastAsia="ko-KR"/>
              </w:rPr>
              <w:pPrChange w:id="952" w:author="Efthimiou, Orestis (ISPM)" w:date="2019-08-15T11:00:00Z">
                <w:pPr>
                  <w:pStyle w:val="Compact"/>
                </w:pPr>
              </w:pPrChange>
            </w:pPr>
            <w:r w:rsidRPr="00BF1843">
              <w:rPr>
                <w:rFonts w:eastAsiaTheme="minorEastAsia" w:cs="Times New Roman"/>
                <w:lang w:eastAsia="ko-KR"/>
              </w:rPr>
              <w:t>0.037</w:t>
            </w:r>
          </w:p>
        </w:tc>
        <w:tc>
          <w:tcPr>
            <w:tcW w:w="804" w:type="pct"/>
            <w:shd w:val="clear" w:color="auto" w:fill="F2F2F2" w:themeFill="background1" w:themeFillShade="F2"/>
            <w:vAlign w:val="center"/>
            <w:tcPrChange w:id="953" w:author="Efthimiou, Orestis (ISPM)" w:date="2019-08-15T11:00:00Z">
              <w:tcPr>
                <w:tcW w:w="687" w:type="pct"/>
                <w:shd w:val="clear" w:color="auto" w:fill="F2F2F2" w:themeFill="background1" w:themeFillShade="F2"/>
              </w:tcPr>
            </w:tcPrChange>
          </w:tcPr>
          <w:p w14:paraId="240AFA77" w14:textId="77777777" w:rsidR="003268CA" w:rsidRPr="00BF1843" w:rsidRDefault="003268CA">
            <w:pPr>
              <w:pStyle w:val="Compact"/>
              <w:spacing w:before="0" w:after="0"/>
              <w:ind w:firstLine="34"/>
              <w:rPr>
                <w:rFonts w:eastAsiaTheme="minorEastAsia" w:cs="Times New Roman"/>
                <w:lang w:eastAsia="ko-KR"/>
              </w:rPr>
              <w:pPrChange w:id="954" w:author="Efthimiou, Orestis (ISPM)" w:date="2019-08-15T11:00:00Z">
                <w:pPr>
                  <w:pStyle w:val="Compact"/>
                </w:pPr>
              </w:pPrChange>
            </w:pPr>
            <w:r w:rsidRPr="00BF1843">
              <w:rPr>
                <w:rFonts w:eastAsiaTheme="minorEastAsia" w:cs="Times New Roman"/>
                <w:lang w:eastAsia="ko-KR"/>
              </w:rPr>
              <w:t>0.14</w:t>
            </w:r>
          </w:p>
        </w:tc>
        <w:tc>
          <w:tcPr>
            <w:tcW w:w="840" w:type="pct"/>
            <w:shd w:val="clear" w:color="auto" w:fill="F2F2F2" w:themeFill="background1" w:themeFillShade="F2"/>
            <w:vAlign w:val="center"/>
            <w:tcPrChange w:id="955" w:author="Efthimiou, Orestis (ISPM)" w:date="2019-08-15T11:00:00Z">
              <w:tcPr>
                <w:tcW w:w="1177" w:type="pct"/>
                <w:shd w:val="clear" w:color="auto" w:fill="F2F2F2" w:themeFill="background1" w:themeFillShade="F2"/>
              </w:tcPr>
            </w:tcPrChange>
          </w:tcPr>
          <w:p w14:paraId="54377F92" w14:textId="77777777" w:rsidR="003268CA" w:rsidRPr="00BF1843" w:rsidRDefault="003268CA">
            <w:pPr>
              <w:pStyle w:val="Compact"/>
              <w:spacing w:before="0" w:after="0"/>
              <w:ind w:firstLine="34"/>
              <w:rPr>
                <w:rFonts w:eastAsiaTheme="minorEastAsia" w:cs="Times New Roman"/>
                <w:lang w:eastAsia="ko-KR"/>
              </w:rPr>
              <w:pPrChange w:id="956" w:author="Efthimiou, Orestis (ISPM)" w:date="2019-08-15T11:00:00Z">
                <w:pPr>
                  <w:pStyle w:val="Compact"/>
                </w:pPr>
              </w:pPrChange>
            </w:pPr>
            <w:r w:rsidRPr="00BF1843">
              <w:rPr>
                <w:rFonts w:eastAsiaTheme="minorEastAsia" w:cs="Times New Roman"/>
                <w:lang w:eastAsia="ko-KR"/>
              </w:rPr>
              <w:t>0.33</w:t>
            </w:r>
          </w:p>
        </w:tc>
      </w:tr>
      <w:tr w:rsidR="008413B0" w:rsidRPr="005A7C03" w14:paraId="2EE14711" w14:textId="77777777" w:rsidTr="008413B0">
        <w:tblPrEx>
          <w:tblLook w:val="04A0" w:firstRow="1" w:lastRow="0" w:firstColumn="1" w:lastColumn="0" w:noHBand="0" w:noVBand="1"/>
          <w:tblPrExChange w:id="957" w:author="Efthimiou, Orestis (ISPM)" w:date="2019-08-15T11:00:00Z">
            <w:tblPrEx>
              <w:tblLook w:val="04A0" w:firstRow="1" w:lastRow="0" w:firstColumn="1" w:lastColumn="0" w:noHBand="0" w:noVBand="1"/>
            </w:tblPrEx>
          </w:tblPrExChange>
        </w:tblPrEx>
        <w:trPr>
          <w:trHeight w:val="244"/>
          <w:jc w:val="center"/>
          <w:trPrChange w:id="958" w:author="Efthimiou, Orestis (ISPM)" w:date="2019-08-15T11:00:00Z">
            <w:trPr>
              <w:trHeight w:val="251"/>
            </w:trPr>
          </w:trPrChange>
        </w:trPr>
        <w:tc>
          <w:tcPr>
            <w:tcW w:w="691" w:type="pct"/>
            <w:vMerge/>
            <w:shd w:val="clear" w:color="auto" w:fill="F2F2F2" w:themeFill="background1" w:themeFillShade="F2"/>
            <w:vAlign w:val="center"/>
            <w:tcPrChange w:id="959" w:author="Efthimiou, Orestis (ISPM)" w:date="2019-08-15T11:00:00Z">
              <w:tcPr>
                <w:tcW w:w="648" w:type="pct"/>
                <w:vMerge/>
                <w:shd w:val="clear" w:color="auto" w:fill="F2F2F2" w:themeFill="background1" w:themeFillShade="F2"/>
              </w:tcPr>
            </w:tcPrChange>
          </w:tcPr>
          <w:p w14:paraId="78A0E831" w14:textId="77777777" w:rsidR="005D68F7" w:rsidRPr="005A7C03" w:rsidRDefault="005D68F7">
            <w:pPr>
              <w:pStyle w:val="Compact"/>
              <w:spacing w:before="0" w:after="0"/>
              <w:ind w:firstLine="34"/>
              <w:rPr>
                <w:rFonts w:cs="Times New Roman"/>
                <w:rPrChange w:id="960" w:author="Efthimiou, Orestis (ISPM)" w:date="2019-08-09T14:44:00Z">
                  <w:rPr>
                    <w:rFonts w:cs="Times New Roman"/>
                  </w:rPr>
                </w:rPrChange>
              </w:rPr>
              <w:pPrChange w:id="961" w:author="Efthimiou, Orestis (ISPM)" w:date="2019-08-15T11:00:00Z">
                <w:pPr>
                  <w:pStyle w:val="Compact"/>
                </w:pPr>
              </w:pPrChange>
            </w:pPr>
          </w:p>
        </w:tc>
        <w:tc>
          <w:tcPr>
            <w:tcW w:w="1090" w:type="pct"/>
            <w:shd w:val="clear" w:color="auto" w:fill="F2F2F2" w:themeFill="background1" w:themeFillShade="F2"/>
            <w:vAlign w:val="center"/>
            <w:tcPrChange w:id="962" w:author="Efthimiou, Orestis (ISPM)" w:date="2019-08-15T11:00:00Z">
              <w:tcPr>
                <w:tcW w:w="1016" w:type="pct"/>
                <w:shd w:val="clear" w:color="auto" w:fill="F2F2F2" w:themeFill="background1" w:themeFillShade="F2"/>
              </w:tcPr>
            </w:tcPrChange>
          </w:tcPr>
          <w:p w14:paraId="4FF88CF8" w14:textId="77777777" w:rsidR="005D68F7" w:rsidRPr="005A7C03" w:rsidRDefault="005D68F7">
            <w:pPr>
              <w:pStyle w:val="Compact"/>
              <w:spacing w:before="0" w:after="0"/>
              <w:ind w:firstLine="34"/>
              <w:rPr>
                <w:rFonts w:eastAsiaTheme="minorEastAsia" w:cs="Times New Roman"/>
                <w:lang w:eastAsia="ko-KR"/>
                <w:rPrChange w:id="963" w:author="Efthimiou, Orestis (ISPM)" w:date="2019-08-09T14:44:00Z">
                  <w:rPr>
                    <w:rFonts w:eastAsiaTheme="minorEastAsia" w:cs="Times New Roman"/>
                    <w:lang w:eastAsia="ko-KR"/>
                  </w:rPr>
                </w:rPrChange>
              </w:rPr>
              <w:pPrChange w:id="964" w:author="Efthimiou, Orestis (ISPM)" w:date="2019-08-15T11:00:00Z">
                <w:pPr>
                  <w:pStyle w:val="Compact"/>
                </w:pPr>
              </w:pPrChange>
            </w:pPr>
            <w:r w:rsidRPr="005A7C03">
              <w:rPr>
                <w:rFonts w:eastAsiaTheme="minorEastAsia" w:cs="Times New Roman"/>
                <w:lang w:eastAsia="ko-KR"/>
                <w:rPrChange w:id="965" w:author="Efthimiou, Orestis (ISPM)" w:date="2019-08-09T14:44:00Z">
                  <w:rPr>
                    <w:rFonts w:eastAsiaTheme="minorEastAsia" w:cs="Times New Roman"/>
                    <w:lang w:eastAsia="ko-KR"/>
                  </w:rPr>
                </w:rPrChange>
              </w:rPr>
              <w:t>Step-naïve</w:t>
            </w:r>
          </w:p>
        </w:tc>
        <w:tc>
          <w:tcPr>
            <w:tcW w:w="734" w:type="pct"/>
            <w:shd w:val="clear" w:color="auto" w:fill="F2F2F2" w:themeFill="background1" w:themeFillShade="F2"/>
            <w:vAlign w:val="center"/>
            <w:tcPrChange w:id="966" w:author="Efthimiou, Orestis (ISPM)" w:date="2019-08-15T11:00:00Z">
              <w:tcPr>
                <w:tcW w:w="687" w:type="pct"/>
                <w:shd w:val="clear" w:color="auto" w:fill="F2F2F2" w:themeFill="background1" w:themeFillShade="F2"/>
              </w:tcPr>
            </w:tcPrChange>
          </w:tcPr>
          <w:p w14:paraId="0D44F8F6" w14:textId="77777777" w:rsidR="005D68F7" w:rsidRPr="005A7C03" w:rsidRDefault="00B97855">
            <w:pPr>
              <w:pStyle w:val="Compact"/>
              <w:spacing w:before="0" w:after="0"/>
              <w:ind w:firstLine="34"/>
              <w:rPr>
                <w:rFonts w:eastAsiaTheme="minorEastAsia" w:cs="Times New Roman"/>
                <w:lang w:eastAsia="ko-KR"/>
                <w:rPrChange w:id="967" w:author="Efthimiou, Orestis (ISPM)" w:date="2019-08-09T14:44:00Z">
                  <w:rPr>
                    <w:rFonts w:eastAsiaTheme="minorEastAsia" w:cs="Times New Roman"/>
                    <w:lang w:eastAsia="ko-KR"/>
                  </w:rPr>
                </w:rPrChange>
              </w:rPr>
              <w:pPrChange w:id="968" w:author="Efthimiou, Orestis (ISPM)" w:date="2019-08-15T11:00:00Z">
                <w:pPr>
                  <w:pStyle w:val="Compact"/>
                </w:pPr>
              </w:pPrChange>
            </w:pPr>
            <w:r w:rsidRPr="005A7C03">
              <w:rPr>
                <w:rFonts w:eastAsiaTheme="minorEastAsia" w:cs="Times New Roman"/>
                <w:lang w:eastAsia="ko-KR"/>
                <w:rPrChange w:id="969" w:author="Efthimiou, Orestis (ISPM)" w:date="2019-08-09T14:44:00Z">
                  <w:rPr>
                    <w:rFonts w:eastAsiaTheme="minorEastAsia" w:cs="Times New Roman"/>
                    <w:lang w:eastAsia="ko-KR"/>
                  </w:rPr>
                </w:rPrChange>
              </w:rPr>
              <w:t>0.017</w:t>
            </w:r>
          </w:p>
        </w:tc>
        <w:tc>
          <w:tcPr>
            <w:tcW w:w="840" w:type="pct"/>
            <w:shd w:val="clear" w:color="auto" w:fill="F2F2F2" w:themeFill="background1" w:themeFillShade="F2"/>
            <w:vAlign w:val="center"/>
            <w:tcPrChange w:id="970" w:author="Efthimiou, Orestis (ISPM)" w:date="2019-08-15T11:00:00Z">
              <w:tcPr>
                <w:tcW w:w="785" w:type="pct"/>
                <w:shd w:val="clear" w:color="auto" w:fill="F2F2F2" w:themeFill="background1" w:themeFillShade="F2"/>
              </w:tcPr>
            </w:tcPrChange>
          </w:tcPr>
          <w:p w14:paraId="2A0FBA4E" w14:textId="77777777" w:rsidR="005D68F7" w:rsidRPr="005A7C03" w:rsidRDefault="00B97855">
            <w:pPr>
              <w:pStyle w:val="Compact"/>
              <w:spacing w:before="0" w:after="0"/>
              <w:ind w:firstLine="34"/>
              <w:rPr>
                <w:rFonts w:eastAsiaTheme="minorEastAsia" w:cs="Times New Roman"/>
                <w:lang w:eastAsia="ko-KR"/>
                <w:rPrChange w:id="971" w:author="Efthimiou, Orestis (ISPM)" w:date="2019-08-09T14:44:00Z">
                  <w:rPr>
                    <w:rFonts w:eastAsiaTheme="minorEastAsia" w:cs="Times New Roman"/>
                    <w:lang w:eastAsia="ko-KR"/>
                  </w:rPr>
                </w:rPrChange>
              </w:rPr>
              <w:pPrChange w:id="972" w:author="Efthimiou, Orestis (ISPM)" w:date="2019-08-15T11:00:00Z">
                <w:pPr>
                  <w:pStyle w:val="Compact"/>
                </w:pPr>
              </w:pPrChange>
            </w:pPr>
            <w:r w:rsidRPr="005A7C03">
              <w:rPr>
                <w:rFonts w:eastAsiaTheme="minorEastAsia" w:cs="Times New Roman"/>
                <w:lang w:eastAsia="ko-KR"/>
                <w:rPrChange w:id="973" w:author="Efthimiou, Orestis (ISPM)" w:date="2019-08-09T14:44:00Z">
                  <w:rPr>
                    <w:rFonts w:eastAsiaTheme="minorEastAsia" w:cs="Times New Roman"/>
                    <w:lang w:eastAsia="ko-KR"/>
                  </w:rPr>
                </w:rPrChange>
              </w:rPr>
              <w:t>0.037</w:t>
            </w:r>
          </w:p>
        </w:tc>
        <w:tc>
          <w:tcPr>
            <w:tcW w:w="804" w:type="pct"/>
            <w:shd w:val="clear" w:color="auto" w:fill="F2F2F2" w:themeFill="background1" w:themeFillShade="F2"/>
            <w:vAlign w:val="center"/>
            <w:tcPrChange w:id="974" w:author="Efthimiou, Orestis (ISPM)" w:date="2019-08-15T11:00:00Z">
              <w:tcPr>
                <w:tcW w:w="687" w:type="pct"/>
                <w:shd w:val="clear" w:color="auto" w:fill="F2F2F2" w:themeFill="background1" w:themeFillShade="F2"/>
              </w:tcPr>
            </w:tcPrChange>
          </w:tcPr>
          <w:p w14:paraId="386AFA02" w14:textId="77777777" w:rsidR="005D68F7" w:rsidRPr="005A7C03" w:rsidRDefault="00B97855">
            <w:pPr>
              <w:pStyle w:val="Compact"/>
              <w:spacing w:before="0" w:after="0"/>
              <w:ind w:firstLine="34"/>
              <w:rPr>
                <w:rFonts w:eastAsiaTheme="minorEastAsia" w:cs="Times New Roman"/>
                <w:lang w:eastAsia="ko-KR"/>
                <w:rPrChange w:id="975" w:author="Efthimiou, Orestis (ISPM)" w:date="2019-08-09T14:44:00Z">
                  <w:rPr>
                    <w:rFonts w:eastAsiaTheme="minorEastAsia" w:cs="Times New Roman"/>
                    <w:lang w:eastAsia="ko-KR"/>
                  </w:rPr>
                </w:rPrChange>
              </w:rPr>
              <w:pPrChange w:id="976" w:author="Efthimiou, Orestis (ISPM)" w:date="2019-08-15T11:00:00Z">
                <w:pPr>
                  <w:pStyle w:val="Compact"/>
                </w:pPr>
              </w:pPrChange>
            </w:pPr>
            <w:r w:rsidRPr="005A7C03">
              <w:rPr>
                <w:rFonts w:eastAsiaTheme="minorEastAsia" w:cs="Times New Roman"/>
                <w:lang w:eastAsia="ko-KR"/>
                <w:rPrChange w:id="977" w:author="Efthimiou, Orestis (ISPM)" w:date="2019-08-09T14:44:00Z">
                  <w:rPr>
                    <w:rFonts w:eastAsiaTheme="minorEastAsia" w:cs="Times New Roman"/>
                    <w:lang w:eastAsia="ko-KR"/>
                  </w:rPr>
                </w:rPrChange>
              </w:rPr>
              <w:t>0.12</w:t>
            </w:r>
          </w:p>
        </w:tc>
        <w:tc>
          <w:tcPr>
            <w:tcW w:w="840" w:type="pct"/>
            <w:shd w:val="clear" w:color="auto" w:fill="F2F2F2" w:themeFill="background1" w:themeFillShade="F2"/>
            <w:vAlign w:val="center"/>
            <w:tcPrChange w:id="978" w:author="Efthimiou, Orestis (ISPM)" w:date="2019-08-15T11:00:00Z">
              <w:tcPr>
                <w:tcW w:w="1177" w:type="pct"/>
                <w:shd w:val="clear" w:color="auto" w:fill="F2F2F2" w:themeFill="background1" w:themeFillShade="F2"/>
              </w:tcPr>
            </w:tcPrChange>
          </w:tcPr>
          <w:p w14:paraId="7B05F6FD" w14:textId="77777777" w:rsidR="005D68F7" w:rsidRPr="005A7C03" w:rsidRDefault="00B97855">
            <w:pPr>
              <w:pStyle w:val="Compact"/>
              <w:spacing w:before="0" w:after="0"/>
              <w:ind w:firstLine="34"/>
              <w:rPr>
                <w:rFonts w:eastAsiaTheme="minorEastAsia" w:cs="Times New Roman"/>
                <w:lang w:eastAsia="ko-KR"/>
                <w:rPrChange w:id="979" w:author="Efthimiou, Orestis (ISPM)" w:date="2019-08-09T14:44:00Z">
                  <w:rPr>
                    <w:rFonts w:eastAsiaTheme="minorEastAsia" w:cs="Times New Roman"/>
                    <w:lang w:eastAsia="ko-KR"/>
                  </w:rPr>
                </w:rPrChange>
              </w:rPr>
              <w:pPrChange w:id="980" w:author="Efthimiou, Orestis (ISPM)" w:date="2019-08-15T11:00:00Z">
                <w:pPr>
                  <w:pStyle w:val="Compact"/>
                </w:pPr>
              </w:pPrChange>
            </w:pPr>
            <w:r w:rsidRPr="005A7C03">
              <w:rPr>
                <w:rFonts w:eastAsiaTheme="minorEastAsia" w:cs="Times New Roman"/>
                <w:lang w:eastAsia="ko-KR"/>
                <w:rPrChange w:id="981" w:author="Efthimiou, Orestis (ISPM)" w:date="2019-08-09T14:44:00Z">
                  <w:rPr>
                    <w:rFonts w:eastAsiaTheme="minorEastAsia" w:cs="Times New Roman"/>
                    <w:lang w:eastAsia="ko-KR"/>
                  </w:rPr>
                </w:rPrChange>
              </w:rPr>
              <w:t>0.18</w:t>
            </w:r>
          </w:p>
        </w:tc>
      </w:tr>
      <w:tr w:rsidR="008413B0" w:rsidRPr="005A7C03" w14:paraId="4B6835E3" w14:textId="77777777" w:rsidTr="008413B0">
        <w:tblPrEx>
          <w:tblLook w:val="04A0" w:firstRow="1" w:lastRow="0" w:firstColumn="1" w:lastColumn="0" w:noHBand="0" w:noVBand="1"/>
          <w:tblPrExChange w:id="982" w:author="Efthimiou, Orestis (ISPM)" w:date="2019-08-15T11:00:00Z">
            <w:tblPrEx>
              <w:tblLook w:val="04A0" w:firstRow="1" w:lastRow="0" w:firstColumn="1" w:lastColumn="0" w:noHBand="0" w:noVBand="1"/>
            </w:tblPrEx>
          </w:tblPrExChange>
        </w:tblPrEx>
        <w:trPr>
          <w:trHeight w:val="244"/>
          <w:jc w:val="center"/>
          <w:trPrChange w:id="983" w:author="Efthimiou, Orestis (ISPM)" w:date="2019-08-15T11:00:00Z">
            <w:trPr>
              <w:trHeight w:val="251"/>
            </w:trPr>
          </w:trPrChange>
        </w:trPr>
        <w:tc>
          <w:tcPr>
            <w:tcW w:w="691" w:type="pct"/>
            <w:vMerge/>
            <w:shd w:val="clear" w:color="auto" w:fill="F2F2F2" w:themeFill="background1" w:themeFillShade="F2"/>
            <w:vAlign w:val="center"/>
            <w:tcPrChange w:id="984" w:author="Efthimiou, Orestis (ISPM)" w:date="2019-08-15T11:00:00Z">
              <w:tcPr>
                <w:tcW w:w="648" w:type="pct"/>
                <w:vMerge/>
                <w:shd w:val="clear" w:color="auto" w:fill="F2F2F2" w:themeFill="background1" w:themeFillShade="F2"/>
              </w:tcPr>
            </w:tcPrChange>
          </w:tcPr>
          <w:p w14:paraId="13701418" w14:textId="77777777" w:rsidR="005D68F7" w:rsidRPr="005A7C03" w:rsidRDefault="005D68F7">
            <w:pPr>
              <w:pStyle w:val="Compact"/>
              <w:spacing w:before="0" w:after="0"/>
              <w:ind w:firstLine="34"/>
              <w:rPr>
                <w:rFonts w:cs="Times New Roman"/>
                <w:rPrChange w:id="985" w:author="Efthimiou, Orestis (ISPM)" w:date="2019-08-09T14:44:00Z">
                  <w:rPr>
                    <w:rFonts w:cs="Times New Roman"/>
                  </w:rPr>
                </w:rPrChange>
              </w:rPr>
              <w:pPrChange w:id="986" w:author="Efthimiou, Orestis (ISPM)" w:date="2019-08-15T11:00:00Z">
                <w:pPr>
                  <w:pStyle w:val="Compact"/>
                </w:pPr>
              </w:pPrChange>
            </w:pPr>
          </w:p>
        </w:tc>
        <w:tc>
          <w:tcPr>
            <w:tcW w:w="1090" w:type="pct"/>
            <w:shd w:val="clear" w:color="auto" w:fill="F2F2F2" w:themeFill="background1" w:themeFillShade="F2"/>
            <w:vAlign w:val="center"/>
            <w:tcPrChange w:id="987" w:author="Efthimiou, Orestis (ISPM)" w:date="2019-08-15T11:00:00Z">
              <w:tcPr>
                <w:tcW w:w="1016" w:type="pct"/>
                <w:shd w:val="clear" w:color="auto" w:fill="F2F2F2" w:themeFill="background1" w:themeFillShade="F2"/>
              </w:tcPr>
            </w:tcPrChange>
          </w:tcPr>
          <w:p w14:paraId="4DBFAA0B" w14:textId="77777777" w:rsidR="005D68F7" w:rsidRPr="005A7C03" w:rsidRDefault="005D68F7">
            <w:pPr>
              <w:pStyle w:val="Compact"/>
              <w:spacing w:before="0" w:after="0"/>
              <w:ind w:firstLine="34"/>
              <w:rPr>
                <w:rFonts w:eastAsiaTheme="minorEastAsia" w:cs="Times New Roman"/>
                <w:lang w:eastAsia="ko-KR"/>
                <w:rPrChange w:id="988" w:author="Efthimiou, Orestis (ISPM)" w:date="2019-08-09T14:44:00Z">
                  <w:rPr>
                    <w:rFonts w:eastAsiaTheme="minorEastAsia" w:cs="Times New Roman"/>
                    <w:lang w:eastAsia="ko-KR"/>
                  </w:rPr>
                </w:rPrChange>
              </w:rPr>
              <w:pPrChange w:id="989" w:author="Efthimiou, Orestis (ISPM)" w:date="2019-08-15T11:00:00Z">
                <w:pPr>
                  <w:pStyle w:val="Compact"/>
                </w:pPr>
              </w:pPrChange>
            </w:pPr>
            <w:r w:rsidRPr="005A7C03">
              <w:rPr>
                <w:rFonts w:eastAsiaTheme="minorEastAsia" w:cs="Times New Roman"/>
                <w:lang w:eastAsia="ko-KR"/>
                <w:rPrChange w:id="990" w:author="Efthimiou, Orestis (ISPM)" w:date="2019-08-09T14:44:00Z">
                  <w:rPr>
                    <w:rFonts w:eastAsiaTheme="minorEastAsia" w:cs="Times New Roman"/>
                    <w:lang w:eastAsia="ko-KR"/>
                  </w:rPr>
                </w:rPrChange>
              </w:rPr>
              <w:t>LASSO-naïve</w:t>
            </w:r>
          </w:p>
        </w:tc>
        <w:tc>
          <w:tcPr>
            <w:tcW w:w="734" w:type="pct"/>
            <w:shd w:val="clear" w:color="auto" w:fill="F2F2F2" w:themeFill="background1" w:themeFillShade="F2"/>
            <w:vAlign w:val="center"/>
            <w:tcPrChange w:id="991" w:author="Efthimiou, Orestis (ISPM)" w:date="2019-08-15T11:00:00Z">
              <w:tcPr>
                <w:tcW w:w="687" w:type="pct"/>
                <w:shd w:val="clear" w:color="auto" w:fill="F2F2F2" w:themeFill="background1" w:themeFillShade="F2"/>
              </w:tcPr>
            </w:tcPrChange>
          </w:tcPr>
          <w:p w14:paraId="4CEB5338" w14:textId="77777777" w:rsidR="005D68F7" w:rsidRPr="005A7C03" w:rsidRDefault="005D68F7">
            <w:pPr>
              <w:pStyle w:val="Compact"/>
              <w:spacing w:before="0" w:after="0"/>
              <w:ind w:firstLine="34"/>
              <w:rPr>
                <w:rFonts w:eastAsiaTheme="minorEastAsia" w:cs="Times New Roman"/>
                <w:lang w:eastAsia="ko-KR"/>
                <w:rPrChange w:id="992" w:author="Efthimiou, Orestis (ISPM)" w:date="2019-08-09T14:44:00Z">
                  <w:rPr>
                    <w:rFonts w:eastAsiaTheme="minorEastAsia" w:cs="Times New Roman"/>
                    <w:lang w:eastAsia="ko-KR"/>
                  </w:rPr>
                </w:rPrChange>
              </w:rPr>
              <w:pPrChange w:id="993" w:author="Efthimiou, Orestis (ISPM)" w:date="2019-08-15T11:00:00Z">
                <w:pPr>
                  <w:pStyle w:val="Compact"/>
                </w:pPr>
              </w:pPrChange>
            </w:pPr>
            <w:r w:rsidRPr="005A7C03">
              <w:rPr>
                <w:rFonts w:eastAsiaTheme="minorEastAsia" w:cs="Times New Roman"/>
                <w:lang w:eastAsia="ko-KR"/>
                <w:rPrChange w:id="994" w:author="Efthimiou, Orestis (ISPM)" w:date="2019-08-09T14:44:00Z">
                  <w:rPr>
                    <w:rFonts w:eastAsiaTheme="minorEastAsia" w:cs="Times New Roman"/>
                    <w:lang w:eastAsia="ko-KR"/>
                  </w:rPr>
                </w:rPrChange>
              </w:rPr>
              <w:t>0.000</w:t>
            </w:r>
          </w:p>
        </w:tc>
        <w:tc>
          <w:tcPr>
            <w:tcW w:w="840" w:type="pct"/>
            <w:shd w:val="clear" w:color="auto" w:fill="F2F2F2" w:themeFill="background1" w:themeFillShade="F2"/>
            <w:vAlign w:val="center"/>
            <w:tcPrChange w:id="995" w:author="Efthimiou, Orestis (ISPM)" w:date="2019-08-15T11:00:00Z">
              <w:tcPr>
                <w:tcW w:w="785" w:type="pct"/>
                <w:shd w:val="clear" w:color="auto" w:fill="F2F2F2" w:themeFill="background1" w:themeFillShade="F2"/>
              </w:tcPr>
            </w:tcPrChange>
          </w:tcPr>
          <w:p w14:paraId="7AE46268" w14:textId="77777777" w:rsidR="005D68F7" w:rsidRPr="005A7C03" w:rsidRDefault="005D68F7">
            <w:pPr>
              <w:pStyle w:val="Compact"/>
              <w:spacing w:before="0" w:after="0"/>
              <w:ind w:firstLine="34"/>
              <w:rPr>
                <w:rFonts w:eastAsiaTheme="minorEastAsia" w:cs="Times New Roman"/>
                <w:lang w:eastAsia="ko-KR"/>
                <w:rPrChange w:id="996" w:author="Efthimiou, Orestis (ISPM)" w:date="2019-08-09T14:44:00Z">
                  <w:rPr>
                    <w:rFonts w:eastAsiaTheme="minorEastAsia" w:cs="Times New Roman"/>
                    <w:lang w:eastAsia="ko-KR"/>
                  </w:rPr>
                </w:rPrChange>
              </w:rPr>
              <w:pPrChange w:id="997" w:author="Efthimiou, Orestis (ISPM)" w:date="2019-08-15T11:00:00Z">
                <w:pPr>
                  <w:pStyle w:val="Compact"/>
                </w:pPr>
              </w:pPrChange>
            </w:pPr>
            <w:r w:rsidRPr="005A7C03">
              <w:rPr>
                <w:rFonts w:eastAsiaTheme="minorEastAsia" w:cs="Times New Roman"/>
                <w:lang w:eastAsia="ko-KR"/>
                <w:rPrChange w:id="998" w:author="Efthimiou, Orestis (ISPM)" w:date="2019-08-09T14:44:00Z">
                  <w:rPr>
                    <w:rFonts w:eastAsiaTheme="minorEastAsia" w:cs="Times New Roman"/>
                    <w:lang w:eastAsia="ko-KR"/>
                  </w:rPr>
                </w:rPrChange>
              </w:rPr>
              <w:t>0.</w:t>
            </w:r>
            <w:r w:rsidR="00B97855" w:rsidRPr="005A7C03">
              <w:rPr>
                <w:rFonts w:eastAsiaTheme="minorEastAsia" w:cs="Times New Roman"/>
                <w:lang w:eastAsia="ko-KR"/>
                <w:rPrChange w:id="999" w:author="Efthimiou, Orestis (ISPM)" w:date="2019-08-09T14:44:00Z">
                  <w:rPr>
                    <w:rFonts w:eastAsiaTheme="minorEastAsia" w:cs="Times New Roman"/>
                    <w:lang w:eastAsia="ko-KR"/>
                  </w:rPr>
                </w:rPrChange>
              </w:rPr>
              <w:t>024</w:t>
            </w:r>
          </w:p>
        </w:tc>
        <w:tc>
          <w:tcPr>
            <w:tcW w:w="804" w:type="pct"/>
            <w:shd w:val="clear" w:color="auto" w:fill="F2F2F2" w:themeFill="background1" w:themeFillShade="F2"/>
            <w:vAlign w:val="center"/>
            <w:tcPrChange w:id="1000" w:author="Efthimiou, Orestis (ISPM)" w:date="2019-08-15T11:00:00Z">
              <w:tcPr>
                <w:tcW w:w="687" w:type="pct"/>
                <w:shd w:val="clear" w:color="auto" w:fill="F2F2F2" w:themeFill="background1" w:themeFillShade="F2"/>
              </w:tcPr>
            </w:tcPrChange>
          </w:tcPr>
          <w:p w14:paraId="26A03288" w14:textId="77777777" w:rsidR="005D68F7" w:rsidRPr="005A7C03" w:rsidRDefault="00B97855">
            <w:pPr>
              <w:pStyle w:val="Compact"/>
              <w:spacing w:before="0" w:after="0"/>
              <w:ind w:firstLine="34"/>
              <w:rPr>
                <w:rFonts w:eastAsiaTheme="minorEastAsia" w:cs="Times New Roman"/>
                <w:lang w:eastAsia="ko-KR"/>
                <w:rPrChange w:id="1001" w:author="Efthimiou, Orestis (ISPM)" w:date="2019-08-09T14:44:00Z">
                  <w:rPr>
                    <w:rFonts w:eastAsiaTheme="minorEastAsia" w:cs="Times New Roman"/>
                    <w:lang w:eastAsia="ko-KR"/>
                  </w:rPr>
                </w:rPrChange>
              </w:rPr>
              <w:pPrChange w:id="1002" w:author="Efthimiou, Orestis (ISPM)" w:date="2019-08-15T11:00:00Z">
                <w:pPr>
                  <w:pStyle w:val="Compact"/>
                </w:pPr>
              </w:pPrChange>
            </w:pPr>
            <w:r w:rsidRPr="005A7C03">
              <w:rPr>
                <w:rFonts w:eastAsiaTheme="minorEastAsia" w:cs="Times New Roman"/>
                <w:lang w:eastAsia="ko-KR"/>
                <w:rPrChange w:id="1003" w:author="Efthimiou, Orestis (ISPM)" w:date="2019-08-09T14:44:00Z">
                  <w:rPr>
                    <w:rFonts w:eastAsiaTheme="minorEastAsia" w:cs="Times New Roman"/>
                    <w:lang w:eastAsia="ko-KR"/>
                  </w:rPr>
                </w:rPrChange>
              </w:rPr>
              <w:t>0.085</w:t>
            </w:r>
          </w:p>
        </w:tc>
        <w:tc>
          <w:tcPr>
            <w:tcW w:w="840" w:type="pct"/>
            <w:shd w:val="clear" w:color="auto" w:fill="F2F2F2" w:themeFill="background1" w:themeFillShade="F2"/>
            <w:vAlign w:val="center"/>
            <w:tcPrChange w:id="1004" w:author="Efthimiou, Orestis (ISPM)" w:date="2019-08-15T11:00:00Z">
              <w:tcPr>
                <w:tcW w:w="1177" w:type="pct"/>
                <w:shd w:val="clear" w:color="auto" w:fill="F2F2F2" w:themeFill="background1" w:themeFillShade="F2"/>
              </w:tcPr>
            </w:tcPrChange>
          </w:tcPr>
          <w:p w14:paraId="6ABF63E5" w14:textId="77777777" w:rsidR="005D68F7" w:rsidRPr="005A7C03" w:rsidRDefault="00B97855">
            <w:pPr>
              <w:pStyle w:val="Compact"/>
              <w:spacing w:before="0" w:after="0"/>
              <w:ind w:firstLine="34"/>
              <w:rPr>
                <w:rFonts w:eastAsiaTheme="minorEastAsia" w:cs="Times New Roman"/>
                <w:lang w:eastAsia="ko-KR"/>
                <w:rPrChange w:id="1005" w:author="Efthimiou, Orestis (ISPM)" w:date="2019-08-09T14:44:00Z">
                  <w:rPr>
                    <w:rFonts w:eastAsiaTheme="minorEastAsia" w:cs="Times New Roman"/>
                    <w:lang w:eastAsia="ko-KR"/>
                  </w:rPr>
                </w:rPrChange>
              </w:rPr>
              <w:pPrChange w:id="1006" w:author="Efthimiou, Orestis (ISPM)" w:date="2019-08-15T11:00:00Z">
                <w:pPr>
                  <w:pStyle w:val="Compact"/>
                </w:pPr>
              </w:pPrChange>
            </w:pPr>
            <w:r w:rsidRPr="005A7C03">
              <w:rPr>
                <w:rFonts w:eastAsiaTheme="minorEastAsia" w:cs="Times New Roman"/>
                <w:lang w:eastAsia="ko-KR"/>
                <w:rPrChange w:id="1007" w:author="Efthimiou, Orestis (ISPM)" w:date="2019-08-09T14:44:00Z">
                  <w:rPr>
                    <w:rFonts w:eastAsiaTheme="minorEastAsia" w:cs="Times New Roman"/>
                    <w:lang w:eastAsia="ko-KR"/>
                  </w:rPr>
                </w:rPrChange>
              </w:rPr>
              <w:t>NA</w:t>
            </w:r>
          </w:p>
        </w:tc>
      </w:tr>
      <w:tr w:rsidR="008413B0" w:rsidRPr="005A7C03" w14:paraId="3AA1E677" w14:textId="77777777" w:rsidTr="008413B0">
        <w:tblPrEx>
          <w:tblLook w:val="04A0" w:firstRow="1" w:lastRow="0" w:firstColumn="1" w:lastColumn="0" w:noHBand="0" w:noVBand="1"/>
          <w:tblPrExChange w:id="1008" w:author="Efthimiou, Orestis (ISPM)" w:date="2019-08-15T11:00:00Z">
            <w:tblPrEx>
              <w:tblLook w:val="04A0" w:firstRow="1" w:lastRow="0" w:firstColumn="1" w:lastColumn="0" w:noHBand="0" w:noVBand="1"/>
            </w:tblPrEx>
          </w:tblPrExChange>
        </w:tblPrEx>
        <w:trPr>
          <w:trHeight w:val="35"/>
          <w:jc w:val="center"/>
          <w:trPrChange w:id="1009" w:author="Efthimiou, Orestis (ISPM)" w:date="2019-08-15T11:00:00Z">
            <w:trPr>
              <w:trHeight w:val="36"/>
            </w:trPr>
          </w:trPrChange>
        </w:trPr>
        <w:tc>
          <w:tcPr>
            <w:tcW w:w="691" w:type="pct"/>
            <w:vMerge/>
            <w:shd w:val="clear" w:color="auto" w:fill="F2F2F2" w:themeFill="background1" w:themeFillShade="F2"/>
            <w:vAlign w:val="center"/>
            <w:tcPrChange w:id="1010" w:author="Efthimiou, Orestis (ISPM)" w:date="2019-08-15T11:00:00Z">
              <w:tcPr>
                <w:tcW w:w="648" w:type="pct"/>
                <w:vMerge/>
                <w:shd w:val="clear" w:color="auto" w:fill="F2F2F2" w:themeFill="background1" w:themeFillShade="F2"/>
              </w:tcPr>
            </w:tcPrChange>
          </w:tcPr>
          <w:p w14:paraId="77E81C4E" w14:textId="77777777" w:rsidR="005D68F7" w:rsidRPr="005A7C03" w:rsidRDefault="005D68F7">
            <w:pPr>
              <w:pStyle w:val="Compact"/>
              <w:spacing w:before="0" w:after="0"/>
              <w:ind w:firstLine="34"/>
              <w:rPr>
                <w:rFonts w:cs="Times New Roman"/>
                <w:rPrChange w:id="1011" w:author="Efthimiou, Orestis (ISPM)" w:date="2019-08-09T14:44:00Z">
                  <w:rPr>
                    <w:rFonts w:cs="Times New Roman"/>
                  </w:rPr>
                </w:rPrChange>
              </w:rPr>
              <w:pPrChange w:id="1012" w:author="Efthimiou, Orestis (ISPM)" w:date="2019-08-15T11:00:00Z">
                <w:pPr>
                  <w:pStyle w:val="Compact"/>
                </w:pPr>
              </w:pPrChange>
            </w:pPr>
          </w:p>
        </w:tc>
        <w:tc>
          <w:tcPr>
            <w:tcW w:w="1090" w:type="pct"/>
            <w:shd w:val="clear" w:color="auto" w:fill="F2F2F2" w:themeFill="background1" w:themeFillShade="F2"/>
            <w:vAlign w:val="center"/>
            <w:tcPrChange w:id="1013" w:author="Efthimiou, Orestis (ISPM)" w:date="2019-08-15T11:00:00Z">
              <w:tcPr>
                <w:tcW w:w="1016" w:type="pct"/>
                <w:shd w:val="clear" w:color="auto" w:fill="F2F2F2" w:themeFill="background1" w:themeFillShade="F2"/>
              </w:tcPr>
            </w:tcPrChange>
          </w:tcPr>
          <w:p w14:paraId="1E92CA2F" w14:textId="77777777" w:rsidR="005D68F7" w:rsidRPr="005A7C03" w:rsidRDefault="005D68F7">
            <w:pPr>
              <w:pStyle w:val="Compact"/>
              <w:spacing w:before="0" w:after="0"/>
              <w:ind w:firstLine="34"/>
              <w:rPr>
                <w:rFonts w:eastAsiaTheme="minorEastAsia" w:cs="Times New Roman"/>
                <w:lang w:eastAsia="ko-KR"/>
                <w:rPrChange w:id="1014" w:author="Efthimiou, Orestis (ISPM)" w:date="2019-08-09T14:44:00Z">
                  <w:rPr>
                    <w:rFonts w:eastAsiaTheme="minorEastAsia" w:cs="Times New Roman"/>
                    <w:lang w:eastAsia="ko-KR"/>
                  </w:rPr>
                </w:rPrChange>
              </w:rPr>
              <w:pPrChange w:id="1015" w:author="Efthimiou, Orestis (ISPM)" w:date="2019-08-15T11:00:00Z">
                <w:pPr>
                  <w:pStyle w:val="Compact"/>
                </w:pPr>
              </w:pPrChange>
            </w:pPr>
            <w:r w:rsidRPr="005A7C03">
              <w:rPr>
                <w:rFonts w:eastAsiaTheme="minorEastAsia" w:cs="Times New Roman"/>
                <w:lang w:eastAsia="ko-KR"/>
                <w:rPrChange w:id="1016" w:author="Efthimiou, Orestis (ISPM)" w:date="2019-08-09T14:44:00Z">
                  <w:rPr>
                    <w:rFonts w:eastAsiaTheme="minorEastAsia" w:cs="Times New Roman"/>
                    <w:lang w:eastAsia="ko-KR"/>
                  </w:rPr>
                </w:rPrChange>
              </w:rPr>
              <w:t>GLMM-LASSO</w:t>
            </w:r>
          </w:p>
        </w:tc>
        <w:tc>
          <w:tcPr>
            <w:tcW w:w="734" w:type="pct"/>
            <w:shd w:val="clear" w:color="auto" w:fill="F2F2F2" w:themeFill="background1" w:themeFillShade="F2"/>
            <w:vAlign w:val="center"/>
            <w:tcPrChange w:id="1017" w:author="Efthimiou, Orestis (ISPM)" w:date="2019-08-15T11:00:00Z">
              <w:tcPr>
                <w:tcW w:w="687" w:type="pct"/>
                <w:shd w:val="clear" w:color="auto" w:fill="F2F2F2" w:themeFill="background1" w:themeFillShade="F2"/>
              </w:tcPr>
            </w:tcPrChange>
          </w:tcPr>
          <w:p w14:paraId="00632BA5" w14:textId="77777777" w:rsidR="005D68F7" w:rsidRPr="005A7C03" w:rsidRDefault="005D68F7">
            <w:pPr>
              <w:pStyle w:val="Compact"/>
              <w:spacing w:before="0" w:after="0"/>
              <w:ind w:firstLine="34"/>
              <w:rPr>
                <w:rFonts w:eastAsiaTheme="minorEastAsia" w:cs="Times New Roman"/>
                <w:lang w:eastAsia="ko-KR"/>
                <w:rPrChange w:id="1018" w:author="Efthimiou, Orestis (ISPM)" w:date="2019-08-09T14:44:00Z">
                  <w:rPr>
                    <w:rFonts w:eastAsiaTheme="minorEastAsia" w:cs="Times New Roman"/>
                    <w:lang w:eastAsia="ko-KR"/>
                  </w:rPr>
                </w:rPrChange>
              </w:rPr>
              <w:pPrChange w:id="1019" w:author="Efthimiou, Orestis (ISPM)" w:date="2019-08-15T11:00:00Z">
                <w:pPr>
                  <w:pStyle w:val="Compact"/>
                </w:pPr>
              </w:pPrChange>
            </w:pPr>
            <w:r w:rsidRPr="005A7C03">
              <w:rPr>
                <w:rFonts w:eastAsiaTheme="minorEastAsia" w:cs="Times New Roman"/>
                <w:lang w:eastAsia="ko-KR"/>
                <w:rPrChange w:id="1020" w:author="Efthimiou, Orestis (ISPM)" w:date="2019-08-09T14:44:00Z">
                  <w:rPr>
                    <w:rFonts w:eastAsiaTheme="minorEastAsia" w:cs="Times New Roman"/>
                    <w:lang w:eastAsia="ko-KR"/>
                  </w:rPr>
                </w:rPrChange>
              </w:rPr>
              <w:t>0.000</w:t>
            </w:r>
          </w:p>
        </w:tc>
        <w:tc>
          <w:tcPr>
            <w:tcW w:w="840" w:type="pct"/>
            <w:shd w:val="clear" w:color="auto" w:fill="F2F2F2" w:themeFill="background1" w:themeFillShade="F2"/>
            <w:vAlign w:val="center"/>
            <w:tcPrChange w:id="1021" w:author="Efthimiou, Orestis (ISPM)" w:date="2019-08-15T11:00:00Z">
              <w:tcPr>
                <w:tcW w:w="785" w:type="pct"/>
                <w:shd w:val="clear" w:color="auto" w:fill="F2F2F2" w:themeFill="background1" w:themeFillShade="F2"/>
              </w:tcPr>
            </w:tcPrChange>
          </w:tcPr>
          <w:p w14:paraId="778DFFC0" w14:textId="77777777" w:rsidR="005D68F7" w:rsidRPr="005A7C03" w:rsidRDefault="00B97855">
            <w:pPr>
              <w:pStyle w:val="Compact"/>
              <w:spacing w:before="0" w:after="0"/>
              <w:ind w:firstLine="34"/>
              <w:rPr>
                <w:rFonts w:eastAsiaTheme="minorEastAsia" w:cs="Times New Roman"/>
                <w:lang w:eastAsia="ko-KR"/>
                <w:rPrChange w:id="1022" w:author="Efthimiou, Orestis (ISPM)" w:date="2019-08-09T14:44:00Z">
                  <w:rPr>
                    <w:rFonts w:eastAsiaTheme="minorEastAsia" w:cs="Times New Roman"/>
                    <w:lang w:eastAsia="ko-KR"/>
                  </w:rPr>
                </w:rPrChange>
              </w:rPr>
              <w:pPrChange w:id="1023" w:author="Efthimiou, Orestis (ISPM)" w:date="2019-08-15T11:00:00Z">
                <w:pPr>
                  <w:pStyle w:val="Compact"/>
                </w:pPr>
              </w:pPrChange>
            </w:pPr>
            <w:r w:rsidRPr="005A7C03">
              <w:rPr>
                <w:rFonts w:eastAsiaTheme="minorEastAsia" w:cs="Times New Roman"/>
                <w:lang w:eastAsia="ko-KR"/>
                <w:rPrChange w:id="1024" w:author="Efthimiou, Orestis (ISPM)" w:date="2019-08-09T14:44:00Z">
                  <w:rPr>
                    <w:rFonts w:eastAsiaTheme="minorEastAsia" w:cs="Times New Roman"/>
                    <w:lang w:eastAsia="ko-KR"/>
                  </w:rPr>
                </w:rPrChange>
              </w:rPr>
              <w:t>0.039</w:t>
            </w:r>
          </w:p>
        </w:tc>
        <w:tc>
          <w:tcPr>
            <w:tcW w:w="804" w:type="pct"/>
            <w:shd w:val="clear" w:color="auto" w:fill="F2F2F2" w:themeFill="background1" w:themeFillShade="F2"/>
            <w:vAlign w:val="center"/>
            <w:tcPrChange w:id="1025" w:author="Efthimiou, Orestis (ISPM)" w:date="2019-08-15T11:00:00Z">
              <w:tcPr>
                <w:tcW w:w="687" w:type="pct"/>
                <w:shd w:val="clear" w:color="auto" w:fill="F2F2F2" w:themeFill="background1" w:themeFillShade="F2"/>
              </w:tcPr>
            </w:tcPrChange>
          </w:tcPr>
          <w:p w14:paraId="1D996C67" w14:textId="77777777" w:rsidR="005D68F7" w:rsidRPr="005A7C03" w:rsidRDefault="00B97855">
            <w:pPr>
              <w:pStyle w:val="Compact"/>
              <w:spacing w:before="0" w:after="0"/>
              <w:ind w:firstLine="34"/>
              <w:rPr>
                <w:rFonts w:eastAsiaTheme="minorEastAsia" w:cs="Times New Roman"/>
                <w:lang w:eastAsia="ko-KR"/>
                <w:rPrChange w:id="1026" w:author="Efthimiou, Orestis (ISPM)" w:date="2019-08-09T14:44:00Z">
                  <w:rPr>
                    <w:rFonts w:eastAsiaTheme="minorEastAsia" w:cs="Times New Roman"/>
                    <w:lang w:eastAsia="ko-KR"/>
                  </w:rPr>
                </w:rPrChange>
              </w:rPr>
              <w:pPrChange w:id="1027" w:author="Efthimiou, Orestis (ISPM)" w:date="2019-08-15T11:00:00Z">
                <w:pPr>
                  <w:pStyle w:val="Compact"/>
                </w:pPr>
              </w:pPrChange>
            </w:pPr>
            <w:r w:rsidRPr="005A7C03">
              <w:rPr>
                <w:rFonts w:eastAsiaTheme="minorEastAsia" w:cs="Times New Roman"/>
                <w:lang w:eastAsia="ko-KR"/>
                <w:rPrChange w:id="1028" w:author="Efthimiou, Orestis (ISPM)" w:date="2019-08-09T14:44:00Z">
                  <w:rPr>
                    <w:rFonts w:eastAsiaTheme="minorEastAsia" w:cs="Times New Roman"/>
                    <w:lang w:eastAsia="ko-KR"/>
                  </w:rPr>
                </w:rPrChange>
              </w:rPr>
              <w:t>0.078</w:t>
            </w:r>
          </w:p>
        </w:tc>
        <w:tc>
          <w:tcPr>
            <w:tcW w:w="840" w:type="pct"/>
            <w:shd w:val="clear" w:color="auto" w:fill="F2F2F2" w:themeFill="background1" w:themeFillShade="F2"/>
            <w:vAlign w:val="center"/>
            <w:tcPrChange w:id="1029" w:author="Efthimiou, Orestis (ISPM)" w:date="2019-08-15T11:00:00Z">
              <w:tcPr>
                <w:tcW w:w="1177" w:type="pct"/>
                <w:shd w:val="clear" w:color="auto" w:fill="F2F2F2" w:themeFill="background1" w:themeFillShade="F2"/>
              </w:tcPr>
            </w:tcPrChange>
          </w:tcPr>
          <w:p w14:paraId="21E072D4" w14:textId="77777777" w:rsidR="005D68F7" w:rsidRPr="005A7C03" w:rsidRDefault="00B97855">
            <w:pPr>
              <w:pStyle w:val="Compact"/>
              <w:spacing w:before="0" w:after="0"/>
              <w:ind w:firstLine="34"/>
              <w:rPr>
                <w:rFonts w:eastAsiaTheme="minorEastAsia" w:cs="Times New Roman"/>
                <w:lang w:eastAsia="ko-KR"/>
                <w:rPrChange w:id="1030" w:author="Efthimiou, Orestis (ISPM)" w:date="2019-08-09T14:44:00Z">
                  <w:rPr>
                    <w:rFonts w:eastAsiaTheme="minorEastAsia" w:cs="Times New Roman"/>
                    <w:lang w:eastAsia="ko-KR"/>
                  </w:rPr>
                </w:rPrChange>
              </w:rPr>
              <w:pPrChange w:id="1031" w:author="Efthimiou, Orestis (ISPM)" w:date="2019-08-15T11:00:00Z">
                <w:pPr>
                  <w:pStyle w:val="Compact"/>
                </w:pPr>
              </w:pPrChange>
            </w:pPr>
            <w:r w:rsidRPr="005A7C03">
              <w:rPr>
                <w:rFonts w:eastAsiaTheme="minorEastAsia" w:cs="Times New Roman"/>
                <w:lang w:eastAsia="ko-KR"/>
                <w:rPrChange w:id="1032" w:author="Efthimiou, Orestis (ISPM)" w:date="2019-08-09T14:44:00Z">
                  <w:rPr>
                    <w:rFonts w:eastAsiaTheme="minorEastAsia" w:cs="Times New Roman"/>
                    <w:lang w:eastAsia="ko-KR"/>
                  </w:rPr>
                </w:rPrChange>
              </w:rPr>
              <w:t>NA</w:t>
            </w:r>
          </w:p>
        </w:tc>
      </w:tr>
      <w:tr w:rsidR="008413B0" w:rsidRPr="005A7C03" w14:paraId="229D1F68" w14:textId="77777777" w:rsidTr="008413B0">
        <w:tblPrEx>
          <w:tblLook w:val="04A0" w:firstRow="1" w:lastRow="0" w:firstColumn="1" w:lastColumn="0" w:noHBand="0" w:noVBand="1"/>
          <w:tblPrExChange w:id="1033" w:author="Efthimiou, Orestis (ISPM)" w:date="2019-08-15T11:00:00Z">
            <w:tblPrEx>
              <w:tblLook w:val="04A0" w:firstRow="1" w:lastRow="0" w:firstColumn="1" w:lastColumn="0" w:noHBand="0" w:noVBand="1"/>
            </w:tblPrEx>
          </w:tblPrExChange>
        </w:tblPrEx>
        <w:trPr>
          <w:trHeight w:val="244"/>
          <w:jc w:val="center"/>
          <w:trPrChange w:id="1034" w:author="Efthimiou, Orestis (ISPM)" w:date="2019-08-15T11:00:00Z">
            <w:trPr>
              <w:trHeight w:val="251"/>
            </w:trPr>
          </w:trPrChange>
        </w:trPr>
        <w:tc>
          <w:tcPr>
            <w:tcW w:w="691" w:type="pct"/>
            <w:vMerge/>
            <w:shd w:val="clear" w:color="auto" w:fill="F2F2F2" w:themeFill="background1" w:themeFillShade="F2"/>
            <w:vAlign w:val="center"/>
            <w:tcPrChange w:id="1035" w:author="Efthimiou, Orestis (ISPM)" w:date="2019-08-15T11:00:00Z">
              <w:tcPr>
                <w:tcW w:w="648" w:type="pct"/>
                <w:vMerge/>
                <w:shd w:val="clear" w:color="auto" w:fill="F2F2F2" w:themeFill="background1" w:themeFillShade="F2"/>
              </w:tcPr>
            </w:tcPrChange>
          </w:tcPr>
          <w:p w14:paraId="70132697" w14:textId="77777777" w:rsidR="005D68F7" w:rsidRPr="005A7C03" w:rsidRDefault="005D68F7">
            <w:pPr>
              <w:pStyle w:val="Compact"/>
              <w:spacing w:before="0" w:after="0"/>
              <w:ind w:firstLine="34"/>
              <w:rPr>
                <w:rFonts w:cs="Times New Roman"/>
                <w:rPrChange w:id="1036" w:author="Efthimiou, Orestis (ISPM)" w:date="2019-08-09T14:44:00Z">
                  <w:rPr>
                    <w:rFonts w:cs="Times New Roman"/>
                  </w:rPr>
                </w:rPrChange>
              </w:rPr>
              <w:pPrChange w:id="1037" w:author="Efthimiou, Orestis (ISPM)" w:date="2019-08-15T11:00:00Z">
                <w:pPr>
                  <w:pStyle w:val="Compact"/>
                </w:pPr>
              </w:pPrChange>
            </w:pPr>
          </w:p>
        </w:tc>
        <w:tc>
          <w:tcPr>
            <w:tcW w:w="1090" w:type="pct"/>
            <w:shd w:val="clear" w:color="auto" w:fill="F2F2F2" w:themeFill="background1" w:themeFillShade="F2"/>
            <w:vAlign w:val="center"/>
            <w:tcPrChange w:id="1038" w:author="Efthimiou, Orestis (ISPM)" w:date="2019-08-15T11:00:00Z">
              <w:tcPr>
                <w:tcW w:w="1016" w:type="pct"/>
                <w:shd w:val="clear" w:color="auto" w:fill="F2F2F2" w:themeFill="background1" w:themeFillShade="F2"/>
              </w:tcPr>
            </w:tcPrChange>
          </w:tcPr>
          <w:p w14:paraId="29BC5403" w14:textId="77777777" w:rsidR="005D68F7" w:rsidRPr="005A7C03" w:rsidRDefault="005D68F7">
            <w:pPr>
              <w:pStyle w:val="Compact"/>
              <w:spacing w:before="0" w:after="0"/>
              <w:ind w:firstLine="34"/>
              <w:rPr>
                <w:rFonts w:eastAsiaTheme="minorEastAsia" w:cs="Times New Roman"/>
                <w:lang w:eastAsia="ko-KR"/>
                <w:rPrChange w:id="1039" w:author="Efthimiou, Orestis (ISPM)" w:date="2019-08-09T14:44:00Z">
                  <w:rPr>
                    <w:rFonts w:eastAsiaTheme="minorEastAsia" w:cs="Times New Roman"/>
                    <w:lang w:eastAsia="ko-KR"/>
                  </w:rPr>
                </w:rPrChange>
              </w:rPr>
              <w:pPrChange w:id="1040" w:author="Efthimiou, Orestis (ISPM)" w:date="2019-08-15T11:00:00Z">
                <w:pPr>
                  <w:pStyle w:val="Compact"/>
                </w:pPr>
              </w:pPrChange>
            </w:pPr>
            <w:r w:rsidRPr="005A7C03">
              <w:rPr>
                <w:rFonts w:eastAsiaTheme="minorEastAsia" w:cs="Times New Roman"/>
                <w:lang w:eastAsia="ko-KR"/>
                <w:rPrChange w:id="1041" w:author="Efthimiou, Orestis (ISPM)" w:date="2019-08-09T14:44:00Z">
                  <w:rPr>
                    <w:rFonts w:eastAsiaTheme="minorEastAsia" w:cs="Times New Roman"/>
                    <w:lang w:eastAsia="ko-KR"/>
                  </w:rPr>
                </w:rPrChange>
              </w:rPr>
              <w:t>Bayes-LASSO</w:t>
            </w:r>
          </w:p>
        </w:tc>
        <w:tc>
          <w:tcPr>
            <w:tcW w:w="734" w:type="pct"/>
            <w:shd w:val="clear" w:color="auto" w:fill="F2F2F2" w:themeFill="background1" w:themeFillShade="F2"/>
            <w:vAlign w:val="center"/>
            <w:tcPrChange w:id="1042" w:author="Efthimiou, Orestis (ISPM)" w:date="2019-08-15T11:00:00Z">
              <w:tcPr>
                <w:tcW w:w="687" w:type="pct"/>
                <w:shd w:val="clear" w:color="auto" w:fill="F2F2F2" w:themeFill="background1" w:themeFillShade="F2"/>
              </w:tcPr>
            </w:tcPrChange>
          </w:tcPr>
          <w:p w14:paraId="38EFB2F5" w14:textId="77777777" w:rsidR="005D68F7" w:rsidRPr="005A7C03" w:rsidRDefault="005D68F7">
            <w:pPr>
              <w:pStyle w:val="Compact"/>
              <w:spacing w:before="0" w:after="0"/>
              <w:ind w:firstLine="34"/>
              <w:rPr>
                <w:rFonts w:eastAsiaTheme="minorEastAsia" w:cs="Times New Roman"/>
                <w:lang w:eastAsia="ko-KR"/>
                <w:rPrChange w:id="1043" w:author="Efthimiou, Orestis (ISPM)" w:date="2019-08-09T14:44:00Z">
                  <w:rPr>
                    <w:rFonts w:eastAsiaTheme="minorEastAsia" w:cs="Times New Roman"/>
                    <w:lang w:eastAsia="ko-KR"/>
                  </w:rPr>
                </w:rPrChange>
              </w:rPr>
              <w:pPrChange w:id="1044" w:author="Efthimiou, Orestis (ISPM)" w:date="2019-08-15T11:00:00Z">
                <w:pPr>
                  <w:pStyle w:val="Compact"/>
                </w:pPr>
              </w:pPrChange>
            </w:pPr>
          </w:p>
        </w:tc>
        <w:tc>
          <w:tcPr>
            <w:tcW w:w="840" w:type="pct"/>
            <w:shd w:val="clear" w:color="auto" w:fill="F2F2F2" w:themeFill="background1" w:themeFillShade="F2"/>
            <w:vAlign w:val="center"/>
            <w:tcPrChange w:id="1045" w:author="Efthimiou, Orestis (ISPM)" w:date="2019-08-15T11:00:00Z">
              <w:tcPr>
                <w:tcW w:w="785" w:type="pct"/>
                <w:shd w:val="clear" w:color="auto" w:fill="F2F2F2" w:themeFill="background1" w:themeFillShade="F2"/>
              </w:tcPr>
            </w:tcPrChange>
          </w:tcPr>
          <w:p w14:paraId="5EB13FDD" w14:textId="77777777" w:rsidR="005D68F7" w:rsidRPr="005A7C03" w:rsidRDefault="005D68F7">
            <w:pPr>
              <w:pStyle w:val="Compact"/>
              <w:spacing w:before="0" w:after="0"/>
              <w:ind w:firstLine="34"/>
              <w:rPr>
                <w:rFonts w:eastAsiaTheme="minorEastAsia" w:cs="Times New Roman"/>
                <w:lang w:eastAsia="ko-KR"/>
                <w:rPrChange w:id="1046" w:author="Efthimiou, Orestis (ISPM)" w:date="2019-08-09T14:44:00Z">
                  <w:rPr>
                    <w:rFonts w:eastAsiaTheme="minorEastAsia" w:cs="Times New Roman"/>
                    <w:lang w:eastAsia="ko-KR"/>
                  </w:rPr>
                </w:rPrChange>
              </w:rPr>
              <w:pPrChange w:id="1047" w:author="Efthimiou, Orestis (ISPM)" w:date="2019-08-15T11:00:00Z">
                <w:pPr>
                  <w:pStyle w:val="Compact"/>
                </w:pPr>
              </w:pPrChange>
            </w:pPr>
          </w:p>
        </w:tc>
        <w:tc>
          <w:tcPr>
            <w:tcW w:w="804" w:type="pct"/>
            <w:shd w:val="clear" w:color="auto" w:fill="F2F2F2" w:themeFill="background1" w:themeFillShade="F2"/>
            <w:vAlign w:val="center"/>
            <w:tcPrChange w:id="1048" w:author="Efthimiou, Orestis (ISPM)" w:date="2019-08-15T11:00:00Z">
              <w:tcPr>
                <w:tcW w:w="687" w:type="pct"/>
                <w:shd w:val="clear" w:color="auto" w:fill="F2F2F2" w:themeFill="background1" w:themeFillShade="F2"/>
              </w:tcPr>
            </w:tcPrChange>
          </w:tcPr>
          <w:p w14:paraId="50EBD97A" w14:textId="77777777" w:rsidR="005D68F7" w:rsidRPr="005A7C03" w:rsidRDefault="005D68F7">
            <w:pPr>
              <w:pStyle w:val="Compact"/>
              <w:spacing w:before="0" w:after="0"/>
              <w:ind w:firstLine="34"/>
              <w:rPr>
                <w:rFonts w:eastAsiaTheme="minorEastAsia" w:cs="Times New Roman"/>
                <w:lang w:eastAsia="ko-KR"/>
                <w:rPrChange w:id="1049" w:author="Efthimiou, Orestis (ISPM)" w:date="2019-08-09T14:44:00Z">
                  <w:rPr>
                    <w:rFonts w:eastAsiaTheme="minorEastAsia" w:cs="Times New Roman"/>
                    <w:lang w:eastAsia="ko-KR"/>
                  </w:rPr>
                </w:rPrChange>
              </w:rPr>
              <w:pPrChange w:id="1050" w:author="Efthimiou, Orestis (ISPM)" w:date="2019-08-15T11:00:00Z">
                <w:pPr>
                  <w:pStyle w:val="Compact"/>
                </w:pPr>
              </w:pPrChange>
            </w:pPr>
          </w:p>
        </w:tc>
        <w:tc>
          <w:tcPr>
            <w:tcW w:w="840" w:type="pct"/>
            <w:shd w:val="clear" w:color="auto" w:fill="F2F2F2" w:themeFill="background1" w:themeFillShade="F2"/>
            <w:vAlign w:val="center"/>
            <w:tcPrChange w:id="1051" w:author="Efthimiou, Orestis (ISPM)" w:date="2019-08-15T11:00:00Z">
              <w:tcPr>
                <w:tcW w:w="1177" w:type="pct"/>
                <w:shd w:val="clear" w:color="auto" w:fill="F2F2F2" w:themeFill="background1" w:themeFillShade="F2"/>
              </w:tcPr>
            </w:tcPrChange>
          </w:tcPr>
          <w:p w14:paraId="0302EF25" w14:textId="77777777" w:rsidR="005D68F7" w:rsidRPr="005A7C03" w:rsidRDefault="005D68F7">
            <w:pPr>
              <w:pStyle w:val="Compact"/>
              <w:spacing w:before="0" w:after="0"/>
              <w:ind w:firstLine="34"/>
              <w:rPr>
                <w:rFonts w:eastAsiaTheme="minorEastAsia" w:cs="Times New Roman"/>
                <w:lang w:eastAsia="ko-KR"/>
                <w:rPrChange w:id="1052" w:author="Efthimiou, Orestis (ISPM)" w:date="2019-08-09T14:44:00Z">
                  <w:rPr>
                    <w:rFonts w:eastAsiaTheme="minorEastAsia" w:cs="Times New Roman"/>
                    <w:lang w:eastAsia="ko-KR"/>
                  </w:rPr>
                </w:rPrChange>
              </w:rPr>
              <w:pPrChange w:id="1053" w:author="Efthimiou, Orestis (ISPM)" w:date="2019-08-15T11:00:00Z">
                <w:pPr>
                  <w:pStyle w:val="Compact"/>
                </w:pPr>
              </w:pPrChange>
            </w:pPr>
          </w:p>
        </w:tc>
      </w:tr>
      <w:tr w:rsidR="008413B0" w:rsidRPr="005A7C03" w14:paraId="5AB68C9F" w14:textId="77777777" w:rsidTr="008413B0">
        <w:tblPrEx>
          <w:tblLook w:val="04A0" w:firstRow="1" w:lastRow="0" w:firstColumn="1" w:lastColumn="0" w:noHBand="0" w:noVBand="1"/>
          <w:tblPrExChange w:id="1054" w:author="Efthimiou, Orestis (ISPM)" w:date="2019-08-15T11:00:00Z">
            <w:tblPrEx>
              <w:tblLook w:val="04A0" w:firstRow="1" w:lastRow="0" w:firstColumn="1" w:lastColumn="0" w:noHBand="0" w:noVBand="1"/>
            </w:tblPrEx>
          </w:tblPrExChange>
        </w:tblPrEx>
        <w:trPr>
          <w:trHeight w:val="244"/>
          <w:jc w:val="center"/>
          <w:trPrChange w:id="1055" w:author="Efthimiou, Orestis (ISPM)" w:date="2019-08-15T11:00:00Z">
            <w:trPr>
              <w:trHeight w:val="251"/>
            </w:trPr>
          </w:trPrChange>
        </w:trPr>
        <w:tc>
          <w:tcPr>
            <w:tcW w:w="691" w:type="pct"/>
            <w:vMerge/>
            <w:shd w:val="clear" w:color="auto" w:fill="F2F2F2" w:themeFill="background1" w:themeFillShade="F2"/>
            <w:vAlign w:val="center"/>
            <w:tcPrChange w:id="1056" w:author="Efthimiou, Orestis (ISPM)" w:date="2019-08-15T11:00:00Z">
              <w:tcPr>
                <w:tcW w:w="648" w:type="pct"/>
                <w:vMerge/>
                <w:shd w:val="clear" w:color="auto" w:fill="F2F2F2" w:themeFill="background1" w:themeFillShade="F2"/>
              </w:tcPr>
            </w:tcPrChange>
          </w:tcPr>
          <w:p w14:paraId="00CA9EC5" w14:textId="77777777" w:rsidR="005D68F7" w:rsidRPr="005A7C03" w:rsidRDefault="005D68F7">
            <w:pPr>
              <w:pStyle w:val="Compact"/>
              <w:spacing w:before="0" w:after="0"/>
              <w:ind w:firstLine="34"/>
              <w:rPr>
                <w:rFonts w:cs="Times New Roman"/>
                <w:rPrChange w:id="1057" w:author="Efthimiou, Orestis (ISPM)" w:date="2019-08-09T14:44:00Z">
                  <w:rPr>
                    <w:rFonts w:cs="Times New Roman"/>
                  </w:rPr>
                </w:rPrChange>
              </w:rPr>
              <w:pPrChange w:id="1058" w:author="Efthimiou, Orestis (ISPM)" w:date="2019-08-15T11:00:00Z">
                <w:pPr>
                  <w:pStyle w:val="Compact"/>
                </w:pPr>
              </w:pPrChange>
            </w:pPr>
          </w:p>
        </w:tc>
        <w:tc>
          <w:tcPr>
            <w:tcW w:w="1090" w:type="pct"/>
            <w:shd w:val="clear" w:color="auto" w:fill="F2F2F2" w:themeFill="background1" w:themeFillShade="F2"/>
            <w:vAlign w:val="center"/>
            <w:tcPrChange w:id="1059" w:author="Efthimiou, Orestis (ISPM)" w:date="2019-08-15T11:00:00Z">
              <w:tcPr>
                <w:tcW w:w="1016" w:type="pct"/>
                <w:shd w:val="clear" w:color="auto" w:fill="F2F2F2" w:themeFill="background1" w:themeFillShade="F2"/>
              </w:tcPr>
            </w:tcPrChange>
          </w:tcPr>
          <w:p w14:paraId="7839A8B4" w14:textId="77777777" w:rsidR="005D68F7" w:rsidRPr="005A7C03" w:rsidRDefault="005D68F7">
            <w:pPr>
              <w:pStyle w:val="Compact"/>
              <w:spacing w:before="0" w:after="0"/>
              <w:ind w:firstLine="34"/>
              <w:rPr>
                <w:rFonts w:eastAsiaTheme="minorEastAsia" w:cs="Times New Roman"/>
                <w:lang w:eastAsia="ko-KR"/>
                <w:rPrChange w:id="1060" w:author="Efthimiou, Orestis (ISPM)" w:date="2019-08-09T14:44:00Z">
                  <w:rPr>
                    <w:rFonts w:eastAsiaTheme="minorEastAsia" w:cs="Times New Roman"/>
                    <w:lang w:eastAsia="ko-KR"/>
                  </w:rPr>
                </w:rPrChange>
              </w:rPr>
              <w:pPrChange w:id="1061" w:author="Efthimiou, Orestis (ISPM)" w:date="2019-08-15T11:00:00Z">
                <w:pPr>
                  <w:pStyle w:val="Compact"/>
                </w:pPr>
              </w:pPrChange>
            </w:pPr>
            <w:r w:rsidRPr="005A7C03">
              <w:rPr>
                <w:rFonts w:eastAsiaTheme="minorEastAsia" w:cs="Times New Roman"/>
                <w:lang w:eastAsia="ko-KR"/>
                <w:rPrChange w:id="1062" w:author="Efthimiou, Orestis (ISPM)" w:date="2019-08-09T14:44:00Z">
                  <w:rPr>
                    <w:rFonts w:eastAsiaTheme="minorEastAsia" w:cs="Times New Roman"/>
                    <w:lang w:eastAsia="ko-KR"/>
                  </w:rPr>
                </w:rPrChange>
              </w:rPr>
              <w:t>SSVS</w:t>
            </w:r>
          </w:p>
        </w:tc>
        <w:tc>
          <w:tcPr>
            <w:tcW w:w="734" w:type="pct"/>
            <w:shd w:val="clear" w:color="auto" w:fill="F2F2F2" w:themeFill="background1" w:themeFillShade="F2"/>
            <w:vAlign w:val="center"/>
            <w:tcPrChange w:id="1063" w:author="Efthimiou, Orestis (ISPM)" w:date="2019-08-15T11:00:00Z">
              <w:tcPr>
                <w:tcW w:w="687" w:type="pct"/>
                <w:shd w:val="clear" w:color="auto" w:fill="F2F2F2" w:themeFill="background1" w:themeFillShade="F2"/>
              </w:tcPr>
            </w:tcPrChange>
          </w:tcPr>
          <w:p w14:paraId="570A09FC" w14:textId="77777777" w:rsidR="005D68F7" w:rsidRPr="005A7C03" w:rsidRDefault="00B97855">
            <w:pPr>
              <w:pStyle w:val="Compact"/>
              <w:spacing w:before="0" w:after="0"/>
              <w:ind w:firstLine="34"/>
              <w:rPr>
                <w:rFonts w:eastAsiaTheme="minorEastAsia" w:cs="Times New Roman"/>
                <w:lang w:eastAsia="ko-KR"/>
                <w:rPrChange w:id="1064" w:author="Efthimiou, Orestis (ISPM)" w:date="2019-08-09T14:44:00Z">
                  <w:rPr>
                    <w:rFonts w:eastAsiaTheme="minorEastAsia" w:cs="Times New Roman"/>
                    <w:lang w:eastAsia="ko-KR"/>
                  </w:rPr>
                </w:rPrChange>
              </w:rPr>
              <w:pPrChange w:id="1065" w:author="Efthimiou, Orestis (ISPM)" w:date="2019-08-15T11:00:00Z">
                <w:pPr>
                  <w:pStyle w:val="Compact"/>
                </w:pPr>
              </w:pPrChange>
            </w:pPr>
            <w:r w:rsidRPr="005A7C03">
              <w:rPr>
                <w:rFonts w:eastAsiaTheme="minorEastAsia" w:cs="Times New Roman"/>
                <w:lang w:eastAsia="ko-KR"/>
                <w:rPrChange w:id="1066" w:author="Efthimiou, Orestis (ISPM)" w:date="2019-08-09T14:44:00Z">
                  <w:rPr>
                    <w:rFonts w:eastAsiaTheme="minorEastAsia" w:cs="Times New Roman"/>
                    <w:lang w:eastAsia="ko-KR"/>
                  </w:rPr>
                </w:rPrChange>
              </w:rPr>
              <w:t>0.0040</w:t>
            </w:r>
          </w:p>
        </w:tc>
        <w:tc>
          <w:tcPr>
            <w:tcW w:w="840" w:type="pct"/>
            <w:shd w:val="clear" w:color="auto" w:fill="F2F2F2" w:themeFill="background1" w:themeFillShade="F2"/>
            <w:vAlign w:val="center"/>
            <w:tcPrChange w:id="1067" w:author="Efthimiou, Orestis (ISPM)" w:date="2019-08-15T11:00:00Z">
              <w:tcPr>
                <w:tcW w:w="785" w:type="pct"/>
                <w:shd w:val="clear" w:color="auto" w:fill="F2F2F2" w:themeFill="background1" w:themeFillShade="F2"/>
              </w:tcPr>
            </w:tcPrChange>
          </w:tcPr>
          <w:p w14:paraId="372DF305" w14:textId="77777777" w:rsidR="005D68F7" w:rsidRPr="004656A7" w:rsidRDefault="00B97855">
            <w:pPr>
              <w:pStyle w:val="Compact"/>
              <w:spacing w:before="0" w:after="0"/>
              <w:ind w:firstLine="34"/>
              <w:rPr>
                <w:rFonts w:eastAsiaTheme="minorEastAsia" w:cs="Times New Roman"/>
                <w:lang w:eastAsia="ko-KR"/>
              </w:rPr>
              <w:pPrChange w:id="1068" w:author="Efthimiou, Orestis (ISPM)" w:date="2019-08-15T11:00:00Z">
                <w:pPr>
                  <w:pStyle w:val="Compact"/>
                </w:pPr>
              </w:pPrChange>
            </w:pPr>
            <w:r w:rsidRPr="004656A7">
              <w:rPr>
                <w:rFonts w:eastAsiaTheme="minorEastAsia" w:cs="Times New Roman"/>
                <w:lang w:eastAsia="ko-KR"/>
              </w:rPr>
              <w:t>0.011</w:t>
            </w:r>
          </w:p>
        </w:tc>
        <w:tc>
          <w:tcPr>
            <w:tcW w:w="804" w:type="pct"/>
            <w:shd w:val="clear" w:color="auto" w:fill="F2F2F2" w:themeFill="background1" w:themeFillShade="F2"/>
            <w:vAlign w:val="center"/>
            <w:tcPrChange w:id="1069" w:author="Efthimiou, Orestis (ISPM)" w:date="2019-08-15T11:00:00Z">
              <w:tcPr>
                <w:tcW w:w="687" w:type="pct"/>
                <w:shd w:val="clear" w:color="auto" w:fill="F2F2F2" w:themeFill="background1" w:themeFillShade="F2"/>
              </w:tcPr>
            </w:tcPrChange>
          </w:tcPr>
          <w:p w14:paraId="78D0E4EC" w14:textId="77777777" w:rsidR="005D68F7" w:rsidRPr="004656A7" w:rsidRDefault="00B97855">
            <w:pPr>
              <w:pStyle w:val="Compact"/>
              <w:spacing w:before="0" w:after="0"/>
              <w:ind w:firstLine="34"/>
              <w:rPr>
                <w:rFonts w:eastAsiaTheme="minorEastAsia" w:cs="Times New Roman"/>
                <w:lang w:eastAsia="ko-KR"/>
              </w:rPr>
              <w:pPrChange w:id="1070" w:author="Efthimiou, Orestis (ISPM)" w:date="2019-08-15T11:00:00Z">
                <w:pPr>
                  <w:pStyle w:val="Compact"/>
                </w:pPr>
              </w:pPrChange>
            </w:pPr>
            <w:r w:rsidRPr="004656A7">
              <w:rPr>
                <w:rFonts w:eastAsiaTheme="minorEastAsia" w:cs="Times New Roman"/>
                <w:lang w:eastAsia="ko-KR"/>
              </w:rPr>
              <w:t>0.027</w:t>
            </w:r>
          </w:p>
        </w:tc>
        <w:tc>
          <w:tcPr>
            <w:tcW w:w="840" w:type="pct"/>
            <w:shd w:val="clear" w:color="auto" w:fill="F2F2F2" w:themeFill="background1" w:themeFillShade="F2"/>
            <w:vAlign w:val="center"/>
            <w:tcPrChange w:id="1071" w:author="Efthimiou, Orestis (ISPM)" w:date="2019-08-15T11:00:00Z">
              <w:tcPr>
                <w:tcW w:w="1177" w:type="pct"/>
                <w:shd w:val="clear" w:color="auto" w:fill="F2F2F2" w:themeFill="background1" w:themeFillShade="F2"/>
              </w:tcPr>
            </w:tcPrChange>
          </w:tcPr>
          <w:p w14:paraId="00EB3756" w14:textId="77777777" w:rsidR="005D68F7" w:rsidRPr="004656A7" w:rsidRDefault="00B97855">
            <w:pPr>
              <w:pStyle w:val="Compact"/>
              <w:spacing w:before="0" w:after="0"/>
              <w:ind w:firstLine="34"/>
              <w:rPr>
                <w:rFonts w:eastAsiaTheme="minorEastAsia" w:cs="Times New Roman"/>
                <w:lang w:eastAsia="ko-KR"/>
              </w:rPr>
              <w:pPrChange w:id="1072" w:author="Efthimiou, Orestis (ISPM)" w:date="2019-08-15T11:00:00Z">
                <w:pPr>
                  <w:pStyle w:val="Compact"/>
                </w:pPr>
              </w:pPrChange>
            </w:pPr>
            <w:r w:rsidRPr="004656A7">
              <w:rPr>
                <w:rFonts w:eastAsiaTheme="minorEastAsia" w:cs="Times New Roman"/>
                <w:lang w:eastAsia="ko-KR"/>
              </w:rPr>
              <w:t>0.25</w:t>
            </w:r>
          </w:p>
        </w:tc>
      </w:tr>
    </w:tbl>
    <w:p w14:paraId="283D9A50" w14:textId="77777777" w:rsidR="00870212" w:rsidRDefault="00870212" w:rsidP="00D46913">
      <w:pPr>
        <w:rPr>
          <w:sz w:val="24"/>
        </w:rPr>
      </w:pPr>
    </w:p>
    <w:p w14:paraId="5E55B93D" w14:textId="77777777" w:rsidR="00870212" w:rsidRDefault="00870212" w:rsidP="00D46913">
      <w:pPr>
        <w:rPr>
          <w:sz w:val="24"/>
        </w:rPr>
      </w:pPr>
      <w:r>
        <w:rPr>
          <w:sz w:val="24"/>
        </w:rPr>
        <w:br w:type="page"/>
      </w:r>
    </w:p>
    <w:p w14:paraId="19B0529F" w14:textId="75A5BA12" w:rsidR="00870212" w:rsidRPr="007C76B5" w:rsidRDefault="00870212">
      <w:pPr>
        <w:pStyle w:val="Caption"/>
        <w:keepNext/>
        <w:rPr>
          <w:rFonts w:eastAsiaTheme="minorEastAsia"/>
          <w:color w:val="auto"/>
          <w:sz w:val="22"/>
          <w:lang w:eastAsia="ko-KR"/>
        </w:rPr>
        <w:pPrChange w:id="1073" w:author="Efthimiou, Orestis (ISPM)" w:date="2019-08-15T11:09:00Z">
          <w:pPr>
            <w:pStyle w:val="Caption"/>
            <w:keepNext/>
            <w:spacing w:line="360" w:lineRule="auto"/>
          </w:pPr>
        </w:pPrChange>
      </w:pPr>
      <w:bookmarkStart w:id="1074" w:name="_Ref12965512"/>
      <w:bookmarkStart w:id="1075" w:name="_Ref16759025"/>
      <w:commentRangeStart w:id="1076"/>
      <w:r w:rsidRPr="0000532D">
        <w:rPr>
          <w:b/>
          <w:color w:val="auto"/>
          <w:sz w:val="22"/>
        </w:rPr>
        <w:lastRenderedPageBreak/>
        <w:t xml:space="preserve">Table </w:t>
      </w:r>
      <w:commentRangeEnd w:id="1076"/>
      <w:r w:rsidR="00E07E37">
        <w:rPr>
          <w:rStyle w:val="CommentReference"/>
          <w:i w:val="0"/>
          <w:iCs w:val="0"/>
          <w:color w:val="auto"/>
        </w:rPr>
        <w:commentReference w:id="1076"/>
      </w:r>
      <w:r w:rsidRPr="0000532D">
        <w:rPr>
          <w:b/>
          <w:color w:val="auto"/>
          <w:sz w:val="22"/>
        </w:rPr>
        <w:fldChar w:fldCharType="begin"/>
      </w:r>
      <w:r w:rsidRPr="0000532D">
        <w:rPr>
          <w:b/>
          <w:color w:val="auto"/>
          <w:sz w:val="22"/>
        </w:rPr>
        <w:instrText xml:space="preserve"> SEQ Table \* ARABIC </w:instrText>
      </w:r>
      <w:r w:rsidRPr="0000532D">
        <w:rPr>
          <w:b/>
          <w:color w:val="auto"/>
          <w:sz w:val="22"/>
        </w:rPr>
        <w:fldChar w:fldCharType="separate"/>
      </w:r>
      <w:r w:rsidR="00813775">
        <w:rPr>
          <w:b/>
          <w:noProof/>
          <w:color w:val="auto"/>
          <w:sz w:val="22"/>
        </w:rPr>
        <w:t>3</w:t>
      </w:r>
      <w:r w:rsidRPr="0000532D">
        <w:rPr>
          <w:b/>
          <w:color w:val="auto"/>
          <w:sz w:val="22"/>
        </w:rPr>
        <w:fldChar w:fldCharType="end"/>
      </w:r>
      <w:bookmarkEnd w:id="1074"/>
      <w:r w:rsidRPr="0000532D">
        <w:rPr>
          <w:b/>
          <w:color w:val="auto"/>
          <w:sz w:val="22"/>
        </w:rPr>
        <w:t>:</w:t>
      </w:r>
      <w:r w:rsidRPr="0000532D">
        <w:rPr>
          <w:color w:val="auto"/>
          <w:sz w:val="22"/>
        </w:rPr>
        <w:t xml:space="preserve"> Results from fitting variou</w:t>
      </w:r>
      <w:r w:rsidR="007C76B5">
        <w:rPr>
          <w:color w:val="auto"/>
          <w:sz w:val="22"/>
        </w:rPr>
        <w:t>s models in the stents dataset.</w:t>
      </w:r>
      <w:ins w:id="1077" w:author="Efthimiou, Orestis (ISPM)" w:date="2019-08-15T11:08:00Z">
        <w:r w:rsidR="0073193E" w:rsidRPr="0073193E">
          <w:t xml:space="preserve"> </w:t>
        </w:r>
        <w:r w:rsidR="0073193E" w:rsidRPr="0073193E">
          <w:rPr>
            <w:color w:val="auto"/>
            <w:sz w:val="22"/>
          </w:rPr>
          <w:t xml:space="preserve">% selected in SSVS shows how </w:t>
        </w:r>
      </w:ins>
      <w:ins w:id="1078" w:author="Efthimiou, Orestis (ISPM)" w:date="2019-08-15T11:09:00Z">
        <w:r w:rsidR="0073193E">
          <w:rPr>
            <w:color w:val="auto"/>
            <w:sz w:val="22"/>
          </w:rPr>
          <w:t>frequently</w:t>
        </w:r>
      </w:ins>
      <w:ins w:id="1079" w:author="Efthimiou, Orestis (ISPM)" w:date="2019-08-15T11:08:00Z">
        <w:r w:rsidR="0073193E">
          <w:rPr>
            <w:color w:val="auto"/>
            <w:sz w:val="22"/>
          </w:rPr>
          <w:t xml:space="preserve"> a given variable wa</w:t>
        </w:r>
        <w:r w:rsidR="0073193E" w:rsidRPr="0073193E">
          <w:rPr>
            <w:color w:val="auto"/>
            <w:sz w:val="22"/>
          </w:rPr>
          <w:t xml:space="preserve">s selected </w:t>
        </w:r>
      </w:ins>
      <w:ins w:id="1080" w:author="Efthimiou, Orestis (ISPM)" w:date="2019-08-15T11:09:00Z">
        <w:r w:rsidR="0073193E">
          <w:rPr>
            <w:color w:val="auto"/>
            <w:sz w:val="22"/>
          </w:rPr>
          <w:t>in the MCMC analysis.</w:t>
        </w:r>
      </w:ins>
      <w:ins w:id="1081" w:author="Efthimiou, Orestis (ISPM)" w:date="2019-08-15T11:11:00Z">
        <w:r w:rsidR="00E07E37">
          <w:rPr>
            <w:color w:val="auto"/>
            <w:sz w:val="22"/>
          </w:rPr>
          <w:t xml:space="preserve"> </w:t>
        </w:r>
      </w:ins>
      <w:ins w:id="1082" w:author="Efthimiou, Orestis (ISPM)" w:date="2019-08-15T11:08:00Z">
        <w:r w:rsidR="0073193E" w:rsidRPr="0073193E">
          <w:rPr>
            <w:color w:val="auto"/>
            <w:sz w:val="22"/>
          </w:rPr>
          <w:t>num_stents</w:t>
        </w:r>
      </w:ins>
      <w:ins w:id="1083" w:author="Efthimiou, Orestis (ISPM)" w:date="2019-08-15T11:11:00Z">
        <w:r w:rsidR="00E07E37">
          <w:rPr>
            <w:color w:val="auto"/>
            <w:sz w:val="22"/>
          </w:rPr>
          <w:t>:</w:t>
        </w:r>
      </w:ins>
      <w:ins w:id="1084" w:author="Efthimiou, Orestis (ISPM)" w:date="2019-08-15T11:08:00Z">
        <w:r w:rsidR="0073193E" w:rsidRPr="0073193E">
          <w:rPr>
            <w:color w:val="auto"/>
            <w:sz w:val="22"/>
          </w:rPr>
          <w:t xml:space="preserve"> number of im</w:t>
        </w:r>
        <w:r w:rsidR="00E07E37">
          <w:rPr>
            <w:color w:val="auto"/>
            <w:sz w:val="22"/>
          </w:rPr>
          <w:t>planted stents; stable_cad:</w:t>
        </w:r>
        <w:r w:rsidR="0073193E" w:rsidRPr="0073193E">
          <w:rPr>
            <w:color w:val="auto"/>
            <w:sz w:val="22"/>
          </w:rPr>
          <w:t xml:space="preserve"> clinical presentation at the time of percutaneous co</w:t>
        </w:r>
        <w:r w:rsidR="00E07E37">
          <w:rPr>
            <w:color w:val="auto"/>
            <w:sz w:val="22"/>
          </w:rPr>
          <w:t>ronary intervention; ladtreated</w:t>
        </w:r>
      </w:ins>
      <w:ins w:id="1085" w:author="Efthimiou, Orestis (ISPM)" w:date="2019-08-15T11:11:00Z">
        <w:r w:rsidR="00E07E37">
          <w:rPr>
            <w:color w:val="auto"/>
            <w:sz w:val="22"/>
          </w:rPr>
          <w:t>:</w:t>
        </w:r>
      </w:ins>
      <w:ins w:id="1086" w:author="Efthimiou, Orestis (ISPM)" w:date="2019-08-15T11:08:00Z">
        <w:r w:rsidR="0073193E" w:rsidRPr="0073193E">
          <w:rPr>
            <w:color w:val="auto"/>
            <w:sz w:val="22"/>
          </w:rPr>
          <w:t xml:space="preserve"> stent placement in the left anterior d</w:t>
        </w:r>
        <w:r w:rsidR="00E07E37">
          <w:rPr>
            <w:color w:val="auto"/>
            <w:sz w:val="22"/>
          </w:rPr>
          <w:t>escending artery; m_dia_above_3:</w:t>
        </w:r>
        <w:r w:rsidR="0073193E" w:rsidRPr="0073193E">
          <w:rPr>
            <w:color w:val="auto"/>
            <w:sz w:val="22"/>
          </w:rPr>
          <w:t xml:space="preserve"> mean diameter greater than 3 </w:t>
        </w:r>
      </w:ins>
      <w:del w:id="1087" w:author="Efthimiou, Orestis (ISPM)" w:date="2019-08-15T11:08:00Z">
        <w:r w:rsidR="007C76B5" w:rsidDel="0073193E">
          <w:rPr>
            <w:rFonts w:eastAsiaTheme="minorEastAsia" w:hint="eastAsia"/>
            <w:color w:val="auto"/>
            <w:sz w:val="22"/>
            <w:lang w:eastAsia="ko-KR"/>
          </w:rPr>
          <w:delText xml:space="preserve"> Parameter abbreviatio</w:delText>
        </w:r>
        <w:r w:rsidR="004D3468" w:rsidDel="0073193E">
          <w:rPr>
            <w:rFonts w:eastAsiaTheme="minorEastAsia" w:hint="eastAsia"/>
            <w:color w:val="auto"/>
            <w:sz w:val="22"/>
            <w:lang w:eastAsia="ko-KR"/>
          </w:rPr>
          <w:delText>n</w:delText>
        </w:r>
        <w:r w:rsidR="007C76B5" w:rsidDel="0073193E">
          <w:rPr>
            <w:rFonts w:eastAsiaTheme="minorEastAsia" w:hint="eastAsia"/>
            <w:color w:val="auto"/>
            <w:sz w:val="22"/>
            <w:lang w:eastAsia="ko-KR"/>
          </w:rPr>
          <w:delText>s as per Section 2.1</w:delText>
        </w:r>
      </w:del>
      <w:bookmarkEnd w:id="1075"/>
      <w:ins w:id="1088" w:author="Efthimiou, Orestis (ISPM)" w:date="2019-08-15T11:07:00Z">
        <w:r w:rsidR="0073193E">
          <w:rPr>
            <w:rFonts w:eastAsiaTheme="minorEastAsia"/>
            <w:color w:val="auto"/>
            <w:sz w:val="22"/>
            <w:lang w:eastAsia="ko-KR"/>
          </w:rPr>
          <w:t xml:space="preserve"> SE: standard error</w:t>
        </w:r>
      </w:ins>
      <w:ins w:id="1089" w:author="Efthimiou, Orestis (ISPM)" w:date="2019-08-15T11:12:00Z">
        <w:r w:rsidR="00E07E37">
          <w:rPr>
            <w:rFonts w:eastAsiaTheme="minorEastAsia"/>
            <w:color w:val="auto"/>
            <w:sz w:val="22"/>
            <w:lang w:eastAsia="ko-KR"/>
          </w:rPr>
          <w:t xml:space="preserve">. </w:t>
        </w:r>
        <w:r w:rsidR="00E07E37" w:rsidRPr="00E07E37">
          <w:rPr>
            <w:rFonts w:eastAsiaTheme="minorEastAsia"/>
            <w:color w:val="auto"/>
            <w:sz w:val="22"/>
            <w:lang w:eastAsia="ko-KR"/>
          </w:rPr>
          <w:t>age:treat</w:t>
        </w:r>
        <w:r w:rsidR="00E07E37">
          <w:rPr>
            <w:rFonts w:eastAsiaTheme="minorEastAsia"/>
            <w:color w:val="auto"/>
            <w:sz w:val="22"/>
            <w:lang w:eastAsia="ko-KR"/>
          </w:rPr>
          <w:t xml:space="preserve"> denotes the interaction term between age and treatment; likewise for all other </w:t>
        </w:r>
      </w:ins>
      <w:ins w:id="1090" w:author="Efthimiou, Orestis (ISPM)" w:date="2019-08-15T11:13:00Z">
        <w:r w:rsidR="00E07E37">
          <w:rPr>
            <w:rFonts w:eastAsiaTheme="minorEastAsia"/>
            <w:color w:val="auto"/>
            <w:sz w:val="22"/>
            <w:lang w:eastAsia="ko-KR"/>
          </w:rPr>
          <w:t>interaction</w:t>
        </w:r>
      </w:ins>
      <w:ins w:id="1091" w:author="Efthimiou, Orestis (ISPM)" w:date="2019-08-15T11:12:00Z">
        <w:r w:rsidR="00E07E37">
          <w:rPr>
            <w:rFonts w:eastAsiaTheme="minorEastAsia"/>
            <w:color w:val="auto"/>
            <w:sz w:val="22"/>
            <w:lang w:eastAsia="ko-KR"/>
          </w:rPr>
          <w:t xml:space="preserve"> terms</w:t>
        </w:r>
      </w:ins>
      <w:ins w:id="1092" w:author="Efthimiou, Orestis (ISPM)" w:date="2019-08-15T11:13:00Z">
        <w:r w:rsidR="00E07E37">
          <w:rPr>
            <w:rFonts w:eastAsiaTheme="minorEastAsia"/>
            <w:color w:val="auto"/>
            <w:sz w:val="22"/>
            <w:lang w:eastAsia="ko-KR"/>
          </w:rPr>
          <w:t>.</w:t>
        </w:r>
      </w:ins>
    </w:p>
    <w:tbl>
      <w:tblPr>
        <w:tblStyle w:val="TableGrid"/>
        <w:tblW w:w="10910" w:type="dxa"/>
        <w:jc w:val="center"/>
        <w:tblLook w:val="04A0" w:firstRow="1" w:lastRow="0" w:firstColumn="1" w:lastColumn="0" w:noHBand="0" w:noVBand="1"/>
        <w:tblPrChange w:id="1093" w:author="Efthimiou, Orestis (ISPM)" w:date="2019-08-15T11:11:00Z">
          <w:tblPr>
            <w:tblStyle w:val="TableGrid"/>
            <w:tblW w:w="14174" w:type="dxa"/>
            <w:jc w:val="center"/>
            <w:tblLook w:val="04A0" w:firstRow="1" w:lastRow="0" w:firstColumn="1" w:lastColumn="0" w:noHBand="0" w:noVBand="1"/>
          </w:tblPr>
        </w:tblPrChange>
      </w:tblPr>
      <w:tblGrid>
        <w:gridCol w:w="1736"/>
        <w:gridCol w:w="1264"/>
        <w:gridCol w:w="1265"/>
        <w:gridCol w:w="1261"/>
        <w:gridCol w:w="1266"/>
        <w:gridCol w:w="1265"/>
        <w:gridCol w:w="1152"/>
        <w:gridCol w:w="1701"/>
        <w:tblGridChange w:id="1094">
          <w:tblGrid>
            <w:gridCol w:w="2202"/>
            <w:gridCol w:w="1710"/>
            <w:gridCol w:w="1710"/>
            <w:gridCol w:w="1710"/>
            <w:gridCol w:w="1711"/>
            <w:gridCol w:w="1710"/>
            <w:gridCol w:w="1710"/>
            <w:gridCol w:w="1711"/>
          </w:tblGrid>
        </w:tblGridChange>
      </w:tblGrid>
      <w:tr w:rsidR="00246C4A" w:rsidRPr="005A7C03" w14:paraId="190638D1" w14:textId="77777777" w:rsidTr="0073193E">
        <w:trPr>
          <w:trHeight w:val="369"/>
          <w:jc w:val="center"/>
          <w:trPrChange w:id="1095" w:author="Efthimiou, Orestis (ISPM)" w:date="2019-08-15T11:11:00Z">
            <w:trPr>
              <w:trHeight w:val="365"/>
              <w:jc w:val="center"/>
            </w:trPr>
          </w:trPrChange>
        </w:trPr>
        <w:tc>
          <w:tcPr>
            <w:tcW w:w="1736" w:type="dxa"/>
            <w:shd w:val="clear" w:color="auto" w:fill="F2F2F2" w:themeFill="background1" w:themeFillShade="F2"/>
            <w:vAlign w:val="center"/>
            <w:tcPrChange w:id="1096" w:author="Efthimiou, Orestis (ISPM)" w:date="2019-08-15T11:11:00Z">
              <w:tcPr>
                <w:tcW w:w="2202" w:type="dxa"/>
                <w:shd w:val="clear" w:color="auto" w:fill="F2F2F2" w:themeFill="background1" w:themeFillShade="F2"/>
                <w:vAlign w:val="center"/>
              </w:tcPr>
            </w:tcPrChange>
          </w:tcPr>
          <w:p w14:paraId="1C5E6219" w14:textId="77777777" w:rsidR="00246C4A" w:rsidRPr="00A67C14" w:rsidRDefault="00246C4A">
            <w:pPr>
              <w:spacing w:line="240" w:lineRule="auto"/>
              <w:ind w:firstLine="0"/>
              <w:jc w:val="center"/>
              <w:rPr>
                <w:rFonts w:eastAsiaTheme="minorEastAsia" w:cs="Times New Roman"/>
                <w:b/>
                <w:sz w:val="18"/>
                <w:lang w:eastAsia="ko-KR"/>
              </w:rPr>
              <w:pPrChange w:id="1097" w:author="Efthimiou, Orestis (ISPM)" w:date="2019-08-15T11:10:00Z">
                <w:pPr>
                  <w:jc w:val="center"/>
                </w:pPr>
              </w:pPrChange>
            </w:pPr>
            <w:r w:rsidRPr="00A67C14">
              <w:rPr>
                <w:rFonts w:cs="Times New Roman"/>
                <w:b/>
                <w:sz w:val="18"/>
                <w:lang w:val="el-GR"/>
              </w:rPr>
              <w:t>Parameter</w:t>
            </w:r>
          </w:p>
        </w:tc>
        <w:tc>
          <w:tcPr>
            <w:tcW w:w="1264" w:type="dxa"/>
            <w:shd w:val="clear" w:color="auto" w:fill="F2F2F2" w:themeFill="background1" w:themeFillShade="F2"/>
            <w:vAlign w:val="center"/>
            <w:tcPrChange w:id="1098" w:author="Efthimiou, Orestis (ISPM)" w:date="2019-08-15T11:11:00Z">
              <w:tcPr>
                <w:tcW w:w="1710" w:type="dxa"/>
                <w:shd w:val="clear" w:color="auto" w:fill="F2F2F2" w:themeFill="background1" w:themeFillShade="F2"/>
                <w:vAlign w:val="center"/>
              </w:tcPr>
            </w:tcPrChange>
          </w:tcPr>
          <w:p w14:paraId="6BE625BB" w14:textId="6D284813" w:rsidR="00246C4A" w:rsidRPr="00A67C14" w:rsidRDefault="003268CA">
            <w:pPr>
              <w:spacing w:line="240" w:lineRule="auto"/>
              <w:ind w:firstLine="0"/>
              <w:jc w:val="center"/>
              <w:rPr>
                <w:rFonts w:eastAsiaTheme="minorEastAsia" w:cs="Times New Roman"/>
                <w:b/>
                <w:sz w:val="18"/>
                <w:lang w:val="en-GB" w:eastAsia="ko-KR"/>
              </w:rPr>
              <w:pPrChange w:id="1099" w:author="Efthimiou, Orestis (ISPM)" w:date="2019-08-15T11:10:00Z">
                <w:pPr>
                  <w:jc w:val="center"/>
                </w:pPr>
              </w:pPrChange>
            </w:pPr>
            <w:r>
              <w:rPr>
                <w:rFonts w:cs="Times New Roman"/>
                <w:b/>
                <w:sz w:val="18"/>
                <w:lang w:val="en-GB"/>
              </w:rPr>
              <w:t>GLMM-</w:t>
            </w:r>
            <w:r w:rsidR="00246C4A" w:rsidRPr="00A67C14">
              <w:rPr>
                <w:rFonts w:cs="Times New Roman"/>
                <w:b/>
                <w:sz w:val="18"/>
                <w:lang w:val="en-GB"/>
              </w:rPr>
              <w:t>null</w:t>
            </w:r>
            <w:r w:rsidR="00246C4A" w:rsidRPr="00A67C14">
              <w:rPr>
                <w:rFonts w:cs="Times New Roman"/>
                <w:b/>
                <w:sz w:val="18"/>
                <w:lang w:val="en-GB"/>
              </w:rPr>
              <w:br/>
              <w:t>(</w:t>
            </w:r>
            <w:ins w:id="1100" w:author="Efthimiou, Orestis (ISPM)" w:date="2019-08-15T11:07:00Z">
              <w:r w:rsidR="0073193E">
                <w:rPr>
                  <w:rFonts w:cs="Times New Roman"/>
                  <w:b/>
                  <w:sz w:val="18"/>
                  <w:lang w:val="en-GB"/>
                </w:rPr>
                <w:t>SE</w:t>
              </w:r>
            </w:ins>
            <w:del w:id="1101" w:author="Efthimiou, Orestis (ISPM)" w:date="2019-08-15T11:07:00Z">
              <w:r w:rsidR="00246C4A" w:rsidRPr="00A67C14" w:rsidDel="0073193E">
                <w:rPr>
                  <w:rFonts w:cs="Times New Roman"/>
                  <w:b/>
                  <w:sz w:val="18"/>
                  <w:lang w:val="en-GB"/>
                </w:rPr>
                <w:delText>Std. Err</w:delText>
              </w:r>
            </w:del>
            <w:r w:rsidR="00246C4A" w:rsidRPr="00A67C14">
              <w:rPr>
                <w:rFonts w:cs="Times New Roman"/>
                <w:b/>
                <w:sz w:val="18"/>
                <w:lang w:val="en-GB"/>
              </w:rPr>
              <w:t>)</w:t>
            </w:r>
          </w:p>
        </w:tc>
        <w:tc>
          <w:tcPr>
            <w:tcW w:w="1265" w:type="dxa"/>
            <w:shd w:val="clear" w:color="auto" w:fill="F2F2F2" w:themeFill="background1" w:themeFillShade="F2"/>
            <w:vAlign w:val="center"/>
            <w:tcPrChange w:id="1102" w:author="Efthimiou, Orestis (ISPM)" w:date="2019-08-15T11:11:00Z">
              <w:tcPr>
                <w:tcW w:w="1710" w:type="dxa"/>
                <w:shd w:val="clear" w:color="auto" w:fill="F2F2F2" w:themeFill="background1" w:themeFillShade="F2"/>
                <w:vAlign w:val="center"/>
              </w:tcPr>
            </w:tcPrChange>
          </w:tcPr>
          <w:p w14:paraId="7742702A" w14:textId="744CD511" w:rsidR="00246C4A" w:rsidRPr="00A67C14" w:rsidRDefault="003268CA">
            <w:pPr>
              <w:spacing w:line="240" w:lineRule="auto"/>
              <w:ind w:firstLine="0"/>
              <w:jc w:val="center"/>
              <w:rPr>
                <w:rFonts w:eastAsiaTheme="minorEastAsia" w:cs="Times New Roman"/>
                <w:b/>
                <w:sz w:val="18"/>
                <w:lang w:val="en-GB" w:eastAsia="ko-KR"/>
              </w:rPr>
              <w:pPrChange w:id="1103" w:author="Efthimiou, Orestis (ISPM)" w:date="2019-08-15T11:10:00Z">
                <w:pPr>
                  <w:jc w:val="center"/>
                </w:pPr>
              </w:pPrChange>
            </w:pPr>
            <w:r>
              <w:rPr>
                <w:rFonts w:cs="Times New Roman"/>
                <w:b/>
                <w:sz w:val="18"/>
                <w:lang w:val="en-GB"/>
              </w:rPr>
              <w:t>GLMM-full</w:t>
            </w:r>
            <w:r w:rsidRPr="00A67C14">
              <w:rPr>
                <w:rFonts w:cs="Times New Roman"/>
                <w:b/>
                <w:sz w:val="18"/>
                <w:lang w:val="en-GB"/>
              </w:rPr>
              <w:t xml:space="preserve"> </w:t>
            </w:r>
            <w:r w:rsidR="00246C4A" w:rsidRPr="00A67C14">
              <w:rPr>
                <w:rFonts w:cs="Times New Roman"/>
                <w:b/>
                <w:sz w:val="18"/>
                <w:lang w:val="en-GB"/>
              </w:rPr>
              <w:br/>
              <w:t>(S</w:t>
            </w:r>
            <w:ins w:id="1104" w:author="Efthimiou, Orestis (ISPM)" w:date="2019-08-15T11:07:00Z">
              <w:r w:rsidR="0073193E">
                <w:rPr>
                  <w:rFonts w:cs="Times New Roman"/>
                  <w:b/>
                  <w:sz w:val="18"/>
                  <w:lang w:val="en-GB"/>
                </w:rPr>
                <w:t>E</w:t>
              </w:r>
            </w:ins>
            <w:del w:id="1105" w:author="Efthimiou, Orestis (ISPM)" w:date="2019-08-15T11:07:00Z">
              <w:r w:rsidR="00246C4A" w:rsidRPr="00A67C14" w:rsidDel="0073193E">
                <w:rPr>
                  <w:rFonts w:cs="Times New Roman"/>
                  <w:b/>
                  <w:sz w:val="18"/>
                  <w:lang w:val="en-GB"/>
                </w:rPr>
                <w:delText>td. Err</w:delText>
              </w:r>
            </w:del>
            <w:r w:rsidR="00246C4A" w:rsidRPr="00A67C14">
              <w:rPr>
                <w:rFonts w:cs="Times New Roman"/>
                <w:b/>
                <w:sz w:val="18"/>
                <w:lang w:val="en-GB"/>
              </w:rPr>
              <w:t>)</w:t>
            </w:r>
          </w:p>
        </w:tc>
        <w:tc>
          <w:tcPr>
            <w:tcW w:w="1261" w:type="dxa"/>
            <w:shd w:val="clear" w:color="auto" w:fill="F2F2F2" w:themeFill="background1" w:themeFillShade="F2"/>
            <w:vAlign w:val="center"/>
            <w:tcPrChange w:id="1106" w:author="Efthimiou, Orestis (ISPM)" w:date="2019-08-15T11:11:00Z">
              <w:tcPr>
                <w:tcW w:w="1710" w:type="dxa"/>
                <w:shd w:val="clear" w:color="auto" w:fill="F2F2F2" w:themeFill="background1" w:themeFillShade="F2"/>
                <w:vAlign w:val="center"/>
              </w:tcPr>
            </w:tcPrChange>
          </w:tcPr>
          <w:p w14:paraId="4AD5F790" w14:textId="77777777" w:rsidR="00246C4A" w:rsidRPr="00A67C14" w:rsidRDefault="00246C4A">
            <w:pPr>
              <w:spacing w:line="240" w:lineRule="auto"/>
              <w:ind w:firstLine="0"/>
              <w:jc w:val="center"/>
              <w:rPr>
                <w:rFonts w:eastAsiaTheme="minorEastAsia" w:cs="Times New Roman"/>
                <w:b/>
                <w:sz w:val="18"/>
                <w:lang w:val="en-GB" w:eastAsia="ko-KR"/>
              </w:rPr>
              <w:pPrChange w:id="1107" w:author="Efthimiou, Orestis (ISPM)" w:date="2019-08-15T11:10:00Z">
                <w:pPr>
                  <w:jc w:val="center"/>
                </w:pPr>
              </w:pPrChange>
            </w:pPr>
            <w:r w:rsidRPr="00A67C14">
              <w:rPr>
                <w:rFonts w:cs="Times New Roman"/>
                <w:b/>
                <w:sz w:val="18"/>
                <w:lang w:val="en-GB"/>
              </w:rPr>
              <w:t>Step-naïve</w:t>
            </w:r>
          </w:p>
          <w:p w14:paraId="0D873658" w14:textId="3193A5C7" w:rsidR="00246C4A" w:rsidRPr="00A67C14" w:rsidRDefault="00246C4A">
            <w:pPr>
              <w:spacing w:line="240" w:lineRule="auto"/>
              <w:ind w:firstLine="0"/>
              <w:jc w:val="center"/>
              <w:rPr>
                <w:rFonts w:eastAsiaTheme="minorEastAsia" w:cs="Times New Roman"/>
                <w:b/>
                <w:sz w:val="18"/>
                <w:lang w:val="en-GB" w:eastAsia="ko-KR"/>
              </w:rPr>
              <w:pPrChange w:id="1108" w:author="Efthimiou, Orestis (ISPM)" w:date="2019-08-15T11:10:00Z">
                <w:pPr>
                  <w:jc w:val="center"/>
                </w:pPr>
              </w:pPrChange>
            </w:pPr>
            <w:r w:rsidRPr="00A67C14">
              <w:rPr>
                <w:rFonts w:cs="Times New Roman"/>
                <w:b/>
                <w:sz w:val="18"/>
                <w:lang w:val="en-GB"/>
              </w:rPr>
              <w:t>(S</w:t>
            </w:r>
            <w:ins w:id="1109" w:author="Efthimiou, Orestis (ISPM)" w:date="2019-08-15T11:07:00Z">
              <w:r w:rsidR="0073193E">
                <w:rPr>
                  <w:rFonts w:cs="Times New Roman"/>
                  <w:b/>
                  <w:sz w:val="18"/>
                  <w:lang w:val="en-GB"/>
                </w:rPr>
                <w:t>E</w:t>
              </w:r>
            </w:ins>
            <w:del w:id="1110" w:author="Efthimiou, Orestis (ISPM)" w:date="2019-08-15T11:07:00Z">
              <w:r w:rsidRPr="00A67C14" w:rsidDel="0073193E">
                <w:rPr>
                  <w:rFonts w:cs="Times New Roman"/>
                  <w:b/>
                  <w:sz w:val="18"/>
                  <w:lang w:val="en-GB"/>
                </w:rPr>
                <w:delText>td. Err</w:delText>
              </w:r>
            </w:del>
            <w:r w:rsidRPr="00A67C14">
              <w:rPr>
                <w:rFonts w:cs="Times New Roman"/>
                <w:b/>
                <w:sz w:val="18"/>
                <w:lang w:val="en-GB"/>
              </w:rPr>
              <w:t>)</w:t>
            </w:r>
          </w:p>
        </w:tc>
        <w:tc>
          <w:tcPr>
            <w:tcW w:w="1266" w:type="dxa"/>
            <w:shd w:val="clear" w:color="auto" w:fill="F2F2F2" w:themeFill="background1" w:themeFillShade="F2"/>
            <w:vAlign w:val="center"/>
            <w:tcPrChange w:id="1111" w:author="Efthimiou, Orestis (ISPM)" w:date="2019-08-15T11:11:00Z">
              <w:tcPr>
                <w:tcW w:w="1711" w:type="dxa"/>
                <w:shd w:val="clear" w:color="auto" w:fill="F2F2F2" w:themeFill="background1" w:themeFillShade="F2"/>
                <w:vAlign w:val="center"/>
              </w:tcPr>
            </w:tcPrChange>
          </w:tcPr>
          <w:p w14:paraId="173C7815" w14:textId="77777777" w:rsidR="00246C4A" w:rsidRPr="00A67C14" w:rsidRDefault="00246C4A">
            <w:pPr>
              <w:spacing w:line="240" w:lineRule="auto"/>
              <w:ind w:firstLine="0"/>
              <w:jc w:val="center"/>
              <w:rPr>
                <w:rFonts w:eastAsiaTheme="minorEastAsia" w:cs="Times New Roman"/>
                <w:b/>
                <w:sz w:val="18"/>
                <w:lang w:val="en-GB" w:eastAsia="ko-KR"/>
              </w:rPr>
              <w:pPrChange w:id="1112" w:author="Efthimiou, Orestis (ISPM)" w:date="2019-08-15T11:10:00Z">
                <w:pPr>
                  <w:jc w:val="center"/>
                </w:pPr>
              </w:pPrChange>
            </w:pPr>
            <w:r w:rsidRPr="00A67C14">
              <w:rPr>
                <w:rFonts w:cs="Times New Roman"/>
                <w:b/>
                <w:sz w:val="18"/>
                <w:lang w:val="en-GB"/>
              </w:rPr>
              <w:t>LASSO-</w:t>
            </w:r>
            <w:r w:rsidR="009652A6" w:rsidRPr="00A67C14">
              <w:rPr>
                <w:rFonts w:cs="Times New Roman"/>
                <w:b/>
                <w:sz w:val="18"/>
                <w:lang w:val="en-GB"/>
              </w:rPr>
              <w:t>naïve</w:t>
            </w:r>
          </w:p>
        </w:tc>
        <w:tc>
          <w:tcPr>
            <w:tcW w:w="1265" w:type="dxa"/>
            <w:shd w:val="clear" w:color="auto" w:fill="F2F2F2" w:themeFill="background1" w:themeFillShade="F2"/>
            <w:vAlign w:val="center"/>
            <w:tcPrChange w:id="1113" w:author="Efthimiou, Orestis (ISPM)" w:date="2019-08-15T11:11:00Z">
              <w:tcPr>
                <w:tcW w:w="1710" w:type="dxa"/>
                <w:shd w:val="clear" w:color="auto" w:fill="F2F2F2" w:themeFill="background1" w:themeFillShade="F2"/>
                <w:vAlign w:val="center"/>
              </w:tcPr>
            </w:tcPrChange>
          </w:tcPr>
          <w:p w14:paraId="05D77441" w14:textId="77777777" w:rsidR="00246C4A" w:rsidRPr="00A67C14" w:rsidRDefault="00246C4A">
            <w:pPr>
              <w:spacing w:line="240" w:lineRule="auto"/>
              <w:ind w:firstLine="0"/>
              <w:jc w:val="center"/>
              <w:rPr>
                <w:rFonts w:eastAsiaTheme="minorEastAsia" w:cs="Times New Roman"/>
                <w:b/>
                <w:sz w:val="18"/>
                <w:lang w:val="en-GB" w:eastAsia="ko-KR"/>
              </w:rPr>
              <w:pPrChange w:id="1114" w:author="Efthimiou, Orestis (ISPM)" w:date="2019-08-15T11:10:00Z">
                <w:pPr>
                  <w:jc w:val="center"/>
                </w:pPr>
              </w:pPrChange>
            </w:pPr>
            <w:r w:rsidRPr="00A67C14">
              <w:rPr>
                <w:rFonts w:cs="Times New Roman"/>
                <w:b/>
                <w:sz w:val="18"/>
                <w:lang w:val="en-GB"/>
              </w:rPr>
              <w:t>GLMM-LASSO</w:t>
            </w:r>
          </w:p>
        </w:tc>
        <w:tc>
          <w:tcPr>
            <w:tcW w:w="1152" w:type="dxa"/>
            <w:shd w:val="clear" w:color="auto" w:fill="F2F2F2" w:themeFill="background1" w:themeFillShade="F2"/>
            <w:vAlign w:val="center"/>
            <w:tcPrChange w:id="1115" w:author="Efthimiou, Orestis (ISPM)" w:date="2019-08-15T11:11:00Z">
              <w:tcPr>
                <w:tcW w:w="1710" w:type="dxa"/>
                <w:shd w:val="clear" w:color="auto" w:fill="F2F2F2" w:themeFill="background1" w:themeFillShade="F2"/>
                <w:vAlign w:val="center"/>
              </w:tcPr>
            </w:tcPrChange>
          </w:tcPr>
          <w:p w14:paraId="3593A50D" w14:textId="77777777" w:rsidR="00246C4A" w:rsidRPr="00A67C14" w:rsidRDefault="00246C4A">
            <w:pPr>
              <w:spacing w:line="240" w:lineRule="auto"/>
              <w:ind w:firstLine="0"/>
              <w:jc w:val="center"/>
              <w:rPr>
                <w:rFonts w:eastAsiaTheme="minorEastAsia" w:cs="Times New Roman"/>
                <w:b/>
                <w:sz w:val="18"/>
                <w:lang w:val="en-GB" w:eastAsia="ko-KR"/>
              </w:rPr>
              <w:pPrChange w:id="1116" w:author="Efthimiou, Orestis (ISPM)" w:date="2019-08-15T11:10:00Z">
                <w:pPr>
                  <w:jc w:val="center"/>
                </w:pPr>
              </w:pPrChange>
            </w:pPr>
            <w:r w:rsidRPr="00A67C14">
              <w:rPr>
                <w:rFonts w:cs="Times New Roman"/>
                <w:b/>
                <w:sz w:val="18"/>
                <w:lang w:val="en-GB"/>
              </w:rPr>
              <w:t>Bayes-LASSO</w:t>
            </w:r>
          </w:p>
          <w:p w14:paraId="7C2FA97A" w14:textId="583C8E7F" w:rsidR="00246C4A" w:rsidRPr="00A67C14" w:rsidRDefault="00246C4A">
            <w:pPr>
              <w:spacing w:line="240" w:lineRule="auto"/>
              <w:ind w:firstLine="0"/>
              <w:jc w:val="center"/>
              <w:rPr>
                <w:rFonts w:eastAsiaTheme="minorEastAsia" w:cs="Times New Roman"/>
                <w:b/>
                <w:sz w:val="18"/>
                <w:lang w:val="en-GB" w:eastAsia="ko-KR"/>
              </w:rPr>
              <w:pPrChange w:id="1117" w:author="Efthimiou, Orestis (ISPM)" w:date="2019-08-15T11:10:00Z">
                <w:pPr>
                  <w:jc w:val="center"/>
                </w:pPr>
              </w:pPrChange>
            </w:pPr>
            <w:r w:rsidRPr="00A67C14">
              <w:rPr>
                <w:rFonts w:cs="Times New Roman"/>
                <w:b/>
                <w:sz w:val="18"/>
                <w:lang w:val="en-GB"/>
              </w:rPr>
              <w:t>(S</w:t>
            </w:r>
            <w:ins w:id="1118" w:author="Efthimiou, Orestis (ISPM)" w:date="2019-08-15T11:07:00Z">
              <w:r w:rsidR="0073193E">
                <w:rPr>
                  <w:rFonts w:cs="Times New Roman"/>
                  <w:b/>
                  <w:sz w:val="18"/>
                  <w:lang w:val="en-GB"/>
                </w:rPr>
                <w:t>E</w:t>
              </w:r>
            </w:ins>
            <w:del w:id="1119" w:author="Efthimiou, Orestis (ISPM)" w:date="2019-08-15T11:07:00Z">
              <w:r w:rsidRPr="00A67C14" w:rsidDel="0073193E">
                <w:rPr>
                  <w:rFonts w:cs="Times New Roman"/>
                  <w:b/>
                  <w:sz w:val="18"/>
                  <w:lang w:val="en-GB"/>
                </w:rPr>
                <w:delText>td. Err</w:delText>
              </w:r>
            </w:del>
            <w:r w:rsidRPr="00A67C14">
              <w:rPr>
                <w:rFonts w:cs="Times New Roman"/>
                <w:b/>
                <w:sz w:val="18"/>
                <w:lang w:val="en-GB"/>
              </w:rPr>
              <w:t>)</w:t>
            </w:r>
          </w:p>
        </w:tc>
        <w:tc>
          <w:tcPr>
            <w:tcW w:w="1701" w:type="dxa"/>
            <w:shd w:val="clear" w:color="auto" w:fill="F2F2F2" w:themeFill="background1" w:themeFillShade="F2"/>
            <w:vAlign w:val="center"/>
            <w:tcPrChange w:id="1120" w:author="Efthimiou, Orestis (ISPM)" w:date="2019-08-15T11:11:00Z">
              <w:tcPr>
                <w:tcW w:w="1711" w:type="dxa"/>
                <w:shd w:val="clear" w:color="auto" w:fill="F2F2F2" w:themeFill="background1" w:themeFillShade="F2"/>
                <w:vAlign w:val="center"/>
              </w:tcPr>
            </w:tcPrChange>
          </w:tcPr>
          <w:p w14:paraId="4B85B1A5" w14:textId="77777777" w:rsidR="00246C4A" w:rsidRPr="00A67C14" w:rsidRDefault="00246C4A">
            <w:pPr>
              <w:spacing w:line="240" w:lineRule="auto"/>
              <w:ind w:firstLine="0"/>
              <w:jc w:val="center"/>
              <w:rPr>
                <w:rFonts w:cs="Times New Roman"/>
                <w:b/>
                <w:sz w:val="18"/>
                <w:lang w:val="en-GB"/>
              </w:rPr>
              <w:pPrChange w:id="1121" w:author="Efthimiou, Orestis (ISPM)" w:date="2019-08-15T11:10:00Z">
                <w:pPr>
                  <w:jc w:val="center"/>
                </w:pPr>
              </w:pPrChange>
            </w:pPr>
            <w:r w:rsidRPr="00A67C14">
              <w:rPr>
                <w:rFonts w:cs="Times New Roman"/>
                <w:b/>
                <w:sz w:val="18"/>
                <w:lang w:val="en-GB"/>
              </w:rPr>
              <w:t>SSVS</w:t>
            </w:r>
          </w:p>
          <w:p w14:paraId="62FCD863" w14:textId="67D88B34" w:rsidR="00246C4A" w:rsidRPr="00A67C14" w:rsidRDefault="00950EBC">
            <w:pPr>
              <w:spacing w:line="240" w:lineRule="auto"/>
              <w:ind w:firstLine="0"/>
              <w:jc w:val="center"/>
              <w:rPr>
                <w:rFonts w:eastAsiaTheme="minorEastAsia" w:cs="Times New Roman"/>
                <w:b/>
                <w:sz w:val="18"/>
                <w:lang w:val="en-GB" w:eastAsia="ko-KR"/>
              </w:rPr>
              <w:pPrChange w:id="1122" w:author="Efthimiou, Orestis (ISPM)" w:date="2019-08-15T11:10:00Z">
                <w:pPr>
                  <w:jc w:val="center"/>
                </w:pPr>
              </w:pPrChange>
            </w:pPr>
            <w:r w:rsidRPr="00A67C14">
              <w:rPr>
                <w:rFonts w:cs="Times New Roman"/>
                <w:b/>
                <w:sz w:val="18"/>
                <w:lang w:val="en-GB"/>
              </w:rPr>
              <w:t>(S</w:t>
            </w:r>
            <w:ins w:id="1123" w:author="Efthimiou, Orestis (ISPM)" w:date="2019-08-15T11:07:00Z">
              <w:r w:rsidR="0073193E">
                <w:rPr>
                  <w:rFonts w:cs="Times New Roman"/>
                  <w:b/>
                  <w:sz w:val="18"/>
                  <w:lang w:val="en-GB"/>
                </w:rPr>
                <w:t>E</w:t>
              </w:r>
            </w:ins>
            <w:del w:id="1124" w:author="Efthimiou, Orestis (ISPM)" w:date="2019-08-15T11:07:00Z">
              <w:r w:rsidRPr="00A67C14" w:rsidDel="0073193E">
                <w:rPr>
                  <w:rFonts w:cs="Times New Roman"/>
                  <w:b/>
                  <w:sz w:val="18"/>
                  <w:lang w:val="en-GB"/>
                </w:rPr>
                <w:delText>td. Err</w:delText>
              </w:r>
            </w:del>
            <w:ins w:id="1125" w:author="Efthimiou, Orestis (ISPM)" w:date="2019-08-15T11:07:00Z">
              <w:r w:rsidR="0073193E">
                <w:rPr>
                  <w:rFonts w:cs="Times New Roman"/>
                  <w:b/>
                  <w:sz w:val="18"/>
                  <w:lang w:val="en-GB"/>
                </w:rPr>
                <w:t xml:space="preserve"> </w:t>
              </w:r>
            </w:ins>
            <w:r w:rsidRPr="00A67C14">
              <w:rPr>
                <w:rFonts w:cs="Times New Roman"/>
                <w:b/>
                <w:sz w:val="18"/>
                <w:lang w:val="en-GB"/>
              </w:rPr>
              <w:t>/</w:t>
            </w:r>
            <w:ins w:id="1126" w:author="Efthimiou, Orestis (ISPM)" w:date="2019-08-15T11:07:00Z">
              <w:r w:rsidR="0073193E">
                <w:rPr>
                  <w:rFonts w:cs="Times New Roman"/>
                  <w:b/>
                  <w:sz w:val="18"/>
                  <w:lang w:val="en-GB"/>
                </w:rPr>
                <w:t xml:space="preserve"> </w:t>
              </w:r>
            </w:ins>
            <w:r w:rsidRPr="00A67C14">
              <w:rPr>
                <w:rFonts w:cs="Times New Roman"/>
                <w:b/>
                <w:sz w:val="18"/>
                <w:lang w:val="en-GB"/>
              </w:rPr>
              <w:t>% selected)</w:t>
            </w:r>
          </w:p>
        </w:tc>
      </w:tr>
      <w:tr w:rsidR="00246C4A" w:rsidRPr="005A7C03" w14:paraId="4802642E" w14:textId="77777777" w:rsidTr="0073193E">
        <w:trPr>
          <w:trHeight w:val="291"/>
          <w:jc w:val="center"/>
          <w:trPrChange w:id="1127" w:author="Efthimiou, Orestis (ISPM)" w:date="2019-08-15T11:11:00Z">
            <w:trPr>
              <w:trHeight w:val="288"/>
              <w:jc w:val="center"/>
            </w:trPr>
          </w:trPrChange>
        </w:trPr>
        <w:tc>
          <w:tcPr>
            <w:tcW w:w="1736" w:type="dxa"/>
            <w:vAlign w:val="center"/>
            <w:tcPrChange w:id="1128" w:author="Efthimiou, Orestis (ISPM)" w:date="2019-08-15T11:11:00Z">
              <w:tcPr>
                <w:tcW w:w="2202" w:type="dxa"/>
                <w:vAlign w:val="center"/>
              </w:tcPr>
            </w:tcPrChange>
          </w:tcPr>
          <w:p w14:paraId="1EBE5E27" w14:textId="6B008B43"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Average treatment effect</w:t>
            </w:r>
            <w:r w:rsidR="00F27B22">
              <w:rPr>
                <w:rFonts w:eastAsiaTheme="minorEastAsia" w:cs="Times New Roman"/>
                <w:lang w:eastAsia="ko-KR"/>
              </w:rPr>
              <w:t xml:space="preserve"> (log-odds ratio)</w:t>
            </w:r>
          </w:p>
        </w:tc>
        <w:tc>
          <w:tcPr>
            <w:tcW w:w="1264" w:type="dxa"/>
            <w:vAlign w:val="center"/>
            <w:tcPrChange w:id="1129" w:author="Efthimiou, Orestis (ISPM)" w:date="2019-08-15T11:11:00Z">
              <w:tcPr>
                <w:tcW w:w="1710" w:type="dxa"/>
                <w:vAlign w:val="center"/>
              </w:tcPr>
            </w:tcPrChange>
          </w:tcPr>
          <w:p w14:paraId="082EC8CD" w14:textId="1733694B" w:rsidR="00246C4A" w:rsidRPr="00A67C14" w:rsidRDefault="009234AC" w:rsidP="00FB1224">
            <w:pPr>
              <w:pStyle w:val="Compact"/>
            </w:pPr>
            <w:r>
              <w:t>-0.11 (0.087</w:t>
            </w:r>
            <w:r w:rsidR="00995063" w:rsidRPr="00A67C14">
              <w:t>)</w:t>
            </w:r>
          </w:p>
        </w:tc>
        <w:tc>
          <w:tcPr>
            <w:tcW w:w="1265" w:type="dxa"/>
            <w:vAlign w:val="center"/>
            <w:tcPrChange w:id="1130" w:author="Efthimiou, Orestis (ISPM)" w:date="2019-08-15T11:11:00Z">
              <w:tcPr>
                <w:tcW w:w="1710" w:type="dxa"/>
                <w:vAlign w:val="center"/>
              </w:tcPr>
            </w:tcPrChange>
          </w:tcPr>
          <w:p w14:paraId="05DA10A8" w14:textId="77777777" w:rsidR="00246C4A" w:rsidRPr="00A67C14" w:rsidRDefault="008D41E3" w:rsidP="00FB1224">
            <w:pPr>
              <w:pStyle w:val="Compact"/>
            </w:pPr>
            <w:r w:rsidRPr="00A67C14">
              <w:t>-0.13</w:t>
            </w:r>
            <w:r w:rsidR="000F7B63" w:rsidRPr="00A67C14">
              <w:t xml:space="preserve"> (0.47)</w:t>
            </w:r>
          </w:p>
        </w:tc>
        <w:tc>
          <w:tcPr>
            <w:tcW w:w="1261" w:type="dxa"/>
            <w:vAlign w:val="center"/>
            <w:tcPrChange w:id="1131" w:author="Efthimiou, Orestis (ISPM)" w:date="2019-08-15T11:11:00Z">
              <w:tcPr>
                <w:tcW w:w="1710" w:type="dxa"/>
                <w:vAlign w:val="center"/>
              </w:tcPr>
            </w:tcPrChange>
          </w:tcPr>
          <w:p w14:paraId="19BDA8A4" w14:textId="77777777" w:rsidR="00246C4A" w:rsidRPr="00A67C14" w:rsidRDefault="008D41E3" w:rsidP="00FB1224">
            <w:pPr>
              <w:pStyle w:val="Compact"/>
            </w:pPr>
            <w:commentRangeStart w:id="1132"/>
            <w:r w:rsidRPr="00A67C14">
              <w:t>0.25 (</w:t>
            </w:r>
            <w:r w:rsidR="000F7B63" w:rsidRPr="00A67C14">
              <w:t>0.18)</w:t>
            </w:r>
            <w:commentRangeEnd w:id="1132"/>
            <w:r w:rsidR="00E07E37">
              <w:rPr>
                <w:rStyle w:val="CommentReference"/>
              </w:rPr>
              <w:commentReference w:id="1132"/>
            </w:r>
          </w:p>
        </w:tc>
        <w:tc>
          <w:tcPr>
            <w:tcW w:w="1266" w:type="dxa"/>
            <w:vAlign w:val="center"/>
            <w:tcPrChange w:id="1133" w:author="Efthimiou, Orestis (ISPM)" w:date="2019-08-15T11:11:00Z">
              <w:tcPr>
                <w:tcW w:w="1711" w:type="dxa"/>
                <w:vAlign w:val="center"/>
              </w:tcPr>
            </w:tcPrChange>
          </w:tcPr>
          <w:p w14:paraId="1BFB6A7B" w14:textId="77777777" w:rsidR="00246C4A" w:rsidRPr="00A67C14" w:rsidRDefault="0092719B" w:rsidP="00FB1224">
            <w:pPr>
              <w:pStyle w:val="Compact"/>
            </w:pPr>
            <w:r w:rsidRPr="00A67C14">
              <w:t>-0.21</w:t>
            </w:r>
          </w:p>
        </w:tc>
        <w:tc>
          <w:tcPr>
            <w:tcW w:w="1265" w:type="dxa"/>
            <w:vAlign w:val="center"/>
            <w:tcPrChange w:id="1134" w:author="Efthimiou, Orestis (ISPM)" w:date="2019-08-15T11:11:00Z">
              <w:tcPr>
                <w:tcW w:w="1710" w:type="dxa"/>
                <w:vAlign w:val="center"/>
              </w:tcPr>
            </w:tcPrChange>
          </w:tcPr>
          <w:p w14:paraId="1730AE6D" w14:textId="77777777" w:rsidR="00246C4A" w:rsidRPr="00A67C14" w:rsidRDefault="008253F1" w:rsidP="00FB1224">
            <w:pPr>
              <w:pStyle w:val="Compact"/>
            </w:pPr>
            <w:r w:rsidRPr="00A67C14">
              <w:t>-0.112</w:t>
            </w:r>
          </w:p>
        </w:tc>
        <w:tc>
          <w:tcPr>
            <w:tcW w:w="1152" w:type="dxa"/>
            <w:vAlign w:val="center"/>
            <w:tcPrChange w:id="1135" w:author="Efthimiou, Orestis (ISPM)" w:date="2019-08-15T11:11:00Z">
              <w:tcPr>
                <w:tcW w:w="1710" w:type="dxa"/>
                <w:vAlign w:val="center"/>
              </w:tcPr>
            </w:tcPrChange>
          </w:tcPr>
          <w:p w14:paraId="41A058D9" w14:textId="77777777" w:rsidR="00246C4A" w:rsidRPr="00A67C14" w:rsidRDefault="00062DE0" w:rsidP="00FB1224">
            <w:pPr>
              <w:pStyle w:val="Compact"/>
            </w:pPr>
            <w:r w:rsidRPr="00A67C14">
              <w:t>-0.054 (0.44)</w:t>
            </w:r>
          </w:p>
        </w:tc>
        <w:tc>
          <w:tcPr>
            <w:tcW w:w="1701" w:type="dxa"/>
            <w:vAlign w:val="center"/>
            <w:tcPrChange w:id="1136" w:author="Efthimiou, Orestis (ISPM)" w:date="2019-08-15T11:11:00Z">
              <w:tcPr>
                <w:tcW w:w="1711" w:type="dxa"/>
                <w:vAlign w:val="center"/>
              </w:tcPr>
            </w:tcPrChange>
          </w:tcPr>
          <w:p w14:paraId="3F7D6116" w14:textId="77777777" w:rsidR="00246C4A" w:rsidRPr="00A67C14" w:rsidRDefault="006C1B8C" w:rsidP="00FB1224">
            <w:pPr>
              <w:pStyle w:val="Compact"/>
            </w:pPr>
            <w:r w:rsidRPr="00A67C14">
              <w:t>0.008</w:t>
            </w:r>
            <w:r w:rsidR="00840A63" w:rsidRPr="00A67C14">
              <w:t xml:space="preserve"> (0.28/ 1</w:t>
            </w:r>
            <w:r w:rsidR="003E6558" w:rsidRPr="00A67C14">
              <w:t>00</w:t>
            </w:r>
            <w:r w:rsidR="00840A63" w:rsidRPr="00A67C14">
              <w:t>)</w:t>
            </w:r>
          </w:p>
        </w:tc>
      </w:tr>
      <w:tr w:rsidR="00246C4A" w:rsidRPr="005A7C03" w14:paraId="13526F3D" w14:textId="77777777" w:rsidTr="0073193E">
        <w:trPr>
          <w:trHeight w:val="291"/>
          <w:jc w:val="center"/>
          <w:trPrChange w:id="1137" w:author="Efthimiou, Orestis (ISPM)" w:date="2019-08-15T11:11:00Z">
            <w:trPr>
              <w:trHeight w:val="288"/>
              <w:jc w:val="center"/>
            </w:trPr>
          </w:trPrChange>
        </w:trPr>
        <w:tc>
          <w:tcPr>
            <w:tcW w:w="1736" w:type="dxa"/>
            <w:vAlign w:val="center"/>
            <w:tcPrChange w:id="1138" w:author="Efthimiou, Orestis (ISPM)" w:date="2019-08-15T11:11:00Z">
              <w:tcPr>
                <w:tcW w:w="2202" w:type="dxa"/>
                <w:vAlign w:val="center"/>
              </w:tcPr>
            </w:tcPrChange>
          </w:tcPr>
          <w:p w14:paraId="1ECA14BA" w14:textId="498D27E1"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Heterogeneity (τ)</w:t>
            </w:r>
          </w:p>
        </w:tc>
        <w:tc>
          <w:tcPr>
            <w:tcW w:w="1264" w:type="dxa"/>
            <w:vAlign w:val="center"/>
            <w:tcPrChange w:id="1139" w:author="Efthimiou, Orestis (ISPM)" w:date="2019-08-15T11:11:00Z">
              <w:tcPr>
                <w:tcW w:w="1710" w:type="dxa"/>
                <w:vAlign w:val="center"/>
              </w:tcPr>
            </w:tcPrChange>
          </w:tcPr>
          <w:p w14:paraId="4989D925" w14:textId="2A5B28E8" w:rsidR="00246C4A" w:rsidRPr="00A67C14" w:rsidRDefault="009234AC" w:rsidP="00FB1224">
            <w:pPr>
              <w:pStyle w:val="Compact"/>
              <w:rPr>
                <w:rFonts w:eastAsiaTheme="minorEastAsia"/>
                <w:lang w:eastAsia="ko-KR"/>
              </w:rPr>
            </w:pPr>
            <w:r>
              <w:rPr>
                <w:rFonts w:eastAsiaTheme="minorEastAsia"/>
                <w:lang w:eastAsia="ko-KR"/>
              </w:rPr>
              <w:t>0</w:t>
            </w:r>
          </w:p>
        </w:tc>
        <w:tc>
          <w:tcPr>
            <w:tcW w:w="1265" w:type="dxa"/>
            <w:vAlign w:val="center"/>
            <w:tcPrChange w:id="1140" w:author="Efthimiou, Orestis (ISPM)" w:date="2019-08-15T11:11:00Z">
              <w:tcPr>
                <w:tcW w:w="1710" w:type="dxa"/>
                <w:vAlign w:val="center"/>
              </w:tcPr>
            </w:tcPrChange>
          </w:tcPr>
          <w:p w14:paraId="485C3569" w14:textId="09D1B029" w:rsidR="00246C4A" w:rsidRPr="00A67C14" w:rsidRDefault="009234AC" w:rsidP="00FB1224">
            <w:pPr>
              <w:pStyle w:val="Compact"/>
            </w:pPr>
            <w:r>
              <w:t>0</w:t>
            </w:r>
          </w:p>
        </w:tc>
        <w:tc>
          <w:tcPr>
            <w:tcW w:w="1261" w:type="dxa"/>
            <w:vAlign w:val="center"/>
            <w:tcPrChange w:id="1141" w:author="Efthimiou, Orestis (ISPM)" w:date="2019-08-15T11:11:00Z">
              <w:tcPr>
                <w:tcW w:w="1710" w:type="dxa"/>
                <w:vAlign w:val="center"/>
              </w:tcPr>
            </w:tcPrChange>
          </w:tcPr>
          <w:p w14:paraId="1479D63D" w14:textId="77777777" w:rsidR="00246C4A" w:rsidRPr="00A67C14" w:rsidRDefault="00246C4A" w:rsidP="00FB1224">
            <w:pPr>
              <w:pStyle w:val="Compact"/>
            </w:pPr>
          </w:p>
        </w:tc>
        <w:tc>
          <w:tcPr>
            <w:tcW w:w="1266" w:type="dxa"/>
            <w:vAlign w:val="center"/>
            <w:tcPrChange w:id="1142" w:author="Efthimiou, Orestis (ISPM)" w:date="2019-08-15T11:11:00Z">
              <w:tcPr>
                <w:tcW w:w="1711" w:type="dxa"/>
                <w:vAlign w:val="center"/>
              </w:tcPr>
            </w:tcPrChange>
          </w:tcPr>
          <w:p w14:paraId="211C9484" w14:textId="77777777" w:rsidR="00246C4A" w:rsidRPr="00A67C14" w:rsidRDefault="00246C4A" w:rsidP="00FB1224">
            <w:pPr>
              <w:pStyle w:val="Compact"/>
            </w:pPr>
          </w:p>
        </w:tc>
        <w:tc>
          <w:tcPr>
            <w:tcW w:w="1265" w:type="dxa"/>
            <w:vAlign w:val="center"/>
            <w:tcPrChange w:id="1143" w:author="Efthimiou, Orestis (ISPM)" w:date="2019-08-15T11:11:00Z">
              <w:tcPr>
                <w:tcW w:w="1710" w:type="dxa"/>
                <w:vAlign w:val="center"/>
              </w:tcPr>
            </w:tcPrChange>
          </w:tcPr>
          <w:p w14:paraId="607A41D3" w14:textId="77777777" w:rsidR="00246C4A" w:rsidRPr="00A67C14" w:rsidRDefault="00196F1E" w:rsidP="00FB1224">
            <w:pPr>
              <w:pStyle w:val="Compact"/>
            </w:pPr>
            <w:r w:rsidRPr="00A67C14">
              <w:t>0.105</w:t>
            </w:r>
          </w:p>
        </w:tc>
        <w:tc>
          <w:tcPr>
            <w:tcW w:w="1152" w:type="dxa"/>
            <w:vAlign w:val="center"/>
            <w:tcPrChange w:id="1144" w:author="Efthimiou, Orestis (ISPM)" w:date="2019-08-15T11:11:00Z">
              <w:tcPr>
                <w:tcW w:w="1710" w:type="dxa"/>
                <w:vAlign w:val="center"/>
              </w:tcPr>
            </w:tcPrChange>
          </w:tcPr>
          <w:p w14:paraId="4D3C2C7E" w14:textId="77777777" w:rsidR="00246C4A" w:rsidRPr="00A67C14" w:rsidRDefault="00F41D03" w:rsidP="00FB1224">
            <w:pPr>
              <w:pStyle w:val="Compact"/>
            </w:pPr>
            <w:r w:rsidRPr="00A67C14">
              <w:t>0.043</w:t>
            </w:r>
          </w:p>
        </w:tc>
        <w:tc>
          <w:tcPr>
            <w:tcW w:w="1701" w:type="dxa"/>
            <w:vAlign w:val="center"/>
            <w:tcPrChange w:id="1145" w:author="Efthimiou, Orestis (ISPM)" w:date="2019-08-15T11:11:00Z">
              <w:tcPr>
                <w:tcW w:w="1711" w:type="dxa"/>
                <w:vAlign w:val="center"/>
              </w:tcPr>
            </w:tcPrChange>
          </w:tcPr>
          <w:p w14:paraId="1883CCBF" w14:textId="77777777" w:rsidR="00246C4A" w:rsidRPr="00A67C14" w:rsidRDefault="008253F1" w:rsidP="007C79A5">
            <w:pPr>
              <w:pStyle w:val="Compact"/>
            </w:pPr>
            <w:r w:rsidRPr="00A67C14">
              <w:t>0.019</w:t>
            </w:r>
          </w:p>
        </w:tc>
      </w:tr>
      <w:tr w:rsidR="00246C4A" w:rsidRPr="005A7C03" w14:paraId="60BBACF6" w14:textId="77777777" w:rsidTr="0073193E">
        <w:trPr>
          <w:trHeight w:val="291"/>
          <w:jc w:val="center"/>
          <w:trPrChange w:id="1146" w:author="Efthimiou, Orestis (ISPM)" w:date="2019-08-15T11:11:00Z">
            <w:trPr>
              <w:trHeight w:val="288"/>
              <w:jc w:val="center"/>
            </w:trPr>
          </w:trPrChange>
        </w:trPr>
        <w:tc>
          <w:tcPr>
            <w:tcW w:w="1736" w:type="dxa"/>
            <w:vAlign w:val="center"/>
            <w:tcPrChange w:id="1147" w:author="Efthimiou, Orestis (ISPM)" w:date="2019-08-15T11:11:00Z">
              <w:tcPr>
                <w:tcW w:w="2202" w:type="dxa"/>
                <w:vAlign w:val="center"/>
              </w:tcPr>
            </w:tcPrChange>
          </w:tcPr>
          <w:p w14:paraId="5C82454F"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age</w:t>
            </w:r>
          </w:p>
        </w:tc>
        <w:tc>
          <w:tcPr>
            <w:tcW w:w="1264" w:type="dxa"/>
            <w:vAlign w:val="center"/>
            <w:tcPrChange w:id="1148" w:author="Efthimiou, Orestis (ISPM)" w:date="2019-08-15T11:11:00Z">
              <w:tcPr>
                <w:tcW w:w="1710" w:type="dxa"/>
                <w:vAlign w:val="center"/>
              </w:tcPr>
            </w:tcPrChange>
          </w:tcPr>
          <w:p w14:paraId="0CA9D2DA" w14:textId="77777777" w:rsidR="00246C4A" w:rsidRPr="00A67C14" w:rsidRDefault="00D827AD" w:rsidP="00FB1224">
            <w:pPr>
              <w:pStyle w:val="Compact"/>
            </w:pPr>
            <w:r w:rsidRPr="00A67C14">
              <w:t>0</w:t>
            </w:r>
          </w:p>
        </w:tc>
        <w:tc>
          <w:tcPr>
            <w:tcW w:w="1265" w:type="dxa"/>
            <w:vAlign w:val="center"/>
            <w:tcPrChange w:id="1149" w:author="Efthimiou, Orestis (ISPM)" w:date="2019-08-15T11:11:00Z">
              <w:tcPr>
                <w:tcW w:w="1710" w:type="dxa"/>
                <w:vAlign w:val="center"/>
              </w:tcPr>
            </w:tcPrChange>
          </w:tcPr>
          <w:p w14:paraId="6A0A9EEE" w14:textId="0F68908C" w:rsidR="00246C4A" w:rsidRPr="00A67C14" w:rsidRDefault="009234AC" w:rsidP="00FB1224">
            <w:pPr>
              <w:pStyle w:val="Compact"/>
            </w:pPr>
            <w:r>
              <w:t>0.70</w:t>
            </w:r>
            <w:r w:rsidR="008F08ED" w:rsidRPr="00A67C14">
              <w:t xml:space="preserve"> (</w:t>
            </w:r>
            <w:r>
              <w:t>0.089</w:t>
            </w:r>
            <w:r w:rsidR="008F08ED" w:rsidRPr="00A67C14">
              <w:t>)</w:t>
            </w:r>
          </w:p>
        </w:tc>
        <w:tc>
          <w:tcPr>
            <w:tcW w:w="1261" w:type="dxa"/>
            <w:vAlign w:val="center"/>
            <w:tcPrChange w:id="1150" w:author="Efthimiou, Orestis (ISPM)" w:date="2019-08-15T11:11:00Z">
              <w:tcPr>
                <w:tcW w:w="1710" w:type="dxa"/>
                <w:vAlign w:val="center"/>
              </w:tcPr>
            </w:tcPrChange>
          </w:tcPr>
          <w:p w14:paraId="347FF0F8" w14:textId="77777777" w:rsidR="00246C4A" w:rsidRPr="00A67C14" w:rsidRDefault="003E6558" w:rsidP="00FB1224">
            <w:pPr>
              <w:pStyle w:val="Compact"/>
            </w:pPr>
            <w:r w:rsidRPr="00A67C14">
              <w:t>0.81</w:t>
            </w:r>
            <w:r w:rsidR="008F08ED" w:rsidRPr="00A67C14">
              <w:t xml:space="preserve"> (0.055)</w:t>
            </w:r>
          </w:p>
        </w:tc>
        <w:tc>
          <w:tcPr>
            <w:tcW w:w="1266" w:type="dxa"/>
            <w:vAlign w:val="center"/>
            <w:tcPrChange w:id="1151" w:author="Efthimiou, Orestis (ISPM)" w:date="2019-08-15T11:11:00Z">
              <w:tcPr>
                <w:tcW w:w="1711" w:type="dxa"/>
                <w:vAlign w:val="center"/>
              </w:tcPr>
            </w:tcPrChange>
          </w:tcPr>
          <w:p w14:paraId="2B4C3223" w14:textId="77777777" w:rsidR="00246C4A" w:rsidRPr="00A67C14" w:rsidRDefault="003E6558" w:rsidP="00FB1224">
            <w:pPr>
              <w:pStyle w:val="Compact"/>
            </w:pPr>
            <w:r w:rsidRPr="00A67C14">
              <w:t>0</w:t>
            </w:r>
          </w:p>
        </w:tc>
        <w:tc>
          <w:tcPr>
            <w:tcW w:w="1265" w:type="dxa"/>
            <w:vAlign w:val="center"/>
            <w:tcPrChange w:id="1152" w:author="Efthimiou, Orestis (ISPM)" w:date="2019-08-15T11:11:00Z">
              <w:tcPr>
                <w:tcW w:w="1710" w:type="dxa"/>
                <w:vAlign w:val="center"/>
              </w:tcPr>
            </w:tcPrChange>
          </w:tcPr>
          <w:p w14:paraId="252C2C9A" w14:textId="77777777" w:rsidR="00246C4A" w:rsidRPr="00A67C14" w:rsidRDefault="008253F1" w:rsidP="00FB1224">
            <w:pPr>
              <w:pStyle w:val="Compact"/>
            </w:pPr>
            <w:r w:rsidRPr="00A67C14">
              <w:t>0.331</w:t>
            </w:r>
          </w:p>
        </w:tc>
        <w:tc>
          <w:tcPr>
            <w:tcW w:w="1152" w:type="dxa"/>
            <w:vAlign w:val="center"/>
            <w:tcPrChange w:id="1153" w:author="Efthimiou, Orestis (ISPM)" w:date="2019-08-15T11:11:00Z">
              <w:tcPr>
                <w:tcW w:w="1710" w:type="dxa"/>
                <w:vAlign w:val="center"/>
              </w:tcPr>
            </w:tcPrChange>
          </w:tcPr>
          <w:p w14:paraId="2AB7D927" w14:textId="77777777" w:rsidR="00246C4A" w:rsidRPr="00A67C14" w:rsidRDefault="004F75AB" w:rsidP="00FB1224">
            <w:pPr>
              <w:pStyle w:val="Compact"/>
            </w:pPr>
            <w:r w:rsidRPr="00A67C14">
              <w:t>0.67 (0.083)</w:t>
            </w:r>
          </w:p>
        </w:tc>
        <w:tc>
          <w:tcPr>
            <w:tcW w:w="1701" w:type="dxa"/>
            <w:vAlign w:val="center"/>
            <w:tcPrChange w:id="1154" w:author="Efthimiou, Orestis (ISPM)" w:date="2019-08-15T11:11:00Z">
              <w:tcPr>
                <w:tcW w:w="1711" w:type="dxa"/>
                <w:vAlign w:val="center"/>
              </w:tcPr>
            </w:tcPrChange>
          </w:tcPr>
          <w:p w14:paraId="6A127266" w14:textId="77777777" w:rsidR="00246C4A" w:rsidRPr="00A67C14" w:rsidRDefault="003E6558" w:rsidP="007C79A5">
            <w:pPr>
              <w:pStyle w:val="Compact"/>
            </w:pPr>
            <w:r w:rsidRPr="00A67C14">
              <w:t>0.66 (</w:t>
            </w:r>
            <w:r w:rsidR="008F08ED" w:rsidRPr="00A67C14">
              <w:t>0.080</w:t>
            </w:r>
            <w:r w:rsidRPr="00A67C14">
              <w:t xml:space="preserve"> / 100)</w:t>
            </w:r>
          </w:p>
        </w:tc>
      </w:tr>
      <w:tr w:rsidR="00246C4A" w:rsidRPr="005A7C03" w14:paraId="6F6AF3F7" w14:textId="77777777" w:rsidTr="0073193E">
        <w:trPr>
          <w:trHeight w:val="291"/>
          <w:jc w:val="center"/>
          <w:trPrChange w:id="1155" w:author="Efthimiou, Orestis (ISPM)" w:date="2019-08-15T11:11:00Z">
            <w:trPr>
              <w:trHeight w:val="288"/>
              <w:jc w:val="center"/>
            </w:trPr>
          </w:trPrChange>
        </w:trPr>
        <w:tc>
          <w:tcPr>
            <w:tcW w:w="1736" w:type="dxa"/>
            <w:vAlign w:val="center"/>
            <w:tcPrChange w:id="1156" w:author="Efthimiou, Orestis (ISPM)" w:date="2019-08-15T11:11:00Z">
              <w:tcPr>
                <w:tcW w:w="2202" w:type="dxa"/>
                <w:vAlign w:val="center"/>
              </w:tcPr>
            </w:tcPrChange>
          </w:tcPr>
          <w:p w14:paraId="1AE74784"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gender</w:t>
            </w:r>
          </w:p>
        </w:tc>
        <w:tc>
          <w:tcPr>
            <w:tcW w:w="1264" w:type="dxa"/>
            <w:vAlign w:val="center"/>
            <w:tcPrChange w:id="1157" w:author="Efthimiou, Orestis (ISPM)" w:date="2019-08-15T11:11:00Z">
              <w:tcPr>
                <w:tcW w:w="1710" w:type="dxa"/>
                <w:vAlign w:val="center"/>
              </w:tcPr>
            </w:tcPrChange>
          </w:tcPr>
          <w:p w14:paraId="35AF46E1" w14:textId="77777777" w:rsidR="00246C4A" w:rsidRPr="00A67C14" w:rsidRDefault="00D827AD" w:rsidP="00FB1224">
            <w:pPr>
              <w:pStyle w:val="Compact"/>
            </w:pPr>
            <w:r w:rsidRPr="00A67C14">
              <w:t>0</w:t>
            </w:r>
          </w:p>
        </w:tc>
        <w:tc>
          <w:tcPr>
            <w:tcW w:w="1265" w:type="dxa"/>
            <w:vAlign w:val="center"/>
            <w:tcPrChange w:id="1158" w:author="Efthimiou, Orestis (ISPM)" w:date="2019-08-15T11:11:00Z">
              <w:tcPr>
                <w:tcW w:w="1710" w:type="dxa"/>
                <w:vAlign w:val="center"/>
              </w:tcPr>
            </w:tcPrChange>
          </w:tcPr>
          <w:p w14:paraId="203EFADC" w14:textId="25862894" w:rsidR="00246C4A" w:rsidRPr="00A67C14" w:rsidRDefault="009234AC" w:rsidP="00FB1224">
            <w:pPr>
              <w:pStyle w:val="Compact"/>
            </w:pPr>
            <w:r>
              <w:t>-0.022 (0.14</w:t>
            </w:r>
            <w:r w:rsidR="008F08ED" w:rsidRPr="00A67C14">
              <w:t>)</w:t>
            </w:r>
          </w:p>
        </w:tc>
        <w:tc>
          <w:tcPr>
            <w:tcW w:w="1261" w:type="dxa"/>
            <w:vAlign w:val="center"/>
            <w:tcPrChange w:id="1159" w:author="Efthimiou, Orestis (ISPM)" w:date="2019-08-15T11:11:00Z">
              <w:tcPr>
                <w:tcW w:w="1710" w:type="dxa"/>
                <w:vAlign w:val="center"/>
              </w:tcPr>
            </w:tcPrChange>
          </w:tcPr>
          <w:p w14:paraId="2B2A8A96" w14:textId="77777777" w:rsidR="00246C4A" w:rsidRPr="00A67C14" w:rsidRDefault="00277AF4" w:rsidP="00FB1224">
            <w:pPr>
              <w:pStyle w:val="Compact"/>
            </w:pPr>
            <w:r w:rsidRPr="00A67C14">
              <w:t>0</w:t>
            </w:r>
          </w:p>
        </w:tc>
        <w:tc>
          <w:tcPr>
            <w:tcW w:w="1266" w:type="dxa"/>
            <w:vAlign w:val="center"/>
            <w:tcPrChange w:id="1160" w:author="Efthimiou, Orestis (ISPM)" w:date="2019-08-15T11:11:00Z">
              <w:tcPr>
                <w:tcW w:w="1711" w:type="dxa"/>
                <w:vAlign w:val="center"/>
              </w:tcPr>
            </w:tcPrChange>
          </w:tcPr>
          <w:p w14:paraId="1A136CF8" w14:textId="77777777" w:rsidR="00246C4A" w:rsidRPr="00A67C14" w:rsidRDefault="00277AF4" w:rsidP="00FB1224">
            <w:pPr>
              <w:pStyle w:val="Compact"/>
            </w:pPr>
            <w:r w:rsidRPr="00A67C14">
              <w:t>0</w:t>
            </w:r>
          </w:p>
        </w:tc>
        <w:tc>
          <w:tcPr>
            <w:tcW w:w="1265" w:type="dxa"/>
            <w:vAlign w:val="center"/>
            <w:tcPrChange w:id="1161" w:author="Efthimiou, Orestis (ISPM)" w:date="2019-08-15T11:11:00Z">
              <w:tcPr>
                <w:tcW w:w="1710" w:type="dxa"/>
                <w:vAlign w:val="center"/>
              </w:tcPr>
            </w:tcPrChange>
          </w:tcPr>
          <w:p w14:paraId="76481CB7" w14:textId="77777777" w:rsidR="00246C4A" w:rsidRPr="00A67C14" w:rsidRDefault="00277AF4" w:rsidP="00FB1224">
            <w:pPr>
              <w:pStyle w:val="Compact"/>
            </w:pPr>
            <w:r w:rsidRPr="00A67C14">
              <w:t>0</w:t>
            </w:r>
          </w:p>
        </w:tc>
        <w:tc>
          <w:tcPr>
            <w:tcW w:w="1152" w:type="dxa"/>
            <w:vAlign w:val="center"/>
            <w:tcPrChange w:id="1162" w:author="Efthimiou, Orestis (ISPM)" w:date="2019-08-15T11:11:00Z">
              <w:tcPr>
                <w:tcW w:w="1710" w:type="dxa"/>
                <w:vAlign w:val="center"/>
              </w:tcPr>
            </w:tcPrChange>
          </w:tcPr>
          <w:p w14:paraId="47828247" w14:textId="77777777" w:rsidR="00246C4A" w:rsidRPr="00A67C14" w:rsidRDefault="004F75AB" w:rsidP="00FB1224">
            <w:pPr>
              <w:pStyle w:val="Compact"/>
            </w:pPr>
            <w:r w:rsidRPr="00A67C14">
              <w:t>-0.024 (0.10)</w:t>
            </w:r>
          </w:p>
        </w:tc>
        <w:tc>
          <w:tcPr>
            <w:tcW w:w="1701" w:type="dxa"/>
            <w:vAlign w:val="center"/>
            <w:tcPrChange w:id="1163" w:author="Efthimiou, Orestis (ISPM)" w:date="2019-08-15T11:11:00Z">
              <w:tcPr>
                <w:tcW w:w="1711" w:type="dxa"/>
                <w:vAlign w:val="center"/>
              </w:tcPr>
            </w:tcPrChange>
          </w:tcPr>
          <w:p w14:paraId="74CCC9E9" w14:textId="77777777" w:rsidR="00246C4A" w:rsidRPr="00A67C14" w:rsidRDefault="009A1E24" w:rsidP="007C79A5">
            <w:pPr>
              <w:pStyle w:val="Compact"/>
            </w:pPr>
            <w:r w:rsidRPr="00A67C14">
              <w:t>-0.006</w:t>
            </w:r>
            <w:r w:rsidR="0038073C" w:rsidRPr="00A67C14">
              <w:t xml:space="preserve"> (</w:t>
            </w:r>
            <w:r w:rsidR="008F08ED" w:rsidRPr="00A67C14">
              <w:t>0.065</w:t>
            </w:r>
            <w:r w:rsidRPr="00A67C14">
              <w:t xml:space="preserve"> / 21.3</w:t>
            </w:r>
            <w:r w:rsidR="00277AF4" w:rsidRPr="00A67C14">
              <w:t>)</w:t>
            </w:r>
          </w:p>
        </w:tc>
      </w:tr>
      <w:tr w:rsidR="00246C4A" w:rsidRPr="005A7C03" w14:paraId="4E2A1F31" w14:textId="77777777" w:rsidTr="0073193E">
        <w:trPr>
          <w:trHeight w:val="291"/>
          <w:jc w:val="center"/>
          <w:trPrChange w:id="1164" w:author="Efthimiou, Orestis (ISPM)" w:date="2019-08-15T11:11:00Z">
            <w:trPr>
              <w:trHeight w:val="288"/>
              <w:jc w:val="center"/>
            </w:trPr>
          </w:trPrChange>
        </w:trPr>
        <w:tc>
          <w:tcPr>
            <w:tcW w:w="1736" w:type="dxa"/>
            <w:vAlign w:val="center"/>
            <w:tcPrChange w:id="1165" w:author="Efthimiou, Orestis (ISPM)" w:date="2019-08-15T11:11:00Z">
              <w:tcPr>
                <w:tcW w:w="2202" w:type="dxa"/>
                <w:vAlign w:val="center"/>
              </w:tcPr>
            </w:tcPrChange>
          </w:tcPr>
          <w:p w14:paraId="751E428A"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diabetes</w:t>
            </w:r>
          </w:p>
        </w:tc>
        <w:tc>
          <w:tcPr>
            <w:tcW w:w="1264" w:type="dxa"/>
            <w:vAlign w:val="center"/>
            <w:tcPrChange w:id="1166" w:author="Efthimiou, Orestis (ISPM)" w:date="2019-08-15T11:11:00Z">
              <w:tcPr>
                <w:tcW w:w="1710" w:type="dxa"/>
                <w:vAlign w:val="center"/>
              </w:tcPr>
            </w:tcPrChange>
          </w:tcPr>
          <w:p w14:paraId="24EB930F" w14:textId="77777777" w:rsidR="00246C4A" w:rsidRPr="00A67C14" w:rsidRDefault="00D827AD" w:rsidP="00FB1224">
            <w:pPr>
              <w:pStyle w:val="Compact"/>
            </w:pPr>
            <w:r w:rsidRPr="00A67C14">
              <w:t>0</w:t>
            </w:r>
          </w:p>
        </w:tc>
        <w:tc>
          <w:tcPr>
            <w:tcW w:w="1265" w:type="dxa"/>
            <w:vAlign w:val="center"/>
            <w:tcPrChange w:id="1167" w:author="Efthimiou, Orestis (ISPM)" w:date="2019-08-15T11:11:00Z">
              <w:tcPr>
                <w:tcW w:w="1710" w:type="dxa"/>
                <w:vAlign w:val="center"/>
              </w:tcPr>
            </w:tcPrChange>
          </w:tcPr>
          <w:p w14:paraId="7C7561B7" w14:textId="54EB5BA3" w:rsidR="00246C4A" w:rsidRPr="00A67C14" w:rsidRDefault="009234AC" w:rsidP="00FB1224">
            <w:pPr>
              <w:pStyle w:val="Compact"/>
            </w:pPr>
            <w:r>
              <w:t>0.48</w:t>
            </w:r>
            <w:r w:rsidR="008F08ED" w:rsidRPr="00A67C14">
              <w:t xml:space="preserve"> (0.13)</w:t>
            </w:r>
          </w:p>
        </w:tc>
        <w:tc>
          <w:tcPr>
            <w:tcW w:w="1261" w:type="dxa"/>
            <w:vAlign w:val="center"/>
            <w:tcPrChange w:id="1168" w:author="Efthimiou, Orestis (ISPM)" w:date="2019-08-15T11:11:00Z">
              <w:tcPr>
                <w:tcW w:w="1710" w:type="dxa"/>
                <w:vAlign w:val="center"/>
              </w:tcPr>
            </w:tcPrChange>
          </w:tcPr>
          <w:p w14:paraId="3E329D52" w14:textId="77777777" w:rsidR="00246C4A" w:rsidRPr="00A67C14" w:rsidRDefault="0038073C" w:rsidP="00FB1224">
            <w:pPr>
              <w:pStyle w:val="Compact"/>
            </w:pPr>
            <w:r w:rsidRPr="00A67C14">
              <w:t>0.51</w:t>
            </w:r>
            <w:r w:rsidR="008F08ED" w:rsidRPr="00A67C14">
              <w:t xml:space="preserve"> (0.092)</w:t>
            </w:r>
          </w:p>
        </w:tc>
        <w:tc>
          <w:tcPr>
            <w:tcW w:w="1266" w:type="dxa"/>
            <w:vAlign w:val="center"/>
            <w:tcPrChange w:id="1169" w:author="Efthimiou, Orestis (ISPM)" w:date="2019-08-15T11:11:00Z">
              <w:tcPr>
                <w:tcW w:w="1711" w:type="dxa"/>
                <w:vAlign w:val="center"/>
              </w:tcPr>
            </w:tcPrChange>
          </w:tcPr>
          <w:p w14:paraId="36CA25BC" w14:textId="77777777" w:rsidR="00246C4A" w:rsidRPr="00A67C14" w:rsidRDefault="0038073C" w:rsidP="00FB1224">
            <w:pPr>
              <w:pStyle w:val="Compact"/>
            </w:pPr>
            <w:r w:rsidRPr="00A67C14">
              <w:t>0</w:t>
            </w:r>
          </w:p>
        </w:tc>
        <w:tc>
          <w:tcPr>
            <w:tcW w:w="1265" w:type="dxa"/>
            <w:vAlign w:val="center"/>
            <w:tcPrChange w:id="1170" w:author="Efthimiou, Orestis (ISPM)" w:date="2019-08-15T11:11:00Z">
              <w:tcPr>
                <w:tcW w:w="1710" w:type="dxa"/>
                <w:vAlign w:val="center"/>
              </w:tcPr>
            </w:tcPrChange>
          </w:tcPr>
          <w:p w14:paraId="04167A10" w14:textId="77777777" w:rsidR="00246C4A" w:rsidRPr="00A67C14" w:rsidRDefault="0038073C" w:rsidP="00FB1224">
            <w:pPr>
              <w:pStyle w:val="Compact"/>
            </w:pPr>
            <w:r w:rsidRPr="00A67C14">
              <w:t>0</w:t>
            </w:r>
            <w:r w:rsidR="008253F1" w:rsidRPr="00A67C14">
              <w:t>.081</w:t>
            </w:r>
          </w:p>
        </w:tc>
        <w:tc>
          <w:tcPr>
            <w:tcW w:w="1152" w:type="dxa"/>
            <w:vAlign w:val="center"/>
            <w:tcPrChange w:id="1171" w:author="Efthimiou, Orestis (ISPM)" w:date="2019-08-15T11:11:00Z">
              <w:tcPr>
                <w:tcW w:w="1710" w:type="dxa"/>
                <w:vAlign w:val="center"/>
              </w:tcPr>
            </w:tcPrChange>
          </w:tcPr>
          <w:p w14:paraId="6D556657" w14:textId="77777777" w:rsidR="00246C4A" w:rsidRPr="00A67C14" w:rsidRDefault="004F75AB" w:rsidP="00FB1224">
            <w:pPr>
              <w:pStyle w:val="Compact"/>
            </w:pPr>
            <w:r w:rsidRPr="00A67C14">
              <w:t>0.40 (0.12)</w:t>
            </w:r>
          </w:p>
        </w:tc>
        <w:tc>
          <w:tcPr>
            <w:tcW w:w="1701" w:type="dxa"/>
            <w:vAlign w:val="center"/>
            <w:tcPrChange w:id="1172" w:author="Efthimiou, Orestis (ISPM)" w:date="2019-08-15T11:11:00Z">
              <w:tcPr>
                <w:tcW w:w="1711" w:type="dxa"/>
                <w:vAlign w:val="center"/>
              </w:tcPr>
            </w:tcPrChange>
          </w:tcPr>
          <w:p w14:paraId="00441018" w14:textId="77777777" w:rsidR="00246C4A" w:rsidRPr="00A67C14" w:rsidRDefault="009A1E24" w:rsidP="007C79A5">
            <w:pPr>
              <w:pStyle w:val="Compact"/>
            </w:pPr>
            <w:r w:rsidRPr="00A67C14">
              <w:t>0.43</w:t>
            </w:r>
            <w:r w:rsidR="0038073C" w:rsidRPr="00A67C14">
              <w:t xml:space="preserve"> (</w:t>
            </w:r>
            <w:r w:rsidR="00A457D2" w:rsidRPr="00A67C14">
              <w:t>0.10</w:t>
            </w:r>
            <w:r w:rsidRPr="00A67C14">
              <w:t xml:space="preserve"> / 99.4</w:t>
            </w:r>
            <w:r w:rsidR="0038073C" w:rsidRPr="00A67C14">
              <w:t>)</w:t>
            </w:r>
          </w:p>
        </w:tc>
      </w:tr>
      <w:tr w:rsidR="00246C4A" w:rsidRPr="005A7C03" w14:paraId="43C40DBF" w14:textId="77777777" w:rsidTr="0073193E">
        <w:trPr>
          <w:trHeight w:val="291"/>
          <w:jc w:val="center"/>
          <w:trPrChange w:id="1173" w:author="Efthimiou, Orestis (ISPM)" w:date="2019-08-15T11:11:00Z">
            <w:trPr>
              <w:trHeight w:val="288"/>
              <w:jc w:val="center"/>
            </w:trPr>
          </w:trPrChange>
        </w:trPr>
        <w:tc>
          <w:tcPr>
            <w:tcW w:w="1736" w:type="dxa"/>
            <w:vAlign w:val="center"/>
            <w:tcPrChange w:id="1174" w:author="Efthimiou, Orestis (ISPM)" w:date="2019-08-15T11:11:00Z">
              <w:tcPr>
                <w:tcW w:w="2202" w:type="dxa"/>
                <w:vAlign w:val="center"/>
              </w:tcPr>
            </w:tcPrChange>
          </w:tcPr>
          <w:p w14:paraId="40FB76AA"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stable_cad</w:t>
            </w:r>
          </w:p>
        </w:tc>
        <w:tc>
          <w:tcPr>
            <w:tcW w:w="1264" w:type="dxa"/>
            <w:vAlign w:val="center"/>
            <w:tcPrChange w:id="1175" w:author="Efthimiou, Orestis (ISPM)" w:date="2019-08-15T11:11:00Z">
              <w:tcPr>
                <w:tcW w:w="1710" w:type="dxa"/>
                <w:vAlign w:val="center"/>
              </w:tcPr>
            </w:tcPrChange>
          </w:tcPr>
          <w:p w14:paraId="0A043426" w14:textId="77777777" w:rsidR="00246C4A" w:rsidRPr="00A67C14" w:rsidRDefault="00D827AD" w:rsidP="00FB1224">
            <w:pPr>
              <w:pStyle w:val="Compact"/>
            </w:pPr>
            <w:r w:rsidRPr="00A67C14">
              <w:t>0</w:t>
            </w:r>
          </w:p>
        </w:tc>
        <w:tc>
          <w:tcPr>
            <w:tcW w:w="1265" w:type="dxa"/>
            <w:vAlign w:val="center"/>
            <w:tcPrChange w:id="1176" w:author="Efthimiou, Orestis (ISPM)" w:date="2019-08-15T11:11:00Z">
              <w:tcPr>
                <w:tcW w:w="1710" w:type="dxa"/>
                <w:vAlign w:val="center"/>
              </w:tcPr>
            </w:tcPrChange>
          </w:tcPr>
          <w:p w14:paraId="5E5147DB" w14:textId="5EA7A15C" w:rsidR="00246C4A" w:rsidRPr="00A67C14" w:rsidRDefault="009234AC" w:rsidP="00FB1224">
            <w:pPr>
              <w:pStyle w:val="Compact"/>
            </w:pPr>
            <w:r>
              <w:t>-0.56</w:t>
            </w:r>
            <w:r w:rsidR="008F08ED" w:rsidRPr="00A67C14">
              <w:t xml:space="preserve"> (0.15)</w:t>
            </w:r>
          </w:p>
        </w:tc>
        <w:tc>
          <w:tcPr>
            <w:tcW w:w="1261" w:type="dxa"/>
            <w:vAlign w:val="center"/>
            <w:tcPrChange w:id="1177" w:author="Efthimiou, Orestis (ISPM)" w:date="2019-08-15T11:11:00Z">
              <w:tcPr>
                <w:tcW w:w="1710" w:type="dxa"/>
                <w:vAlign w:val="center"/>
              </w:tcPr>
            </w:tcPrChange>
          </w:tcPr>
          <w:p w14:paraId="6F3E8348" w14:textId="77777777" w:rsidR="00246C4A" w:rsidRPr="00A67C14" w:rsidRDefault="004D014E" w:rsidP="00FB1224">
            <w:pPr>
              <w:pStyle w:val="Compact"/>
            </w:pPr>
            <w:r w:rsidRPr="00A67C14">
              <w:t>-0.47</w:t>
            </w:r>
            <w:r w:rsidR="00A642BF" w:rsidRPr="00A67C14">
              <w:t xml:space="preserve"> (0.10</w:t>
            </w:r>
            <w:r w:rsidR="008F08ED" w:rsidRPr="00A67C14">
              <w:t>)</w:t>
            </w:r>
          </w:p>
        </w:tc>
        <w:tc>
          <w:tcPr>
            <w:tcW w:w="1266" w:type="dxa"/>
            <w:vAlign w:val="center"/>
            <w:tcPrChange w:id="1178" w:author="Efthimiou, Orestis (ISPM)" w:date="2019-08-15T11:11:00Z">
              <w:tcPr>
                <w:tcW w:w="1711" w:type="dxa"/>
                <w:vAlign w:val="center"/>
              </w:tcPr>
            </w:tcPrChange>
          </w:tcPr>
          <w:p w14:paraId="4C3F627B" w14:textId="77777777" w:rsidR="00246C4A" w:rsidRPr="00A67C14" w:rsidRDefault="004D014E" w:rsidP="00FB1224">
            <w:pPr>
              <w:pStyle w:val="Compact"/>
            </w:pPr>
            <w:r w:rsidRPr="00A67C14">
              <w:t>0</w:t>
            </w:r>
          </w:p>
        </w:tc>
        <w:tc>
          <w:tcPr>
            <w:tcW w:w="1265" w:type="dxa"/>
            <w:vAlign w:val="center"/>
            <w:tcPrChange w:id="1179" w:author="Efthimiou, Orestis (ISPM)" w:date="2019-08-15T11:11:00Z">
              <w:tcPr>
                <w:tcW w:w="1710" w:type="dxa"/>
                <w:vAlign w:val="center"/>
              </w:tcPr>
            </w:tcPrChange>
          </w:tcPr>
          <w:p w14:paraId="36B1F64E" w14:textId="77777777" w:rsidR="00246C4A" w:rsidRPr="00A67C14" w:rsidRDefault="008253F1" w:rsidP="00FB1224">
            <w:pPr>
              <w:pStyle w:val="Compact"/>
            </w:pPr>
            <w:r w:rsidRPr="00A67C14">
              <w:t>-0.131</w:t>
            </w:r>
          </w:p>
        </w:tc>
        <w:tc>
          <w:tcPr>
            <w:tcW w:w="1152" w:type="dxa"/>
            <w:vAlign w:val="center"/>
            <w:tcPrChange w:id="1180" w:author="Efthimiou, Orestis (ISPM)" w:date="2019-08-15T11:11:00Z">
              <w:tcPr>
                <w:tcW w:w="1710" w:type="dxa"/>
                <w:vAlign w:val="center"/>
              </w:tcPr>
            </w:tcPrChange>
          </w:tcPr>
          <w:p w14:paraId="6442DE35" w14:textId="77777777" w:rsidR="00246C4A" w:rsidRPr="00A67C14" w:rsidRDefault="004F75AB" w:rsidP="00FB1224">
            <w:pPr>
              <w:pStyle w:val="Compact"/>
            </w:pPr>
            <w:r w:rsidRPr="00A67C14">
              <w:t>-0.46 (0.13)</w:t>
            </w:r>
          </w:p>
        </w:tc>
        <w:tc>
          <w:tcPr>
            <w:tcW w:w="1701" w:type="dxa"/>
            <w:vAlign w:val="center"/>
            <w:tcPrChange w:id="1181" w:author="Efthimiou, Orestis (ISPM)" w:date="2019-08-15T11:11:00Z">
              <w:tcPr>
                <w:tcW w:w="1711" w:type="dxa"/>
                <w:vAlign w:val="center"/>
              </w:tcPr>
            </w:tcPrChange>
          </w:tcPr>
          <w:p w14:paraId="74538938" w14:textId="77777777" w:rsidR="00246C4A" w:rsidRPr="00A67C14" w:rsidRDefault="009A1E24" w:rsidP="007C79A5">
            <w:pPr>
              <w:pStyle w:val="Compact"/>
            </w:pPr>
            <w:r w:rsidRPr="00A67C14">
              <w:t>-0.48</w:t>
            </w:r>
            <w:r w:rsidR="004D014E" w:rsidRPr="00A67C14">
              <w:t xml:space="preserve"> (</w:t>
            </w:r>
            <w:r w:rsidR="00A457D2" w:rsidRPr="00A67C14">
              <w:t>0.12</w:t>
            </w:r>
            <w:r w:rsidRPr="00A67C14">
              <w:t xml:space="preserve"> / 99.1</w:t>
            </w:r>
            <w:r w:rsidR="004D014E" w:rsidRPr="00A67C14">
              <w:t>)</w:t>
            </w:r>
          </w:p>
        </w:tc>
      </w:tr>
      <w:tr w:rsidR="00246C4A" w:rsidRPr="005A7C03" w14:paraId="640F4987" w14:textId="77777777" w:rsidTr="0073193E">
        <w:trPr>
          <w:trHeight w:val="291"/>
          <w:jc w:val="center"/>
          <w:trPrChange w:id="1182" w:author="Efthimiou, Orestis (ISPM)" w:date="2019-08-15T11:11:00Z">
            <w:trPr>
              <w:trHeight w:val="288"/>
              <w:jc w:val="center"/>
            </w:trPr>
          </w:trPrChange>
        </w:trPr>
        <w:tc>
          <w:tcPr>
            <w:tcW w:w="1736" w:type="dxa"/>
            <w:vAlign w:val="center"/>
            <w:tcPrChange w:id="1183" w:author="Efthimiou, Orestis (ISPM)" w:date="2019-08-15T11:11:00Z">
              <w:tcPr>
                <w:tcW w:w="2202" w:type="dxa"/>
                <w:vAlign w:val="center"/>
              </w:tcPr>
            </w:tcPrChange>
          </w:tcPr>
          <w:p w14:paraId="53504183"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multivessel</w:t>
            </w:r>
          </w:p>
        </w:tc>
        <w:tc>
          <w:tcPr>
            <w:tcW w:w="1264" w:type="dxa"/>
            <w:vAlign w:val="center"/>
            <w:tcPrChange w:id="1184" w:author="Efthimiou, Orestis (ISPM)" w:date="2019-08-15T11:11:00Z">
              <w:tcPr>
                <w:tcW w:w="1710" w:type="dxa"/>
                <w:vAlign w:val="center"/>
              </w:tcPr>
            </w:tcPrChange>
          </w:tcPr>
          <w:p w14:paraId="48EE125C" w14:textId="77777777" w:rsidR="00246C4A" w:rsidRPr="00A67C14" w:rsidRDefault="00D827AD" w:rsidP="00FB1224">
            <w:pPr>
              <w:pStyle w:val="Compact"/>
            </w:pPr>
            <w:r w:rsidRPr="00A67C14">
              <w:t>0</w:t>
            </w:r>
          </w:p>
        </w:tc>
        <w:tc>
          <w:tcPr>
            <w:tcW w:w="1265" w:type="dxa"/>
            <w:vAlign w:val="center"/>
            <w:tcPrChange w:id="1185" w:author="Efthimiou, Orestis (ISPM)" w:date="2019-08-15T11:11:00Z">
              <w:tcPr>
                <w:tcW w:w="1710" w:type="dxa"/>
                <w:vAlign w:val="center"/>
              </w:tcPr>
            </w:tcPrChange>
          </w:tcPr>
          <w:p w14:paraId="7043301B" w14:textId="6B582C5F" w:rsidR="00246C4A" w:rsidRPr="00A67C14" w:rsidRDefault="009234AC" w:rsidP="00FB1224">
            <w:pPr>
              <w:pStyle w:val="Compact"/>
            </w:pPr>
            <w:r>
              <w:t>0.30 (0.14</w:t>
            </w:r>
            <w:r w:rsidR="008F08ED" w:rsidRPr="00A67C14">
              <w:t>)</w:t>
            </w:r>
          </w:p>
        </w:tc>
        <w:tc>
          <w:tcPr>
            <w:tcW w:w="1261" w:type="dxa"/>
            <w:vAlign w:val="center"/>
            <w:tcPrChange w:id="1186" w:author="Efthimiou, Orestis (ISPM)" w:date="2019-08-15T11:11:00Z">
              <w:tcPr>
                <w:tcW w:w="1710" w:type="dxa"/>
                <w:vAlign w:val="center"/>
              </w:tcPr>
            </w:tcPrChange>
          </w:tcPr>
          <w:p w14:paraId="5C997019" w14:textId="77777777" w:rsidR="00246C4A" w:rsidRPr="00A67C14" w:rsidRDefault="00C23651" w:rsidP="00FB1224">
            <w:pPr>
              <w:pStyle w:val="Compact"/>
            </w:pPr>
            <w:r w:rsidRPr="00A67C14">
              <w:t>0.16</w:t>
            </w:r>
            <w:r w:rsidR="008F08ED" w:rsidRPr="00A67C14">
              <w:t xml:space="preserve"> (0.093)</w:t>
            </w:r>
          </w:p>
        </w:tc>
        <w:tc>
          <w:tcPr>
            <w:tcW w:w="1266" w:type="dxa"/>
            <w:vAlign w:val="center"/>
            <w:tcPrChange w:id="1187" w:author="Efthimiou, Orestis (ISPM)" w:date="2019-08-15T11:11:00Z">
              <w:tcPr>
                <w:tcW w:w="1711" w:type="dxa"/>
                <w:vAlign w:val="center"/>
              </w:tcPr>
            </w:tcPrChange>
          </w:tcPr>
          <w:p w14:paraId="056E4554" w14:textId="77777777" w:rsidR="00246C4A" w:rsidRPr="00A67C14" w:rsidRDefault="00C23651" w:rsidP="00FB1224">
            <w:pPr>
              <w:pStyle w:val="Compact"/>
            </w:pPr>
            <w:r w:rsidRPr="00A67C14">
              <w:t>0</w:t>
            </w:r>
          </w:p>
        </w:tc>
        <w:tc>
          <w:tcPr>
            <w:tcW w:w="1265" w:type="dxa"/>
            <w:vAlign w:val="center"/>
            <w:tcPrChange w:id="1188" w:author="Efthimiou, Orestis (ISPM)" w:date="2019-08-15T11:11:00Z">
              <w:tcPr>
                <w:tcW w:w="1710" w:type="dxa"/>
                <w:vAlign w:val="center"/>
              </w:tcPr>
            </w:tcPrChange>
          </w:tcPr>
          <w:p w14:paraId="72665D9C" w14:textId="77777777" w:rsidR="00246C4A" w:rsidRPr="00A67C14" w:rsidRDefault="00C23651" w:rsidP="00FB1224">
            <w:pPr>
              <w:pStyle w:val="Compact"/>
            </w:pPr>
            <w:r w:rsidRPr="00A67C14">
              <w:t>0</w:t>
            </w:r>
          </w:p>
        </w:tc>
        <w:tc>
          <w:tcPr>
            <w:tcW w:w="1152" w:type="dxa"/>
            <w:vAlign w:val="center"/>
            <w:tcPrChange w:id="1189" w:author="Efthimiou, Orestis (ISPM)" w:date="2019-08-15T11:11:00Z">
              <w:tcPr>
                <w:tcW w:w="1710" w:type="dxa"/>
                <w:vAlign w:val="center"/>
              </w:tcPr>
            </w:tcPrChange>
          </w:tcPr>
          <w:p w14:paraId="5C222F6B" w14:textId="77777777" w:rsidR="00246C4A" w:rsidRPr="00A67C14" w:rsidRDefault="004F75AB" w:rsidP="00FB1224">
            <w:pPr>
              <w:pStyle w:val="Compact"/>
            </w:pPr>
            <w:r w:rsidRPr="00A67C14">
              <w:t>0.20 (0.12)</w:t>
            </w:r>
          </w:p>
        </w:tc>
        <w:tc>
          <w:tcPr>
            <w:tcW w:w="1701" w:type="dxa"/>
            <w:vAlign w:val="center"/>
            <w:tcPrChange w:id="1190" w:author="Efthimiou, Orestis (ISPM)" w:date="2019-08-15T11:11:00Z">
              <w:tcPr>
                <w:tcW w:w="1711" w:type="dxa"/>
                <w:vAlign w:val="center"/>
              </w:tcPr>
            </w:tcPrChange>
          </w:tcPr>
          <w:p w14:paraId="2681FE8E" w14:textId="77777777" w:rsidR="00246C4A" w:rsidRPr="00A67C14" w:rsidRDefault="009A1E24" w:rsidP="007C79A5">
            <w:pPr>
              <w:pStyle w:val="Compact"/>
            </w:pPr>
            <w:r w:rsidRPr="00A67C14">
              <w:t>0.19</w:t>
            </w:r>
            <w:r w:rsidR="00C23651" w:rsidRPr="00A67C14">
              <w:t xml:space="preserve"> (</w:t>
            </w:r>
            <w:r w:rsidR="00A457D2" w:rsidRPr="00A67C14">
              <w:t>0.14</w:t>
            </w:r>
            <w:r w:rsidRPr="00A67C14">
              <w:t xml:space="preserve"> / 69</w:t>
            </w:r>
            <w:r w:rsidR="00C23651" w:rsidRPr="00A67C14">
              <w:t>)</w:t>
            </w:r>
          </w:p>
        </w:tc>
      </w:tr>
      <w:tr w:rsidR="00246C4A" w:rsidRPr="005A7C03" w14:paraId="7074AF23" w14:textId="77777777" w:rsidTr="0073193E">
        <w:trPr>
          <w:trHeight w:val="291"/>
          <w:jc w:val="center"/>
          <w:trPrChange w:id="1191" w:author="Efthimiou, Orestis (ISPM)" w:date="2019-08-15T11:11:00Z">
            <w:trPr>
              <w:trHeight w:val="288"/>
              <w:jc w:val="center"/>
            </w:trPr>
          </w:trPrChange>
        </w:trPr>
        <w:tc>
          <w:tcPr>
            <w:tcW w:w="1736" w:type="dxa"/>
            <w:vAlign w:val="center"/>
            <w:tcPrChange w:id="1192" w:author="Efthimiou, Orestis (ISPM)" w:date="2019-08-15T11:11:00Z">
              <w:tcPr>
                <w:tcW w:w="2202" w:type="dxa"/>
                <w:vAlign w:val="center"/>
              </w:tcPr>
            </w:tcPrChange>
          </w:tcPr>
          <w:p w14:paraId="3984A5DF"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ladtreated</w:t>
            </w:r>
          </w:p>
        </w:tc>
        <w:tc>
          <w:tcPr>
            <w:tcW w:w="1264" w:type="dxa"/>
            <w:vAlign w:val="center"/>
            <w:tcPrChange w:id="1193" w:author="Efthimiou, Orestis (ISPM)" w:date="2019-08-15T11:11:00Z">
              <w:tcPr>
                <w:tcW w:w="1710" w:type="dxa"/>
                <w:vAlign w:val="center"/>
              </w:tcPr>
            </w:tcPrChange>
          </w:tcPr>
          <w:p w14:paraId="30DC3015" w14:textId="77777777" w:rsidR="00246C4A" w:rsidRPr="00A67C14" w:rsidRDefault="00D827AD" w:rsidP="00FB1224">
            <w:pPr>
              <w:pStyle w:val="Compact"/>
            </w:pPr>
            <w:r w:rsidRPr="00A67C14">
              <w:t>0</w:t>
            </w:r>
          </w:p>
        </w:tc>
        <w:tc>
          <w:tcPr>
            <w:tcW w:w="1265" w:type="dxa"/>
            <w:vAlign w:val="center"/>
            <w:tcPrChange w:id="1194" w:author="Efthimiou, Orestis (ISPM)" w:date="2019-08-15T11:11:00Z">
              <w:tcPr>
                <w:tcW w:w="1710" w:type="dxa"/>
                <w:vAlign w:val="center"/>
              </w:tcPr>
            </w:tcPrChange>
          </w:tcPr>
          <w:p w14:paraId="0A2D67D4" w14:textId="36ED5438" w:rsidR="00246C4A" w:rsidRPr="00A67C14" w:rsidRDefault="009234AC" w:rsidP="00FB1224">
            <w:pPr>
              <w:pStyle w:val="Compact"/>
            </w:pPr>
            <w:r>
              <w:t>0.20</w:t>
            </w:r>
            <w:r w:rsidR="008F08ED" w:rsidRPr="00A67C14">
              <w:t xml:space="preserve"> (0.13)</w:t>
            </w:r>
          </w:p>
        </w:tc>
        <w:tc>
          <w:tcPr>
            <w:tcW w:w="1261" w:type="dxa"/>
            <w:vAlign w:val="center"/>
            <w:tcPrChange w:id="1195" w:author="Efthimiou, Orestis (ISPM)" w:date="2019-08-15T11:11:00Z">
              <w:tcPr>
                <w:tcW w:w="1710" w:type="dxa"/>
                <w:vAlign w:val="center"/>
              </w:tcPr>
            </w:tcPrChange>
          </w:tcPr>
          <w:p w14:paraId="0AF4ED76" w14:textId="77777777" w:rsidR="00246C4A" w:rsidRPr="00A67C14" w:rsidRDefault="00781D6F" w:rsidP="00FB1224">
            <w:pPr>
              <w:pStyle w:val="Compact"/>
            </w:pPr>
            <w:r w:rsidRPr="00A67C14">
              <w:t>0.24</w:t>
            </w:r>
            <w:r w:rsidR="008F08ED" w:rsidRPr="00A67C14">
              <w:t xml:space="preserve"> </w:t>
            </w:r>
            <w:r w:rsidR="00A642BF" w:rsidRPr="00A67C14">
              <w:t>(0.13</w:t>
            </w:r>
            <w:r w:rsidR="008F08ED" w:rsidRPr="00A67C14">
              <w:t>)</w:t>
            </w:r>
          </w:p>
        </w:tc>
        <w:tc>
          <w:tcPr>
            <w:tcW w:w="1266" w:type="dxa"/>
            <w:vAlign w:val="center"/>
            <w:tcPrChange w:id="1196" w:author="Efthimiou, Orestis (ISPM)" w:date="2019-08-15T11:11:00Z">
              <w:tcPr>
                <w:tcW w:w="1711" w:type="dxa"/>
                <w:vAlign w:val="center"/>
              </w:tcPr>
            </w:tcPrChange>
          </w:tcPr>
          <w:p w14:paraId="7146793E" w14:textId="77777777" w:rsidR="00246C4A" w:rsidRPr="00A67C14" w:rsidRDefault="00781D6F" w:rsidP="00FB1224">
            <w:pPr>
              <w:pStyle w:val="Compact"/>
            </w:pPr>
            <w:r w:rsidRPr="00A67C14">
              <w:t>0</w:t>
            </w:r>
          </w:p>
        </w:tc>
        <w:tc>
          <w:tcPr>
            <w:tcW w:w="1265" w:type="dxa"/>
            <w:vAlign w:val="center"/>
            <w:tcPrChange w:id="1197" w:author="Efthimiou, Orestis (ISPM)" w:date="2019-08-15T11:11:00Z">
              <w:tcPr>
                <w:tcW w:w="1710" w:type="dxa"/>
                <w:vAlign w:val="center"/>
              </w:tcPr>
            </w:tcPrChange>
          </w:tcPr>
          <w:p w14:paraId="37A63443" w14:textId="77777777" w:rsidR="00246C4A" w:rsidRPr="00A67C14" w:rsidRDefault="00781D6F" w:rsidP="00FB1224">
            <w:pPr>
              <w:pStyle w:val="Compact"/>
            </w:pPr>
            <w:r w:rsidRPr="00A67C14">
              <w:t>0</w:t>
            </w:r>
          </w:p>
        </w:tc>
        <w:tc>
          <w:tcPr>
            <w:tcW w:w="1152" w:type="dxa"/>
            <w:vAlign w:val="center"/>
            <w:tcPrChange w:id="1198" w:author="Efthimiou, Orestis (ISPM)" w:date="2019-08-15T11:11:00Z">
              <w:tcPr>
                <w:tcW w:w="1710" w:type="dxa"/>
                <w:vAlign w:val="center"/>
              </w:tcPr>
            </w:tcPrChange>
          </w:tcPr>
          <w:p w14:paraId="7E2FC82D" w14:textId="77777777" w:rsidR="00246C4A" w:rsidRPr="00A67C14" w:rsidRDefault="004F75AB" w:rsidP="00FB1224">
            <w:pPr>
              <w:pStyle w:val="Compact"/>
            </w:pPr>
            <w:r w:rsidRPr="00A67C14">
              <w:t>0.086 (0.11)</w:t>
            </w:r>
          </w:p>
        </w:tc>
        <w:tc>
          <w:tcPr>
            <w:tcW w:w="1701" w:type="dxa"/>
            <w:vAlign w:val="center"/>
            <w:tcPrChange w:id="1199" w:author="Efthimiou, Orestis (ISPM)" w:date="2019-08-15T11:11:00Z">
              <w:tcPr>
                <w:tcW w:w="1711" w:type="dxa"/>
                <w:vAlign w:val="center"/>
              </w:tcPr>
            </w:tcPrChange>
          </w:tcPr>
          <w:p w14:paraId="0A1F5E63" w14:textId="77777777" w:rsidR="00246C4A" w:rsidRPr="00A67C14" w:rsidRDefault="009A1E24" w:rsidP="007C79A5">
            <w:pPr>
              <w:pStyle w:val="Compact"/>
            </w:pPr>
            <w:r w:rsidRPr="00A67C14">
              <w:t>0.059</w:t>
            </w:r>
            <w:r w:rsidR="00781D6F" w:rsidRPr="00A67C14">
              <w:t xml:space="preserve"> (</w:t>
            </w:r>
            <w:r w:rsidR="00A457D2" w:rsidRPr="00A67C14">
              <w:t>0.10</w:t>
            </w:r>
            <w:r w:rsidR="00781D6F" w:rsidRPr="00A67C14">
              <w:t xml:space="preserve"> /</w:t>
            </w:r>
            <w:r w:rsidR="00752552" w:rsidRPr="00A67C14">
              <w:t xml:space="preserve"> </w:t>
            </w:r>
            <w:r w:rsidRPr="00A67C14">
              <w:t>35.4</w:t>
            </w:r>
            <w:r w:rsidR="00781D6F" w:rsidRPr="00A67C14">
              <w:t>)</w:t>
            </w:r>
          </w:p>
        </w:tc>
      </w:tr>
      <w:tr w:rsidR="00246C4A" w:rsidRPr="005A7C03" w14:paraId="1BD4A8B0" w14:textId="77777777" w:rsidTr="0073193E">
        <w:trPr>
          <w:trHeight w:val="291"/>
          <w:jc w:val="center"/>
          <w:trPrChange w:id="1200" w:author="Efthimiou, Orestis (ISPM)" w:date="2019-08-15T11:11:00Z">
            <w:trPr>
              <w:trHeight w:val="288"/>
              <w:jc w:val="center"/>
            </w:trPr>
          </w:trPrChange>
        </w:trPr>
        <w:tc>
          <w:tcPr>
            <w:tcW w:w="1736" w:type="dxa"/>
            <w:vAlign w:val="center"/>
            <w:tcPrChange w:id="1201" w:author="Efthimiou, Orestis (ISPM)" w:date="2019-08-15T11:11:00Z">
              <w:tcPr>
                <w:tcW w:w="2202" w:type="dxa"/>
                <w:vAlign w:val="center"/>
              </w:tcPr>
            </w:tcPrChange>
          </w:tcPr>
          <w:p w14:paraId="476FD43D"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overlap</w:t>
            </w:r>
          </w:p>
        </w:tc>
        <w:tc>
          <w:tcPr>
            <w:tcW w:w="1264" w:type="dxa"/>
            <w:vAlign w:val="center"/>
            <w:tcPrChange w:id="1202" w:author="Efthimiou, Orestis (ISPM)" w:date="2019-08-15T11:11:00Z">
              <w:tcPr>
                <w:tcW w:w="1710" w:type="dxa"/>
                <w:vAlign w:val="center"/>
              </w:tcPr>
            </w:tcPrChange>
          </w:tcPr>
          <w:p w14:paraId="282E122F" w14:textId="77777777" w:rsidR="00246C4A" w:rsidRPr="00A67C14" w:rsidRDefault="00D827AD" w:rsidP="00FB1224">
            <w:pPr>
              <w:pStyle w:val="Compact"/>
            </w:pPr>
            <w:r w:rsidRPr="00A67C14">
              <w:t>0</w:t>
            </w:r>
          </w:p>
        </w:tc>
        <w:tc>
          <w:tcPr>
            <w:tcW w:w="1265" w:type="dxa"/>
            <w:vAlign w:val="center"/>
            <w:tcPrChange w:id="1203" w:author="Efthimiou, Orestis (ISPM)" w:date="2019-08-15T11:11:00Z">
              <w:tcPr>
                <w:tcW w:w="1710" w:type="dxa"/>
                <w:vAlign w:val="center"/>
              </w:tcPr>
            </w:tcPrChange>
          </w:tcPr>
          <w:p w14:paraId="0A7C6FBE" w14:textId="4517242E" w:rsidR="00246C4A" w:rsidRPr="00A67C14" w:rsidRDefault="009234AC" w:rsidP="00FB1224">
            <w:pPr>
              <w:pStyle w:val="Compact"/>
            </w:pPr>
            <w:r>
              <w:t>0.41</w:t>
            </w:r>
            <w:r w:rsidR="008F08ED" w:rsidRPr="00A67C14">
              <w:t xml:space="preserve"> (0.18)</w:t>
            </w:r>
          </w:p>
        </w:tc>
        <w:tc>
          <w:tcPr>
            <w:tcW w:w="1261" w:type="dxa"/>
            <w:vAlign w:val="center"/>
            <w:tcPrChange w:id="1204" w:author="Efthimiou, Orestis (ISPM)" w:date="2019-08-15T11:11:00Z">
              <w:tcPr>
                <w:tcW w:w="1710" w:type="dxa"/>
                <w:vAlign w:val="center"/>
              </w:tcPr>
            </w:tcPrChange>
          </w:tcPr>
          <w:p w14:paraId="62D77741" w14:textId="77777777" w:rsidR="00246C4A" w:rsidRPr="00A67C14" w:rsidRDefault="00C159F7" w:rsidP="00FB1224">
            <w:pPr>
              <w:pStyle w:val="Compact"/>
            </w:pPr>
            <w:r w:rsidRPr="00A67C14">
              <w:t>0.49</w:t>
            </w:r>
            <w:r w:rsidR="00A642BF" w:rsidRPr="00A67C14">
              <w:t xml:space="preserve"> (0.13</w:t>
            </w:r>
            <w:r w:rsidR="008F08ED" w:rsidRPr="00A67C14">
              <w:t>)</w:t>
            </w:r>
          </w:p>
        </w:tc>
        <w:tc>
          <w:tcPr>
            <w:tcW w:w="1266" w:type="dxa"/>
            <w:vAlign w:val="center"/>
            <w:tcPrChange w:id="1205" w:author="Efthimiou, Orestis (ISPM)" w:date="2019-08-15T11:11:00Z">
              <w:tcPr>
                <w:tcW w:w="1711" w:type="dxa"/>
                <w:vAlign w:val="center"/>
              </w:tcPr>
            </w:tcPrChange>
          </w:tcPr>
          <w:p w14:paraId="7F06F165" w14:textId="77777777" w:rsidR="00246C4A" w:rsidRPr="00A67C14" w:rsidRDefault="00C159F7" w:rsidP="00FB1224">
            <w:pPr>
              <w:pStyle w:val="Compact"/>
            </w:pPr>
            <w:r w:rsidRPr="00A67C14">
              <w:t>0</w:t>
            </w:r>
          </w:p>
        </w:tc>
        <w:tc>
          <w:tcPr>
            <w:tcW w:w="1265" w:type="dxa"/>
            <w:vAlign w:val="center"/>
            <w:tcPrChange w:id="1206" w:author="Efthimiou, Orestis (ISPM)" w:date="2019-08-15T11:11:00Z">
              <w:tcPr>
                <w:tcW w:w="1710" w:type="dxa"/>
                <w:vAlign w:val="center"/>
              </w:tcPr>
            </w:tcPrChange>
          </w:tcPr>
          <w:p w14:paraId="4867A867" w14:textId="77777777" w:rsidR="00246C4A" w:rsidRPr="00A67C14" w:rsidRDefault="00C159F7" w:rsidP="00FB1224">
            <w:pPr>
              <w:pStyle w:val="Compact"/>
            </w:pPr>
            <w:r w:rsidRPr="00A67C14">
              <w:t>0</w:t>
            </w:r>
            <w:r w:rsidR="008253F1" w:rsidRPr="00A67C14">
              <w:t>.024</w:t>
            </w:r>
          </w:p>
        </w:tc>
        <w:tc>
          <w:tcPr>
            <w:tcW w:w="1152" w:type="dxa"/>
            <w:vAlign w:val="center"/>
            <w:tcPrChange w:id="1207" w:author="Efthimiou, Orestis (ISPM)" w:date="2019-08-15T11:11:00Z">
              <w:tcPr>
                <w:tcW w:w="1710" w:type="dxa"/>
                <w:vAlign w:val="center"/>
              </w:tcPr>
            </w:tcPrChange>
          </w:tcPr>
          <w:p w14:paraId="4BB442DF" w14:textId="77777777" w:rsidR="00246C4A" w:rsidRPr="00A67C14" w:rsidRDefault="004F75AB" w:rsidP="00FB1224">
            <w:pPr>
              <w:pStyle w:val="Compact"/>
            </w:pPr>
            <w:r w:rsidRPr="00A67C14">
              <w:t>0.29 (0.14)</w:t>
            </w:r>
          </w:p>
        </w:tc>
        <w:tc>
          <w:tcPr>
            <w:tcW w:w="1701" w:type="dxa"/>
            <w:vAlign w:val="center"/>
            <w:tcPrChange w:id="1208" w:author="Efthimiou, Orestis (ISPM)" w:date="2019-08-15T11:11:00Z">
              <w:tcPr>
                <w:tcW w:w="1711" w:type="dxa"/>
                <w:vAlign w:val="center"/>
              </w:tcPr>
            </w:tcPrChange>
          </w:tcPr>
          <w:p w14:paraId="5D763B7A" w14:textId="77777777" w:rsidR="00246C4A" w:rsidRPr="00A67C14" w:rsidRDefault="00C159F7" w:rsidP="007C79A5">
            <w:pPr>
              <w:pStyle w:val="Compact"/>
            </w:pPr>
            <w:r w:rsidRPr="00A67C14">
              <w:t>0.34 (</w:t>
            </w:r>
            <w:r w:rsidR="00A457D2" w:rsidRPr="00A67C14">
              <w:t>0.15</w:t>
            </w:r>
            <w:r w:rsidRPr="00A67C14">
              <w:t xml:space="preserve"> /</w:t>
            </w:r>
            <w:r w:rsidR="00752552" w:rsidRPr="00A67C14">
              <w:t xml:space="preserve"> </w:t>
            </w:r>
            <w:r w:rsidR="009A1E24" w:rsidRPr="00A67C14">
              <w:t>88.7</w:t>
            </w:r>
            <w:r w:rsidRPr="00A67C14">
              <w:t>)</w:t>
            </w:r>
          </w:p>
        </w:tc>
      </w:tr>
      <w:tr w:rsidR="00246C4A" w:rsidRPr="005A7C03" w14:paraId="4401E0DD" w14:textId="77777777" w:rsidTr="0073193E">
        <w:trPr>
          <w:trHeight w:val="291"/>
          <w:jc w:val="center"/>
          <w:trPrChange w:id="1209" w:author="Efthimiou, Orestis (ISPM)" w:date="2019-08-15T11:11:00Z">
            <w:trPr>
              <w:trHeight w:val="288"/>
              <w:jc w:val="center"/>
            </w:trPr>
          </w:trPrChange>
        </w:trPr>
        <w:tc>
          <w:tcPr>
            <w:tcW w:w="1736" w:type="dxa"/>
            <w:vAlign w:val="center"/>
            <w:tcPrChange w:id="1210" w:author="Efthimiou, Orestis (ISPM)" w:date="2019-08-15T11:11:00Z">
              <w:tcPr>
                <w:tcW w:w="2202" w:type="dxa"/>
                <w:vAlign w:val="center"/>
              </w:tcPr>
            </w:tcPrChange>
          </w:tcPr>
          <w:p w14:paraId="48583AF5"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m_dia_above_3</w:t>
            </w:r>
          </w:p>
        </w:tc>
        <w:tc>
          <w:tcPr>
            <w:tcW w:w="1264" w:type="dxa"/>
            <w:vAlign w:val="center"/>
            <w:tcPrChange w:id="1211" w:author="Efthimiou, Orestis (ISPM)" w:date="2019-08-15T11:11:00Z">
              <w:tcPr>
                <w:tcW w:w="1710" w:type="dxa"/>
                <w:vAlign w:val="center"/>
              </w:tcPr>
            </w:tcPrChange>
          </w:tcPr>
          <w:p w14:paraId="7BDAACBB" w14:textId="77777777" w:rsidR="00246C4A" w:rsidRPr="00A67C14" w:rsidRDefault="00D827AD" w:rsidP="00FB1224">
            <w:pPr>
              <w:pStyle w:val="Compact"/>
            </w:pPr>
            <w:r w:rsidRPr="00A67C14">
              <w:t>0</w:t>
            </w:r>
          </w:p>
        </w:tc>
        <w:tc>
          <w:tcPr>
            <w:tcW w:w="1265" w:type="dxa"/>
            <w:vAlign w:val="center"/>
            <w:tcPrChange w:id="1212" w:author="Efthimiou, Orestis (ISPM)" w:date="2019-08-15T11:11:00Z">
              <w:tcPr>
                <w:tcW w:w="1710" w:type="dxa"/>
                <w:vAlign w:val="center"/>
              </w:tcPr>
            </w:tcPrChange>
          </w:tcPr>
          <w:p w14:paraId="0F217913" w14:textId="063C84E1" w:rsidR="00246C4A" w:rsidRPr="00A67C14" w:rsidRDefault="009234AC" w:rsidP="00FB1224">
            <w:pPr>
              <w:pStyle w:val="Compact"/>
            </w:pPr>
            <w:r>
              <w:t>-0.29</w:t>
            </w:r>
            <w:r w:rsidR="008F08ED" w:rsidRPr="00A67C14">
              <w:t xml:space="preserve"> (0.26)</w:t>
            </w:r>
          </w:p>
        </w:tc>
        <w:tc>
          <w:tcPr>
            <w:tcW w:w="1261" w:type="dxa"/>
            <w:vAlign w:val="center"/>
            <w:tcPrChange w:id="1213" w:author="Efthimiou, Orestis (ISPM)" w:date="2019-08-15T11:11:00Z">
              <w:tcPr>
                <w:tcW w:w="1710" w:type="dxa"/>
                <w:vAlign w:val="center"/>
              </w:tcPr>
            </w:tcPrChange>
          </w:tcPr>
          <w:p w14:paraId="122E7A30" w14:textId="77777777" w:rsidR="00246C4A" w:rsidRPr="00A67C14" w:rsidRDefault="006E0ABD" w:rsidP="00FB1224">
            <w:pPr>
              <w:pStyle w:val="Compact"/>
            </w:pPr>
            <w:r w:rsidRPr="00A67C14">
              <w:t>0</w:t>
            </w:r>
          </w:p>
        </w:tc>
        <w:tc>
          <w:tcPr>
            <w:tcW w:w="1266" w:type="dxa"/>
            <w:vAlign w:val="center"/>
            <w:tcPrChange w:id="1214" w:author="Efthimiou, Orestis (ISPM)" w:date="2019-08-15T11:11:00Z">
              <w:tcPr>
                <w:tcW w:w="1711" w:type="dxa"/>
                <w:vAlign w:val="center"/>
              </w:tcPr>
            </w:tcPrChange>
          </w:tcPr>
          <w:p w14:paraId="1C124454" w14:textId="77777777" w:rsidR="00246C4A" w:rsidRPr="00A67C14" w:rsidRDefault="006E0ABD" w:rsidP="00FB1224">
            <w:pPr>
              <w:pStyle w:val="Compact"/>
            </w:pPr>
            <w:r w:rsidRPr="00A67C14">
              <w:t>0</w:t>
            </w:r>
          </w:p>
        </w:tc>
        <w:tc>
          <w:tcPr>
            <w:tcW w:w="1265" w:type="dxa"/>
            <w:vAlign w:val="center"/>
            <w:tcPrChange w:id="1215" w:author="Efthimiou, Orestis (ISPM)" w:date="2019-08-15T11:11:00Z">
              <w:tcPr>
                <w:tcW w:w="1710" w:type="dxa"/>
                <w:vAlign w:val="center"/>
              </w:tcPr>
            </w:tcPrChange>
          </w:tcPr>
          <w:p w14:paraId="03D40989" w14:textId="77777777" w:rsidR="00246C4A" w:rsidRPr="00A67C14" w:rsidRDefault="006E0ABD" w:rsidP="00FB1224">
            <w:pPr>
              <w:pStyle w:val="Compact"/>
            </w:pPr>
            <w:r w:rsidRPr="00A67C14">
              <w:t>0</w:t>
            </w:r>
          </w:p>
        </w:tc>
        <w:tc>
          <w:tcPr>
            <w:tcW w:w="1152" w:type="dxa"/>
            <w:vAlign w:val="center"/>
            <w:tcPrChange w:id="1216" w:author="Efthimiou, Orestis (ISPM)" w:date="2019-08-15T11:11:00Z">
              <w:tcPr>
                <w:tcW w:w="1710" w:type="dxa"/>
                <w:vAlign w:val="center"/>
              </w:tcPr>
            </w:tcPrChange>
          </w:tcPr>
          <w:p w14:paraId="787E7707" w14:textId="77777777" w:rsidR="00246C4A" w:rsidRPr="00A67C14" w:rsidRDefault="004F75AB" w:rsidP="00FB1224">
            <w:pPr>
              <w:pStyle w:val="Compact"/>
            </w:pPr>
            <w:r w:rsidRPr="00A67C14">
              <w:t>-0.10 (0.18)</w:t>
            </w:r>
          </w:p>
        </w:tc>
        <w:tc>
          <w:tcPr>
            <w:tcW w:w="1701" w:type="dxa"/>
            <w:vAlign w:val="center"/>
            <w:tcPrChange w:id="1217" w:author="Efthimiou, Orestis (ISPM)" w:date="2019-08-15T11:11:00Z">
              <w:tcPr>
                <w:tcW w:w="1711" w:type="dxa"/>
                <w:vAlign w:val="center"/>
              </w:tcPr>
            </w:tcPrChange>
          </w:tcPr>
          <w:p w14:paraId="26A93278" w14:textId="77777777" w:rsidR="00246C4A" w:rsidRPr="00A67C14" w:rsidRDefault="00584D72" w:rsidP="007C79A5">
            <w:pPr>
              <w:pStyle w:val="Compact"/>
            </w:pPr>
            <w:r w:rsidRPr="00A67C14">
              <w:t>-0.042</w:t>
            </w:r>
            <w:r w:rsidR="006E0ABD" w:rsidRPr="00A67C14">
              <w:t xml:space="preserve"> (</w:t>
            </w:r>
            <w:r w:rsidR="00A457D2" w:rsidRPr="00A67C14">
              <w:t>0.15</w:t>
            </w:r>
            <w:r w:rsidRPr="00A67C14">
              <w:t xml:space="preserve"> / 35.5</w:t>
            </w:r>
            <w:r w:rsidR="006E0ABD" w:rsidRPr="00A67C14">
              <w:t>)</w:t>
            </w:r>
          </w:p>
        </w:tc>
      </w:tr>
      <w:tr w:rsidR="00246C4A" w:rsidRPr="005A7C03" w14:paraId="3717740E" w14:textId="77777777" w:rsidTr="0073193E">
        <w:trPr>
          <w:trHeight w:val="291"/>
          <w:jc w:val="center"/>
          <w:trPrChange w:id="1218" w:author="Efthimiou, Orestis (ISPM)" w:date="2019-08-15T11:11:00Z">
            <w:trPr>
              <w:trHeight w:val="288"/>
              <w:jc w:val="center"/>
            </w:trPr>
          </w:trPrChange>
        </w:trPr>
        <w:tc>
          <w:tcPr>
            <w:tcW w:w="1736" w:type="dxa"/>
            <w:vAlign w:val="center"/>
            <w:tcPrChange w:id="1219" w:author="Efthimiou, Orestis (ISPM)" w:date="2019-08-15T11:11:00Z">
              <w:tcPr>
                <w:tcW w:w="2202" w:type="dxa"/>
                <w:vAlign w:val="center"/>
              </w:tcPr>
            </w:tcPrChange>
          </w:tcPr>
          <w:p w14:paraId="171C4BC4" w14:textId="77777777" w:rsidR="00246C4A" w:rsidRPr="00A67C14" w:rsidRDefault="00246C4A" w:rsidP="00FB1224">
            <w:pPr>
              <w:pStyle w:val="Compact"/>
              <w:rPr>
                <w:lang w:eastAsia="ko-KR"/>
              </w:rPr>
            </w:pPr>
            <w:r w:rsidRPr="00A67C14">
              <w:rPr>
                <w:lang w:eastAsia="ko-KR"/>
              </w:rPr>
              <w:t>num_</w:t>
            </w:r>
            <w:r w:rsidRPr="00A67C14">
              <w:t>stent</w:t>
            </w:r>
          </w:p>
        </w:tc>
        <w:tc>
          <w:tcPr>
            <w:tcW w:w="1264" w:type="dxa"/>
            <w:vAlign w:val="center"/>
            <w:tcPrChange w:id="1220" w:author="Efthimiou, Orestis (ISPM)" w:date="2019-08-15T11:11:00Z">
              <w:tcPr>
                <w:tcW w:w="1710" w:type="dxa"/>
                <w:vAlign w:val="center"/>
              </w:tcPr>
            </w:tcPrChange>
          </w:tcPr>
          <w:p w14:paraId="33934AA3" w14:textId="77777777" w:rsidR="00246C4A" w:rsidRPr="00A67C14" w:rsidRDefault="00D827AD" w:rsidP="00FB1224">
            <w:pPr>
              <w:pStyle w:val="Compact"/>
            </w:pPr>
            <w:r w:rsidRPr="00A67C14">
              <w:t>0</w:t>
            </w:r>
          </w:p>
        </w:tc>
        <w:tc>
          <w:tcPr>
            <w:tcW w:w="1265" w:type="dxa"/>
            <w:vAlign w:val="center"/>
            <w:tcPrChange w:id="1221" w:author="Efthimiou, Orestis (ISPM)" w:date="2019-08-15T11:11:00Z">
              <w:tcPr>
                <w:tcW w:w="1710" w:type="dxa"/>
                <w:vAlign w:val="center"/>
              </w:tcPr>
            </w:tcPrChange>
          </w:tcPr>
          <w:p w14:paraId="34A31E0A" w14:textId="12B46CB1" w:rsidR="00246C4A" w:rsidRPr="00A67C14" w:rsidRDefault="009234AC" w:rsidP="00FB1224">
            <w:pPr>
              <w:pStyle w:val="Compact"/>
            </w:pPr>
            <w:r>
              <w:t>0.017</w:t>
            </w:r>
            <w:r w:rsidR="008F08ED" w:rsidRPr="00A67C14">
              <w:t xml:space="preserve"> (0.064)</w:t>
            </w:r>
          </w:p>
        </w:tc>
        <w:tc>
          <w:tcPr>
            <w:tcW w:w="1261" w:type="dxa"/>
            <w:vAlign w:val="center"/>
            <w:tcPrChange w:id="1222" w:author="Efthimiou, Orestis (ISPM)" w:date="2019-08-15T11:11:00Z">
              <w:tcPr>
                <w:tcW w:w="1710" w:type="dxa"/>
                <w:vAlign w:val="center"/>
              </w:tcPr>
            </w:tcPrChange>
          </w:tcPr>
          <w:p w14:paraId="70C442C4" w14:textId="77777777" w:rsidR="00246C4A" w:rsidRPr="00A67C14" w:rsidRDefault="00824818" w:rsidP="00FB1224">
            <w:pPr>
              <w:pStyle w:val="Compact"/>
            </w:pPr>
            <w:r w:rsidRPr="00A67C14">
              <w:t>0.054</w:t>
            </w:r>
            <w:r w:rsidR="008F08ED" w:rsidRPr="00A67C14">
              <w:t xml:space="preserve"> (0.057)</w:t>
            </w:r>
          </w:p>
        </w:tc>
        <w:tc>
          <w:tcPr>
            <w:tcW w:w="1266" w:type="dxa"/>
            <w:vAlign w:val="center"/>
            <w:tcPrChange w:id="1223" w:author="Efthimiou, Orestis (ISPM)" w:date="2019-08-15T11:11:00Z">
              <w:tcPr>
                <w:tcW w:w="1711" w:type="dxa"/>
                <w:vAlign w:val="center"/>
              </w:tcPr>
            </w:tcPrChange>
          </w:tcPr>
          <w:p w14:paraId="344250F1" w14:textId="77777777" w:rsidR="00246C4A" w:rsidRPr="00A67C14" w:rsidRDefault="00824818" w:rsidP="00FB1224">
            <w:pPr>
              <w:pStyle w:val="Compact"/>
            </w:pPr>
            <w:r w:rsidRPr="00A67C14">
              <w:t>0</w:t>
            </w:r>
          </w:p>
        </w:tc>
        <w:tc>
          <w:tcPr>
            <w:tcW w:w="1265" w:type="dxa"/>
            <w:vAlign w:val="center"/>
            <w:tcPrChange w:id="1224" w:author="Efthimiou, Orestis (ISPM)" w:date="2019-08-15T11:11:00Z">
              <w:tcPr>
                <w:tcW w:w="1710" w:type="dxa"/>
                <w:vAlign w:val="center"/>
              </w:tcPr>
            </w:tcPrChange>
          </w:tcPr>
          <w:p w14:paraId="6F27EB37" w14:textId="77777777" w:rsidR="00246C4A" w:rsidRPr="00A67C14" w:rsidRDefault="00824818" w:rsidP="00FB1224">
            <w:pPr>
              <w:pStyle w:val="Compact"/>
            </w:pPr>
            <w:r w:rsidRPr="00A67C14">
              <w:t>0</w:t>
            </w:r>
          </w:p>
        </w:tc>
        <w:tc>
          <w:tcPr>
            <w:tcW w:w="1152" w:type="dxa"/>
            <w:vAlign w:val="center"/>
            <w:tcPrChange w:id="1225" w:author="Efthimiou, Orestis (ISPM)" w:date="2019-08-15T11:11:00Z">
              <w:tcPr>
                <w:tcW w:w="1710" w:type="dxa"/>
                <w:vAlign w:val="center"/>
              </w:tcPr>
            </w:tcPrChange>
          </w:tcPr>
          <w:p w14:paraId="697789A0" w14:textId="77777777" w:rsidR="00246C4A" w:rsidRPr="00A67C14" w:rsidRDefault="004F75AB" w:rsidP="00FB1224">
            <w:pPr>
              <w:pStyle w:val="Compact"/>
            </w:pPr>
            <w:r w:rsidRPr="00A67C14">
              <w:t>0.039 (0.053)</w:t>
            </w:r>
          </w:p>
        </w:tc>
        <w:tc>
          <w:tcPr>
            <w:tcW w:w="1701" w:type="dxa"/>
            <w:vAlign w:val="center"/>
            <w:tcPrChange w:id="1226" w:author="Efthimiou, Orestis (ISPM)" w:date="2019-08-15T11:11:00Z">
              <w:tcPr>
                <w:tcW w:w="1711" w:type="dxa"/>
                <w:vAlign w:val="center"/>
              </w:tcPr>
            </w:tcPrChange>
          </w:tcPr>
          <w:p w14:paraId="29E7A7A7" w14:textId="77777777" w:rsidR="00246C4A" w:rsidRPr="00A67C14" w:rsidRDefault="00824818" w:rsidP="007C79A5">
            <w:pPr>
              <w:pStyle w:val="Compact"/>
            </w:pPr>
            <w:r w:rsidRPr="00A67C14">
              <w:t>0.017 (</w:t>
            </w:r>
            <w:r w:rsidR="00A457D2" w:rsidRPr="00A67C14">
              <w:t>0.043</w:t>
            </w:r>
            <w:r w:rsidR="003B75B0" w:rsidRPr="00A67C14">
              <w:t xml:space="preserve"> / 17.4</w:t>
            </w:r>
            <w:r w:rsidRPr="00A67C14">
              <w:t>)</w:t>
            </w:r>
          </w:p>
        </w:tc>
      </w:tr>
      <w:tr w:rsidR="00246C4A" w:rsidRPr="005A7C03" w14:paraId="49CBA280" w14:textId="77777777" w:rsidTr="0073193E">
        <w:trPr>
          <w:trHeight w:val="291"/>
          <w:jc w:val="center"/>
          <w:trPrChange w:id="1227" w:author="Efthimiou, Orestis (ISPM)" w:date="2019-08-15T11:11:00Z">
            <w:trPr>
              <w:trHeight w:val="288"/>
              <w:jc w:val="center"/>
            </w:trPr>
          </w:trPrChange>
        </w:trPr>
        <w:tc>
          <w:tcPr>
            <w:tcW w:w="1736" w:type="dxa"/>
            <w:shd w:val="clear" w:color="auto" w:fill="F2F2F2" w:themeFill="background1" w:themeFillShade="F2"/>
            <w:vAlign w:val="center"/>
            <w:tcPrChange w:id="1228" w:author="Efthimiou, Orestis (ISPM)" w:date="2019-08-15T11:11:00Z">
              <w:tcPr>
                <w:tcW w:w="2202" w:type="dxa"/>
                <w:shd w:val="clear" w:color="auto" w:fill="F2F2F2" w:themeFill="background1" w:themeFillShade="F2"/>
                <w:vAlign w:val="center"/>
              </w:tcPr>
            </w:tcPrChange>
          </w:tcPr>
          <w:p w14:paraId="19CC1461" w14:textId="37033B86"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age:treat</w:t>
            </w:r>
          </w:p>
        </w:tc>
        <w:tc>
          <w:tcPr>
            <w:tcW w:w="1264" w:type="dxa"/>
            <w:shd w:val="clear" w:color="auto" w:fill="F2F2F2" w:themeFill="background1" w:themeFillShade="F2"/>
            <w:vAlign w:val="center"/>
            <w:tcPrChange w:id="1229" w:author="Efthimiou, Orestis (ISPM)" w:date="2019-08-15T11:11:00Z">
              <w:tcPr>
                <w:tcW w:w="1710" w:type="dxa"/>
                <w:shd w:val="clear" w:color="auto" w:fill="F2F2F2" w:themeFill="background1" w:themeFillShade="F2"/>
                <w:vAlign w:val="center"/>
              </w:tcPr>
            </w:tcPrChange>
          </w:tcPr>
          <w:p w14:paraId="4536982B"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230" w:author="Efthimiou, Orestis (ISPM)" w:date="2019-08-15T11:11:00Z">
              <w:tcPr>
                <w:tcW w:w="1710" w:type="dxa"/>
                <w:shd w:val="clear" w:color="auto" w:fill="F2F2F2" w:themeFill="background1" w:themeFillShade="F2"/>
                <w:vAlign w:val="center"/>
              </w:tcPr>
            </w:tcPrChange>
          </w:tcPr>
          <w:p w14:paraId="5A7875AC" w14:textId="3548ED9B" w:rsidR="00246C4A" w:rsidRPr="00A67C14" w:rsidRDefault="009234AC" w:rsidP="00FB1224">
            <w:pPr>
              <w:pStyle w:val="Compact"/>
            </w:pPr>
            <w:r>
              <w:t>-0.085</w:t>
            </w:r>
            <w:r w:rsidR="008F08ED" w:rsidRPr="00A67C14">
              <w:t xml:space="preserve"> (0.11)</w:t>
            </w:r>
          </w:p>
        </w:tc>
        <w:tc>
          <w:tcPr>
            <w:tcW w:w="1261" w:type="dxa"/>
            <w:shd w:val="clear" w:color="auto" w:fill="F2F2F2" w:themeFill="background1" w:themeFillShade="F2"/>
            <w:vAlign w:val="center"/>
            <w:tcPrChange w:id="1231" w:author="Efthimiou, Orestis (ISPM)" w:date="2019-08-15T11:11:00Z">
              <w:tcPr>
                <w:tcW w:w="1710" w:type="dxa"/>
                <w:shd w:val="clear" w:color="auto" w:fill="F2F2F2" w:themeFill="background1" w:themeFillShade="F2"/>
                <w:vAlign w:val="center"/>
              </w:tcPr>
            </w:tcPrChange>
          </w:tcPr>
          <w:p w14:paraId="5A472F55" w14:textId="77777777" w:rsidR="00246C4A" w:rsidRPr="00A67C14" w:rsidRDefault="00F83210" w:rsidP="00FB1224">
            <w:pPr>
              <w:pStyle w:val="Compact"/>
            </w:pPr>
            <w:r w:rsidRPr="00A67C14">
              <w:t>0</w:t>
            </w:r>
          </w:p>
        </w:tc>
        <w:tc>
          <w:tcPr>
            <w:tcW w:w="1266" w:type="dxa"/>
            <w:shd w:val="clear" w:color="auto" w:fill="F2F2F2" w:themeFill="background1" w:themeFillShade="F2"/>
            <w:vAlign w:val="center"/>
            <w:tcPrChange w:id="1232" w:author="Efthimiou, Orestis (ISPM)" w:date="2019-08-15T11:11:00Z">
              <w:tcPr>
                <w:tcW w:w="1711" w:type="dxa"/>
                <w:shd w:val="clear" w:color="auto" w:fill="F2F2F2" w:themeFill="background1" w:themeFillShade="F2"/>
                <w:vAlign w:val="center"/>
              </w:tcPr>
            </w:tcPrChange>
          </w:tcPr>
          <w:p w14:paraId="77EFC6A3" w14:textId="77777777" w:rsidR="00246C4A" w:rsidRPr="00A67C14" w:rsidRDefault="00F83210" w:rsidP="00FB1224">
            <w:pPr>
              <w:pStyle w:val="Compact"/>
            </w:pPr>
            <w:r w:rsidRPr="00A67C14">
              <w:t>0</w:t>
            </w:r>
          </w:p>
        </w:tc>
        <w:tc>
          <w:tcPr>
            <w:tcW w:w="1265" w:type="dxa"/>
            <w:shd w:val="clear" w:color="auto" w:fill="F2F2F2" w:themeFill="background1" w:themeFillShade="F2"/>
            <w:vAlign w:val="center"/>
            <w:tcPrChange w:id="1233" w:author="Efthimiou, Orestis (ISPM)" w:date="2019-08-15T11:11:00Z">
              <w:tcPr>
                <w:tcW w:w="1710" w:type="dxa"/>
                <w:shd w:val="clear" w:color="auto" w:fill="F2F2F2" w:themeFill="background1" w:themeFillShade="F2"/>
                <w:vAlign w:val="center"/>
              </w:tcPr>
            </w:tcPrChange>
          </w:tcPr>
          <w:p w14:paraId="44A45799" w14:textId="77777777" w:rsidR="00246C4A" w:rsidRPr="00A67C14" w:rsidRDefault="008253F1" w:rsidP="00FB1224">
            <w:pPr>
              <w:pStyle w:val="Compact"/>
            </w:pPr>
            <w:r w:rsidRPr="00A67C14">
              <w:t>0.17</w:t>
            </w:r>
            <w:r w:rsidR="00F83210" w:rsidRPr="00A67C14">
              <w:t>2</w:t>
            </w:r>
          </w:p>
        </w:tc>
        <w:tc>
          <w:tcPr>
            <w:tcW w:w="1152" w:type="dxa"/>
            <w:shd w:val="clear" w:color="auto" w:fill="F2F2F2" w:themeFill="background1" w:themeFillShade="F2"/>
            <w:vAlign w:val="center"/>
            <w:tcPrChange w:id="1234" w:author="Efthimiou, Orestis (ISPM)" w:date="2019-08-15T11:11:00Z">
              <w:tcPr>
                <w:tcW w:w="1710" w:type="dxa"/>
                <w:shd w:val="clear" w:color="auto" w:fill="F2F2F2" w:themeFill="background1" w:themeFillShade="F2"/>
                <w:vAlign w:val="center"/>
              </w:tcPr>
            </w:tcPrChange>
          </w:tcPr>
          <w:p w14:paraId="6FC15023" w14:textId="77777777" w:rsidR="00246C4A" w:rsidRPr="00A67C14" w:rsidRDefault="004F75AB" w:rsidP="00FB1224">
            <w:pPr>
              <w:pStyle w:val="Compact"/>
            </w:pPr>
            <w:r w:rsidRPr="00A67C14">
              <w:t>-0.054 (0.10)</w:t>
            </w:r>
          </w:p>
        </w:tc>
        <w:tc>
          <w:tcPr>
            <w:tcW w:w="1701" w:type="dxa"/>
            <w:shd w:val="clear" w:color="auto" w:fill="F2F2F2" w:themeFill="background1" w:themeFillShade="F2"/>
            <w:vAlign w:val="center"/>
            <w:tcPrChange w:id="1235" w:author="Efthimiou, Orestis (ISPM)" w:date="2019-08-15T11:11:00Z">
              <w:tcPr>
                <w:tcW w:w="1711" w:type="dxa"/>
                <w:shd w:val="clear" w:color="auto" w:fill="F2F2F2" w:themeFill="background1" w:themeFillShade="F2"/>
                <w:vAlign w:val="center"/>
              </w:tcPr>
            </w:tcPrChange>
          </w:tcPr>
          <w:p w14:paraId="662C3A76" w14:textId="77777777" w:rsidR="00246C4A" w:rsidRPr="00A67C14" w:rsidRDefault="005775BD" w:rsidP="007C79A5">
            <w:pPr>
              <w:pStyle w:val="Compact"/>
            </w:pPr>
            <w:r w:rsidRPr="00A67C14">
              <w:t>-0.045</w:t>
            </w:r>
            <w:r w:rsidR="00F83210" w:rsidRPr="00A67C14">
              <w:t xml:space="preserve"> (</w:t>
            </w:r>
            <w:r w:rsidR="00A457D2" w:rsidRPr="00A67C14">
              <w:t>0.085</w:t>
            </w:r>
            <w:r w:rsidRPr="00A67C14">
              <w:t xml:space="preserve"> / 29</w:t>
            </w:r>
            <w:r w:rsidR="00F83210" w:rsidRPr="00A67C14">
              <w:t>.0)</w:t>
            </w:r>
          </w:p>
        </w:tc>
      </w:tr>
      <w:tr w:rsidR="00246C4A" w:rsidRPr="005A7C03" w14:paraId="26366880" w14:textId="77777777" w:rsidTr="0073193E">
        <w:trPr>
          <w:trHeight w:val="291"/>
          <w:jc w:val="center"/>
          <w:trPrChange w:id="1236" w:author="Efthimiou, Orestis (ISPM)" w:date="2019-08-15T11:11:00Z">
            <w:trPr>
              <w:trHeight w:val="288"/>
              <w:jc w:val="center"/>
            </w:trPr>
          </w:trPrChange>
        </w:trPr>
        <w:tc>
          <w:tcPr>
            <w:tcW w:w="1736" w:type="dxa"/>
            <w:shd w:val="clear" w:color="auto" w:fill="F2F2F2" w:themeFill="background1" w:themeFillShade="F2"/>
            <w:vAlign w:val="center"/>
            <w:tcPrChange w:id="1237" w:author="Efthimiou, Orestis (ISPM)" w:date="2019-08-15T11:11:00Z">
              <w:tcPr>
                <w:tcW w:w="2202" w:type="dxa"/>
                <w:shd w:val="clear" w:color="auto" w:fill="F2F2F2" w:themeFill="background1" w:themeFillShade="F2"/>
                <w:vAlign w:val="center"/>
              </w:tcPr>
            </w:tcPrChange>
          </w:tcPr>
          <w:p w14:paraId="2425D5FA"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gender:treat</w:t>
            </w:r>
          </w:p>
        </w:tc>
        <w:tc>
          <w:tcPr>
            <w:tcW w:w="1264" w:type="dxa"/>
            <w:shd w:val="clear" w:color="auto" w:fill="F2F2F2" w:themeFill="background1" w:themeFillShade="F2"/>
            <w:vAlign w:val="center"/>
            <w:tcPrChange w:id="1238" w:author="Efthimiou, Orestis (ISPM)" w:date="2019-08-15T11:11:00Z">
              <w:tcPr>
                <w:tcW w:w="1710" w:type="dxa"/>
                <w:shd w:val="clear" w:color="auto" w:fill="F2F2F2" w:themeFill="background1" w:themeFillShade="F2"/>
                <w:vAlign w:val="center"/>
              </w:tcPr>
            </w:tcPrChange>
          </w:tcPr>
          <w:p w14:paraId="5A8EAA9D"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239" w:author="Efthimiou, Orestis (ISPM)" w:date="2019-08-15T11:11:00Z">
              <w:tcPr>
                <w:tcW w:w="1710" w:type="dxa"/>
                <w:shd w:val="clear" w:color="auto" w:fill="F2F2F2" w:themeFill="background1" w:themeFillShade="F2"/>
                <w:vAlign w:val="center"/>
              </w:tcPr>
            </w:tcPrChange>
          </w:tcPr>
          <w:p w14:paraId="2E343E39" w14:textId="72111E7B" w:rsidR="00246C4A" w:rsidRPr="00A67C14" w:rsidRDefault="009234AC" w:rsidP="00FB1224">
            <w:pPr>
              <w:pStyle w:val="Compact"/>
            </w:pPr>
            <w:r>
              <w:t>0.049</w:t>
            </w:r>
            <w:r w:rsidR="008F08ED" w:rsidRPr="00A67C14">
              <w:t xml:space="preserve"> (0.19)</w:t>
            </w:r>
          </w:p>
        </w:tc>
        <w:tc>
          <w:tcPr>
            <w:tcW w:w="1261" w:type="dxa"/>
            <w:shd w:val="clear" w:color="auto" w:fill="F2F2F2" w:themeFill="background1" w:themeFillShade="F2"/>
            <w:vAlign w:val="center"/>
            <w:tcPrChange w:id="1240" w:author="Efthimiou, Orestis (ISPM)" w:date="2019-08-15T11:11:00Z">
              <w:tcPr>
                <w:tcW w:w="1710" w:type="dxa"/>
                <w:shd w:val="clear" w:color="auto" w:fill="F2F2F2" w:themeFill="background1" w:themeFillShade="F2"/>
                <w:vAlign w:val="center"/>
              </w:tcPr>
            </w:tcPrChange>
          </w:tcPr>
          <w:p w14:paraId="2543EDD8" w14:textId="77777777" w:rsidR="00246C4A" w:rsidRPr="00A67C14" w:rsidRDefault="000F2521" w:rsidP="00FB1224">
            <w:pPr>
              <w:pStyle w:val="Compact"/>
            </w:pPr>
            <w:r w:rsidRPr="00A67C14">
              <w:t>0</w:t>
            </w:r>
          </w:p>
        </w:tc>
        <w:tc>
          <w:tcPr>
            <w:tcW w:w="1266" w:type="dxa"/>
            <w:shd w:val="clear" w:color="auto" w:fill="F2F2F2" w:themeFill="background1" w:themeFillShade="F2"/>
            <w:vAlign w:val="center"/>
            <w:tcPrChange w:id="1241" w:author="Efthimiou, Orestis (ISPM)" w:date="2019-08-15T11:11:00Z">
              <w:tcPr>
                <w:tcW w:w="1711" w:type="dxa"/>
                <w:shd w:val="clear" w:color="auto" w:fill="F2F2F2" w:themeFill="background1" w:themeFillShade="F2"/>
                <w:vAlign w:val="center"/>
              </w:tcPr>
            </w:tcPrChange>
          </w:tcPr>
          <w:p w14:paraId="3A0848D7" w14:textId="77777777" w:rsidR="00246C4A" w:rsidRPr="00A67C14" w:rsidRDefault="000F2521" w:rsidP="00FB1224">
            <w:pPr>
              <w:pStyle w:val="Compact"/>
            </w:pPr>
            <w:r w:rsidRPr="00A67C14">
              <w:t>0</w:t>
            </w:r>
          </w:p>
        </w:tc>
        <w:tc>
          <w:tcPr>
            <w:tcW w:w="1265" w:type="dxa"/>
            <w:shd w:val="clear" w:color="auto" w:fill="F2F2F2" w:themeFill="background1" w:themeFillShade="F2"/>
            <w:vAlign w:val="center"/>
            <w:tcPrChange w:id="1242" w:author="Efthimiou, Orestis (ISPM)" w:date="2019-08-15T11:11:00Z">
              <w:tcPr>
                <w:tcW w:w="1710" w:type="dxa"/>
                <w:shd w:val="clear" w:color="auto" w:fill="F2F2F2" w:themeFill="background1" w:themeFillShade="F2"/>
                <w:vAlign w:val="center"/>
              </w:tcPr>
            </w:tcPrChange>
          </w:tcPr>
          <w:p w14:paraId="6ADF43FC" w14:textId="77777777" w:rsidR="00246C4A" w:rsidRPr="00A67C14" w:rsidRDefault="000F2521" w:rsidP="00FB1224">
            <w:pPr>
              <w:pStyle w:val="Compact"/>
            </w:pPr>
            <w:r w:rsidRPr="00A67C14">
              <w:t>0</w:t>
            </w:r>
          </w:p>
        </w:tc>
        <w:tc>
          <w:tcPr>
            <w:tcW w:w="1152" w:type="dxa"/>
            <w:shd w:val="clear" w:color="auto" w:fill="F2F2F2" w:themeFill="background1" w:themeFillShade="F2"/>
            <w:vAlign w:val="center"/>
            <w:tcPrChange w:id="1243" w:author="Efthimiou, Orestis (ISPM)" w:date="2019-08-15T11:11:00Z">
              <w:tcPr>
                <w:tcW w:w="1710" w:type="dxa"/>
                <w:shd w:val="clear" w:color="auto" w:fill="F2F2F2" w:themeFill="background1" w:themeFillShade="F2"/>
                <w:vAlign w:val="center"/>
              </w:tcPr>
            </w:tcPrChange>
          </w:tcPr>
          <w:p w14:paraId="123FF942" w14:textId="77777777" w:rsidR="00246C4A" w:rsidRPr="00A67C14" w:rsidRDefault="004F75AB" w:rsidP="00FB1224">
            <w:pPr>
              <w:pStyle w:val="Compact"/>
            </w:pPr>
            <w:r w:rsidRPr="00A67C14">
              <w:t>0.047 (0.13)</w:t>
            </w:r>
          </w:p>
        </w:tc>
        <w:tc>
          <w:tcPr>
            <w:tcW w:w="1701" w:type="dxa"/>
            <w:shd w:val="clear" w:color="auto" w:fill="F2F2F2" w:themeFill="background1" w:themeFillShade="F2"/>
            <w:vAlign w:val="center"/>
            <w:tcPrChange w:id="1244" w:author="Efthimiou, Orestis (ISPM)" w:date="2019-08-15T11:11:00Z">
              <w:tcPr>
                <w:tcW w:w="1711" w:type="dxa"/>
                <w:shd w:val="clear" w:color="auto" w:fill="F2F2F2" w:themeFill="background1" w:themeFillShade="F2"/>
                <w:vAlign w:val="center"/>
              </w:tcPr>
            </w:tcPrChange>
          </w:tcPr>
          <w:p w14:paraId="3B4A233B" w14:textId="77777777" w:rsidR="00246C4A" w:rsidRPr="00A67C14" w:rsidRDefault="005775BD" w:rsidP="007C79A5">
            <w:pPr>
              <w:pStyle w:val="Compact"/>
            </w:pPr>
            <w:r w:rsidRPr="00A67C14">
              <w:t>0.018</w:t>
            </w:r>
            <w:r w:rsidR="000F2521" w:rsidRPr="00A67C14">
              <w:t xml:space="preserve"> (</w:t>
            </w:r>
            <w:r w:rsidR="00A457D2" w:rsidRPr="00A67C14">
              <w:t>0.087</w:t>
            </w:r>
            <w:r w:rsidRPr="00A67C14">
              <w:t xml:space="preserve"> / 25.4</w:t>
            </w:r>
            <w:r w:rsidR="000F2521" w:rsidRPr="00A67C14">
              <w:t>)</w:t>
            </w:r>
          </w:p>
        </w:tc>
      </w:tr>
      <w:tr w:rsidR="00246C4A" w:rsidRPr="005A7C03" w14:paraId="1E147731" w14:textId="77777777" w:rsidTr="0073193E">
        <w:trPr>
          <w:trHeight w:val="291"/>
          <w:jc w:val="center"/>
          <w:trPrChange w:id="1245" w:author="Efthimiou, Orestis (ISPM)" w:date="2019-08-15T11:11:00Z">
            <w:trPr>
              <w:trHeight w:val="288"/>
              <w:jc w:val="center"/>
            </w:trPr>
          </w:trPrChange>
        </w:trPr>
        <w:tc>
          <w:tcPr>
            <w:tcW w:w="1736" w:type="dxa"/>
            <w:shd w:val="clear" w:color="auto" w:fill="F2F2F2" w:themeFill="background1" w:themeFillShade="F2"/>
            <w:vAlign w:val="center"/>
            <w:tcPrChange w:id="1246" w:author="Efthimiou, Orestis (ISPM)" w:date="2019-08-15T11:11:00Z">
              <w:tcPr>
                <w:tcW w:w="2202" w:type="dxa"/>
                <w:shd w:val="clear" w:color="auto" w:fill="F2F2F2" w:themeFill="background1" w:themeFillShade="F2"/>
                <w:vAlign w:val="center"/>
              </w:tcPr>
            </w:tcPrChange>
          </w:tcPr>
          <w:p w14:paraId="1053B6B7"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diabetes:treat</w:t>
            </w:r>
          </w:p>
        </w:tc>
        <w:tc>
          <w:tcPr>
            <w:tcW w:w="1264" w:type="dxa"/>
            <w:shd w:val="clear" w:color="auto" w:fill="F2F2F2" w:themeFill="background1" w:themeFillShade="F2"/>
            <w:vAlign w:val="center"/>
            <w:tcPrChange w:id="1247" w:author="Efthimiou, Orestis (ISPM)" w:date="2019-08-15T11:11:00Z">
              <w:tcPr>
                <w:tcW w:w="1710" w:type="dxa"/>
                <w:shd w:val="clear" w:color="auto" w:fill="F2F2F2" w:themeFill="background1" w:themeFillShade="F2"/>
                <w:vAlign w:val="center"/>
              </w:tcPr>
            </w:tcPrChange>
          </w:tcPr>
          <w:p w14:paraId="76955781"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248" w:author="Efthimiou, Orestis (ISPM)" w:date="2019-08-15T11:11:00Z">
              <w:tcPr>
                <w:tcW w:w="1710" w:type="dxa"/>
                <w:shd w:val="clear" w:color="auto" w:fill="F2F2F2" w:themeFill="background1" w:themeFillShade="F2"/>
                <w:vAlign w:val="center"/>
              </w:tcPr>
            </w:tcPrChange>
          </w:tcPr>
          <w:p w14:paraId="5A4AE593" w14:textId="3EABBE9D" w:rsidR="00246C4A" w:rsidRPr="00A67C14" w:rsidRDefault="009234AC" w:rsidP="00FB1224">
            <w:pPr>
              <w:pStyle w:val="Compact"/>
            </w:pPr>
            <w:r>
              <w:t>-0.080</w:t>
            </w:r>
            <w:r w:rsidR="008F08ED" w:rsidRPr="00A67C14">
              <w:t xml:space="preserve"> (0.19)</w:t>
            </w:r>
          </w:p>
        </w:tc>
        <w:tc>
          <w:tcPr>
            <w:tcW w:w="1261" w:type="dxa"/>
            <w:shd w:val="clear" w:color="auto" w:fill="F2F2F2" w:themeFill="background1" w:themeFillShade="F2"/>
            <w:vAlign w:val="center"/>
            <w:tcPrChange w:id="1249" w:author="Efthimiou, Orestis (ISPM)" w:date="2019-08-15T11:11:00Z">
              <w:tcPr>
                <w:tcW w:w="1710" w:type="dxa"/>
                <w:shd w:val="clear" w:color="auto" w:fill="F2F2F2" w:themeFill="background1" w:themeFillShade="F2"/>
                <w:vAlign w:val="center"/>
              </w:tcPr>
            </w:tcPrChange>
          </w:tcPr>
          <w:p w14:paraId="06562008"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250" w:author="Efthimiou, Orestis (ISPM)" w:date="2019-08-15T11:11:00Z">
              <w:tcPr>
                <w:tcW w:w="1711" w:type="dxa"/>
                <w:shd w:val="clear" w:color="auto" w:fill="F2F2F2" w:themeFill="background1" w:themeFillShade="F2"/>
                <w:vAlign w:val="center"/>
              </w:tcPr>
            </w:tcPrChange>
          </w:tcPr>
          <w:p w14:paraId="31178E67"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251" w:author="Efthimiou, Orestis (ISPM)" w:date="2019-08-15T11:11:00Z">
              <w:tcPr>
                <w:tcW w:w="1710" w:type="dxa"/>
                <w:shd w:val="clear" w:color="auto" w:fill="F2F2F2" w:themeFill="background1" w:themeFillShade="F2"/>
                <w:vAlign w:val="center"/>
              </w:tcPr>
            </w:tcPrChange>
          </w:tcPr>
          <w:p w14:paraId="6FBEC16F"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252" w:author="Efthimiou, Orestis (ISPM)" w:date="2019-08-15T11:11:00Z">
              <w:tcPr>
                <w:tcW w:w="1710" w:type="dxa"/>
                <w:shd w:val="clear" w:color="auto" w:fill="F2F2F2" w:themeFill="background1" w:themeFillShade="F2"/>
                <w:vAlign w:val="center"/>
              </w:tcPr>
            </w:tcPrChange>
          </w:tcPr>
          <w:p w14:paraId="040FAC20" w14:textId="77777777" w:rsidR="00246C4A" w:rsidRPr="00A67C14" w:rsidRDefault="004F75AB" w:rsidP="00FB1224">
            <w:pPr>
              <w:pStyle w:val="Compact"/>
            </w:pPr>
            <w:r w:rsidRPr="00A67C14">
              <w:t>-0.001 (0.13)</w:t>
            </w:r>
          </w:p>
        </w:tc>
        <w:tc>
          <w:tcPr>
            <w:tcW w:w="1701" w:type="dxa"/>
            <w:shd w:val="clear" w:color="auto" w:fill="F2F2F2" w:themeFill="background1" w:themeFillShade="F2"/>
            <w:vAlign w:val="center"/>
            <w:tcPrChange w:id="1253" w:author="Efthimiou, Orestis (ISPM)" w:date="2019-08-15T11:11:00Z">
              <w:tcPr>
                <w:tcW w:w="1711" w:type="dxa"/>
                <w:shd w:val="clear" w:color="auto" w:fill="F2F2F2" w:themeFill="background1" w:themeFillShade="F2"/>
                <w:vAlign w:val="center"/>
              </w:tcPr>
            </w:tcPrChange>
          </w:tcPr>
          <w:p w14:paraId="684AF135" w14:textId="77777777" w:rsidR="00246C4A" w:rsidRPr="00A67C14" w:rsidRDefault="005775BD" w:rsidP="007C79A5">
            <w:pPr>
              <w:pStyle w:val="Compact"/>
            </w:pPr>
            <w:r w:rsidRPr="00A67C14">
              <w:t>-0.017</w:t>
            </w:r>
            <w:r w:rsidR="00752552" w:rsidRPr="00A67C14">
              <w:t xml:space="preserve"> (</w:t>
            </w:r>
            <w:r w:rsidR="00A457D2" w:rsidRPr="00A67C14">
              <w:t>0.094</w:t>
            </w:r>
            <w:r w:rsidRPr="00A67C14">
              <w:t xml:space="preserve"> / 30.3</w:t>
            </w:r>
            <w:r w:rsidR="00752552" w:rsidRPr="00A67C14">
              <w:t>)</w:t>
            </w:r>
          </w:p>
        </w:tc>
      </w:tr>
      <w:tr w:rsidR="00246C4A" w:rsidRPr="005A7C03" w14:paraId="03FC3EC4" w14:textId="77777777" w:rsidTr="0073193E">
        <w:trPr>
          <w:trHeight w:val="291"/>
          <w:jc w:val="center"/>
          <w:trPrChange w:id="1254" w:author="Efthimiou, Orestis (ISPM)" w:date="2019-08-15T11:11:00Z">
            <w:trPr>
              <w:trHeight w:val="288"/>
              <w:jc w:val="center"/>
            </w:trPr>
          </w:trPrChange>
        </w:trPr>
        <w:tc>
          <w:tcPr>
            <w:tcW w:w="1736" w:type="dxa"/>
            <w:shd w:val="clear" w:color="auto" w:fill="F2F2F2" w:themeFill="background1" w:themeFillShade="F2"/>
            <w:vAlign w:val="center"/>
            <w:tcPrChange w:id="1255" w:author="Efthimiou, Orestis (ISPM)" w:date="2019-08-15T11:11:00Z">
              <w:tcPr>
                <w:tcW w:w="2202" w:type="dxa"/>
                <w:shd w:val="clear" w:color="auto" w:fill="F2F2F2" w:themeFill="background1" w:themeFillShade="F2"/>
                <w:vAlign w:val="center"/>
              </w:tcPr>
            </w:tcPrChange>
          </w:tcPr>
          <w:p w14:paraId="122D4CB9"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stable_cad:treat</w:t>
            </w:r>
          </w:p>
        </w:tc>
        <w:tc>
          <w:tcPr>
            <w:tcW w:w="1264" w:type="dxa"/>
            <w:shd w:val="clear" w:color="auto" w:fill="F2F2F2" w:themeFill="background1" w:themeFillShade="F2"/>
            <w:vAlign w:val="center"/>
            <w:tcPrChange w:id="1256" w:author="Efthimiou, Orestis (ISPM)" w:date="2019-08-15T11:11:00Z">
              <w:tcPr>
                <w:tcW w:w="1710" w:type="dxa"/>
                <w:shd w:val="clear" w:color="auto" w:fill="F2F2F2" w:themeFill="background1" w:themeFillShade="F2"/>
                <w:vAlign w:val="center"/>
              </w:tcPr>
            </w:tcPrChange>
          </w:tcPr>
          <w:p w14:paraId="6EE51857"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257" w:author="Efthimiou, Orestis (ISPM)" w:date="2019-08-15T11:11:00Z">
              <w:tcPr>
                <w:tcW w:w="1710" w:type="dxa"/>
                <w:shd w:val="clear" w:color="auto" w:fill="F2F2F2" w:themeFill="background1" w:themeFillShade="F2"/>
                <w:vAlign w:val="center"/>
              </w:tcPr>
            </w:tcPrChange>
          </w:tcPr>
          <w:p w14:paraId="65E3B837" w14:textId="67D08207" w:rsidR="00246C4A" w:rsidRPr="00A67C14" w:rsidRDefault="009234AC" w:rsidP="00FB1224">
            <w:pPr>
              <w:pStyle w:val="Compact"/>
            </w:pPr>
            <w:r>
              <w:t>0.11</w:t>
            </w:r>
            <w:r w:rsidR="008F08ED" w:rsidRPr="00A67C14">
              <w:t xml:space="preserve"> (0.20)</w:t>
            </w:r>
          </w:p>
        </w:tc>
        <w:tc>
          <w:tcPr>
            <w:tcW w:w="1261" w:type="dxa"/>
            <w:shd w:val="clear" w:color="auto" w:fill="F2F2F2" w:themeFill="background1" w:themeFillShade="F2"/>
            <w:vAlign w:val="center"/>
            <w:tcPrChange w:id="1258" w:author="Efthimiou, Orestis (ISPM)" w:date="2019-08-15T11:11:00Z">
              <w:tcPr>
                <w:tcW w:w="1710" w:type="dxa"/>
                <w:shd w:val="clear" w:color="auto" w:fill="F2F2F2" w:themeFill="background1" w:themeFillShade="F2"/>
                <w:vAlign w:val="center"/>
              </w:tcPr>
            </w:tcPrChange>
          </w:tcPr>
          <w:p w14:paraId="6C1F047F"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259" w:author="Efthimiou, Orestis (ISPM)" w:date="2019-08-15T11:11:00Z">
              <w:tcPr>
                <w:tcW w:w="1711" w:type="dxa"/>
                <w:shd w:val="clear" w:color="auto" w:fill="F2F2F2" w:themeFill="background1" w:themeFillShade="F2"/>
                <w:vAlign w:val="center"/>
              </w:tcPr>
            </w:tcPrChange>
          </w:tcPr>
          <w:p w14:paraId="7CFC7943"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260" w:author="Efthimiou, Orestis (ISPM)" w:date="2019-08-15T11:11:00Z">
              <w:tcPr>
                <w:tcW w:w="1710" w:type="dxa"/>
                <w:shd w:val="clear" w:color="auto" w:fill="F2F2F2" w:themeFill="background1" w:themeFillShade="F2"/>
                <w:vAlign w:val="center"/>
              </w:tcPr>
            </w:tcPrChange>
          </w:tcPr>
          <w:p w14:paraId="7CC50CBA"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261" w:author="Efthimiou, Orestis (ISPM)" w:date="2019-08-15T11:11:00Z">
              <w:tcPr>
                <w:tcW w:w="1710" w:type="dxa"/>
                <w:shd w:val="clear" w:color="auto" w:fill="F2F2F2" w:themeFill="background1" w:themeFillShade="F2"/>
                <w:vAlign w:val="center"/>
              </w:tcPr>
            </w:tcPrChange>
          </w:tcPr>
          <w:p w14:paraId="2E86327C" w14:textId="77777777" w:rsidR="00246C4A" w:rsidRPr="00A67C14" w:rsidRDefault="004F75AB" w:rsidP="00FB1224">
            <w:pPr>
              <w:pStyle w:val="Compact"/>
            </w:pPr>
            <w:r w:rsidRPr="00A67C14">
              <w:t>0.013 (0.15)</w:t>
            </w:r>
          </w:p>
        </w:tc>
        <w:tc>
          <w:tcPr>
            <w:tcW w:w="1701" w:type="dxa"/>
            <w:shd w:val="clear" w:color="auto" w:fill="F2F2F2" w:themeFill="background1" w:themeFillShade="F2"/>
            <w:vAlign w:val="center"/>
            <w:tcPrChange w:id="1262" w:author="Efthimiou, Orestis (ISPM)" w:date="2019-08-15T11:11:00Z">
              <w:tcPr>
                <w:tcW w:w="1711" w:type="dxa"/>
                <w:shd w:val="clear" w:color="auto" w:fill="F2F2F2" w:themeFill="background1" w:themeFillShade="F2"/>
                <w:vAlign w:val="center"/>
              </w:tcPr>
            </w:tcPrChange>
          </w:tcPr>
          <w:p w14:paraId="6D4B7CB6" w14:textId="77777777" w:rsidR="00246C4A" w:rsidRPr="00A67C14" w:rsidRDefault="005775BD" w:rsidP="007C79A5">
            <w:pPr>
              <w:pStyle w:val="Compact"/>
            </w:pPr>
            <w:r w:rsidRPr="00A67C14">
              <w:t>0.006</w:t>
            </w:r>
            <w:r w:rsidR="00752552" w:rsidRPr="00A67C14">
              <w:t xml:space="preserve"> (</w:t>
            </w:r>
            <w:r w:rsidR="00A457D2" w:rsidRPr="00A67C14">
              <w:t>0.10</w:t>
            </w:r>
            <w:r w:rsidRPr="00A67C14">
              <w:t xml:space="preserve"> / 30.8</w:t>
            </w:r>
            <w:r w:rsidR="00752552" w:rsidRPr="00A67C14">
              <w:t>)</w:t>
            </w:r>
          </w:p>
        </w:tc>
      </w:tr>
      <w:tr w:rsidR="00246C4A" w:rsidRPr="005A7C03" w14:paraId="12050A8A" w14:textId="77777777" w:rsidTr="0073193E">
        <w:trPr>
          <w:trHeight w:val="291"/>
          <w:jc w:val="center"/>
          <w:trPrChange w:id="1263" w:author="Efthimiou, Orestis (ISPM)" w:date="2019-08-15T11:11:00Z">
            <w:trPr>
              <w:trHeight w:val="288"/>
              <w:jc w:val="center"/>
            </w:trPr>
          </w:trPrChange>
        </w:trPr>
        <w:tc>
          <w:tcPr>
            <w:tcW w:w="1736" w:type="dxa"/>
            <w:shd w:val="clear" w:color="auto" w:fill="F2F2F2" w:themeFill="background1" w:themeFillShade="F2"/>
            <w:vAlign w:val="center"/>
            <w:tcPrChange w:id="1264" w:author="Efthimiou, Orestis (ISPM)" w:date="2019-08-15T11:11:00Z">
              <w:tcPr>
                <w:tcW w:w="2202" w:type="dxa"/>
                <w:shd w:val="clear" w:color="auto" w:fill="F2F2F2" w:themeFill="background1" w:themeFillShade="F2"/>
                <w:vAlign w:val="center"/>
              </w:tcPr>
            </w:tcPrChange>
          </w:tcPr>
          <w:p w14:paraId="7F00A75C"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multivessel:treat</w:t>
            </w:r>
          </w:p>
        </w:tc>
        <w:tc>
          <w:tcPr>
            <w:tcW w:w="1264" w:type="dxa"/>
            <w:shd w:val="clear" w:color="auto" w:fill="F2F2F2" w:themeFill="background1" w:themeFillShade="F2"/>
            <w:vAlign w:val="center"/>
            <w:tcPrChange w:id="1265" w:author="Efthimiou, Orestis (ISPM)" w:date="2019-08-15T11:11:00Z">
              <w:tcPr>
                <w:tcW w:w="1710" w:type="dxa"/>
                <w:shd w:val="clear" w:color="auto" w:fill="F2F2F2" w:themeFill="background1" w:themeFillShade="F2"/>
                <w:vAlign w:val="center"/>
              </w:tcPr>
            </w:tcPrChange>
          </w:tcPr>
          <w:p w14:paraId="57218389"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266" w:author="Efthimiou, Orestis (ISPM)" w:date="2019-08-15T11:11:00Z">
              <w:tcPr>
                <w:tcW w:w="1710" w:type="dxa"/>
                <w:shd w:val="clear" w:color="auto" w:fill="F2F2F2" w:themeFill="background1" w:themeFillShade="F2"/>
                <w:vAlign w:val="center"/>
              </w:tcPr>
            </w:tcPrChange>
          </w:tcPr>
          <w:p w14:paraId="3BBFF636" w14:textId="5B5D4051" w:rsidR="00246C4A" w:rsidRPr="00A67C14" w:rsidRDefault="009234AC" w:rsidP="00FB1224">
            <w:pPr>
              <w:pStyle w:val="Compact"/>
            </w:pPr>
            <w:r>
              <w:t>-0.18</w:t>
            </w:r>
            <w:r w:rsidR="008F08ED" w:rsidRPr="00A67C14">
              <w:t xml:space="preserve"> (0.19)</w:t>
            </w:r>
          </w:p>
        </w:tc>
        <w:tc>
          <w:tcPr>
            <w:tcW w:w="1261" w:type="dxa"/>
            <w:shd w:val="clear" w:color="auto" w:fill="F2F2F2" w:themeFill="background1" w:themeFillShade="F2"/>
            <w:vAlign w:val="center"/>
            <w:tcPrChange w:id="1267" w:author="Efthimiou, Orestis (ISPM)" w:date="2019-08-15T11:11:00Z">
              <w:tcPr>
                <w:tcW w:w="1710" w:type="dxa"/>
                <w:shd w:val="clear" w:color="auto" w:fill="F2F2F2" w:themeFill="background1" w:themeFillShade="F2"/>
                <w:vAlign w:val="center"/>
              </w:tcPr>
            </w:tcPrChange>
          </w:tcPr>
          <w:p w14:paraId="4E554E7B"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268" w:author="Efthimiou, Orestis (ISPM)" w:date="2019-08-15T11:11:00Z">
              <w:tcPr>
                <w:tcW w:w="1711" w:type="dxa"/>
                <w:shd w:val="clear" w:color="auto" w:fill="F2F2F2" w:themeFill="background1" w:themeFillShade="F2"/>
                <w:vAlign w:val="center"/>
              </w:tcPr>
            </w:tcPrChange>
          </w:tcPr>
          <w:p w14:paraId="39B0AEDC"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269" w:author="Efthimiou, Orestis (ISPM)" w:date="2019-08-15T11:11:00Z">
              <w:tcPr>
                <w:tcW w:w="1710" w:type="dxa"/>
                <w:shd w:val="clear" w:color="auto" w:fill="F2F2F2" w:themeFill="background1" w:themeFillShade="F2"/>
                <w:vAlign w:val="center"/>
              </w:tcPr>
            </w:tcPrChange>
          </w:tcPr>
          <w:p w14:paraId="4A30F028"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270" w:author="Efthimiou, Orestis (ISPM)" w:date="2019-08-15T11:11:00Z">
              <w:tcPr>
                <w:tcW w:w="1710" w:type="dxa"/>
                <w:shd w:val="clear" w:color="auto" w:fill="F2F2F2" w:themeFill="background1" w:themeFillShade="F2"/>
                <w:vAlign w:val="center"/>
              </w:tcPr>
            </w:tcPrChange>
          </w:tcPr>
          <w:p w14:paraId="527A1E40" w14:textId="77777777" w:rsidR="00246C4A" w:rsidRPr="00A67C14" w:rsidRDefault="004F75AB" w:rsidP="00FB1224">
            <w:pPr>
              <w:pStyle w:val="Compact"/>
            </w:pPr>
            <w:r w:rsidRPr="00A67C14">
              <w:t>-0.074 (0.1</w:t>
            </w:r>
            <w:r w:rsidR="003A6F40" w:rsidRPr="00A67C14">
              <w:t>4</w:t>
            </w:r>
            <w:r w:rsidRPr="00A67C14">
              <w:t>)</w:t>
            </w:r>
          </w:p>
        </w:tc>
        <w:tc>
          <w:tcPr>
            <w:tcW w:w="1701" w:type="dxa"/>
            <w:shd w:val="clear" w:color="auto" w:fill="F2F2F2" w:themeFill="background1" w:themeFillShade="F2"/>
            <w:vAlign w:val="center"/>
            <w:tcPrChange w:id="1271" w:author="Efthimiou, Orestis (ISPM)" w:date="2019-08-15T11:11:00Z">
              <w:tcPr>
                <w:tcW w:w="1711" w:type="dxa"/>
                <w:shd w:val="clear" w:color="auto" w:fill="F2F2F2" w:themeFill="background1" w:themeFillShade="F2"/>
                <w:vAlign w:val="center"/>
              </w:tcPr>
            </w:tcPrChange>
          </w:tcPr>
          <w:p w14:paraId="31E7506C" w14:textId="77777777" w:rsidR="00246C4A" w:rsidRPr="00A67C14" w:rsidRDefault="005775BD" w:rsidP="007C79A5">
            <w:pPr>
              <w:pStyle w:val="Compact"/>
            </w:pPr>
            <w:r w:rsidRPr="00A67C14">
              <w:t>-0.078</w:t>
            </w:r>
            <w:r w:rsidR="00752552" w:rsidRPr="00A67C14">
              <w:t xml:space="preserve"> (</w:t>
            </w:r>
            <w:r w:rsidR="00A457D2" w:rsidRPr="00A67C14">
              <w:t>0.14</w:t>
            </w:r>
            <w:r w:rsidRPr="00A67C14">
              <w:t xml:space="preserve"> / 41.2</w:t>
            </w:r>
            <w:r w:rsidR="00752552" w:rsidRPr="00A67C14">
              <w:t>)</w:t>
            </w:r>
          </w:p>
        </w:tc>
      </w:tr>
      <w:tr w:rsidR="00246C4A" w:rsidRPr="005A7C03" w14:paraId="7204A676" w14:textId="77777777" w:rsidTr="0073193E">
        <w:trPr>
          <w:trHeight w:val="291"/>
          <w:jc w:val="center"/>
          <w:trPrChange w:id="1272" w:author="Efthimiou, Orestis (ISPM)" w:date="2019-08-15T11:11:00Z">
            <w:trPr>
              <w:trHeight w:val="288"/>
              <w:jc w:val="center"/>
            </w:trPr>
          </w:trPrChange>
        </w:trPr>
        <w:tc>
          <w:tcPr>
            <w:tcW w:w="1736" w:type="dxa"/>
            <w:shd w:val="clear" w:color="auto" w:fill="F2F2F2" w:themeFill="background1" w:themeFillShade="F2"/>
            <w:vAlign w:val="center"/>
            <w:tcPrChange w:id="1273" w:author="Efthimiou, Orestis (ISPM)" w:date="2019-08-15T11:11:00Z">
              <w:tcPr>
                <w:tcW w:w="2202" w:type="dxa"/>
                <w:shd w:val="clear" w:color="auto" w:fill="F2F2F2" w:themeFill="background1" w:themeFillShade="F2"/>
                <w:vAlign w:val="center"/>
              </w:tcPr>
            </w:tcPrChange>
          </w:tcPr>
          <w:p w14:paraId="667218A9"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ladtreated:treat</w:t>
            </w:r>
          </w:p>
        </w:tc>
        <w:tc>
          <w:tcPr>
            <w:tcW w:w="1264" w:type="dxa"/>
            <w:shd w:val="clear" w:color="auto" w:fill="F2F2F2" w:themeFill="background1" w:themeFillShade="F2"/>
            <w:vAlign w:val="center"/>
            <w:tcPrChange w:id="1274" w:author="Efthimiou, Orestis (ISPM)" w:date="2019-08-15T11:11:00Z">
              <w:tcPr>
                <w:tcW w:w="1710" w:type="dxa"/>
                <w:shd w:val="clear" w:color="auto" w:fill="F2F2F2" w:themeFill="background1" w:themeFillShade="F2"/>
                <w:vAlign w:val="center"/>
              </w:tcPr>
            </w:tcPrChange>
          </w:tcPr>
          <w:p w14:paraId="42290501"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275" w:author="Efthimiou, Orestis (ISPM)" w:date="2019-08-15T11:11:00Z">
              <w:tcPr>
                <w:tcW w:w="1710" w:type="dxa"/>
                <w:shd w:val="clear" w:color="auto" w:fill="F2F2F2" w:themeFill="background1" w:themeFillShade="F2"/>
                <w:vAlign w:val="center"/>
              </w:tcPr>
            </w:tcPrChange>
          </w:tcPr>
          <w:p w14:paraId="3AB1C9A3" w14:textId="5B25CAED" w:rsidR="00246C4A" w:rsidRPr="00A67C14" w:rsidRDefault="009234AC" w:rsidP="00FB1224">
            <w:pPr>
              <w:pStyle w:val="Compact"/>
            </w:pPr>
            <w:r>
              <w:t>-0.37</w:t>
            </w:r>
            <w:r w:rsidR="008F08ED" w:rsidRPr="00A67C14">
              <w:t xml:space="preserve"> (0.18)</w:t>
            </w:r>
          </w:p>
        </w:tc>
        <w:tc>
          <w:tcPr>
            <w:tcW w:w="1261" w:type="dxa"/>
            <w:shd w:val="clear" w:color="auto" w:fill="F2F2F2" w:themeFill="background1" w:themeFillShade="F2"/>
            <w:vAlign w:val="center"/>
            <w:tcPrChange w:id="1276" w:author="Efthimiou, Orestis (ISPM)" w:date="2019-08-15T11:11:00Z">
              <w:tcPr>
                <w:tcW w:w="1710" w:type="dxa"/>
                <w:shd w:val="clear" w:color="auto" w:fill="F2F2F2" w:themeFill="background1" w:themeFillShade="F2"/>
                <w:vAlign w:val="center"/>
              </w:tcPr>
            </w:tcPrChange>
          </w:tcPr>
          <w:p w14:paraId="519136A0" w14:textId="77777777" w:rsidR="00246C4A" w:rsidRPr="00A67C14" w:rsidRDefault="00752552" w:rsidP="00FB1224">
            <w:pPr>
              <w:pStyle w:val="Compact"/>
            </w:pPr>
            <w:r w:rsidRPr="00A67C14">
              <w:t>-0.34</w:t>
            </w:r>
            <w:r w:rsidR="00A642BF" w:rsidRPr="00A67C14">
              <w:t xml:space="preserve"> (0.18</w:t>
            </w:r>
            <w:r w:rsidR="008F08ED" w:rsidRPr="00A67C14">
              <w:t>)</w:t>
            </w:r>
          </w:p>
        </w:tc>
        <w:tc>
          <w:tcPr>
            <w:tcW w:w="1266" w:type="dxa"/>
            <w:shd w:val="clear" w:color="auto" w:fill="F2F2F2" w:themeFill="background1" w:themeFillShade="F2"/>
            <w:vAlign w:val="center"/>
            <w:tcPrChange w:id="1277" w:author="Efthimiou, Orestis (ISPM)" w:date="2019-08-15T11:11:00Z">
              <w:tcPr>
                <w:tcW w:w="1711" w:type="dxa"/>
                <w:shd w:val="clear" w:color="auto" w:fill="F2F2F2" w:themeFill="background1" w:themeFillShade="F2"/>
                <w:vAlign w:val="center"/>
              </w:tcPr>
            </w:tcPrChange>
          </w:tcPr>
          <w:p w14:paraId="4AE96BBF"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278" w:author="Efthimiou, Orestis (ISPM)" w:date="2019-08-15T11:11:00Z">
              <w:tcPr>
                <w:tcW w:w="1710" w:type="dxa"/>
                <w:shd w:val="clear" w:color="auto" w:fill="F2F2F2" w:themeFill="background1" w:themeFillShade="F2"/>
                <w:vAlign w:val="center"/>
              </w:tcPr>
            </w:tcPrChange>
          </w:tcPr>
          <w:p w14:paraId="77D74D22"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279" w:author="Efthimiou, Orestis (ISPM)" w:date="2019-08-15T11:11:00Z">
              <w:tcPr>
                <w:tcW w:w="1710" w:type="dxa"/>
                <w:shd w:val="clear" w:color="auto" w:fill="F2F2F2" w:themeFill="background1" w:themeFillShade="F2"/>
                <w:vAlign w:val="center"/>
              </w:tcPr>
            </w:tcPrChange>
          </w:tcPr>
          <w:p w14:paraId="19B70DE3" w14:textId="77777777" w:rsidR="00246C4A" w:rsidRPr="00A67C14" w:rsidRDefault="004F75AB" w:rsidP="00FB1224">
            <w:pPr>
              <w:pStyle w:val="Compact"/>
            </w:pPr>
            <w:r w:rsidRPr="00A67C14">
              <w:t>-0.20 (0.15)</w:t>
            </w:r>
          </w:p>
        </w:tc>
        <w:tc>
          <w:tcPr>
            <w:tcW w:w="1701" w:type="dxa"/>
            <w:shd w:val="clear" w:color="auto" w:fill="F2F2F2" w:themeFill="background1" w:themeFillShade="F2"/>
            <w:vAlign w:val="center"/>
            <w:tcPrChange w:id="1280" w:author="Efthimiou, Orestis (ISPM)" w:date="2019-08-15T11:11:00Z">
              <w:tcPr>
                <w:tcW w:w="1711" w:type="dxa"/>
                <w:shd w:val="clear" w:color="auto" w:fill="F2F2F2" w:themeFill="background1" w:themeFillShade="F2"/>
                <w:vAlign w:val="center"/>
              </w:tcPr>
            </w:tcPrChange>
          </w:tcPr>
          <w:p w14:paraId="1E9C6CBF" w14:textId="77777777" w:rsidR="00246C4A" w:rsidRPr="00A67C14" w:rsidRDefault="006C1B8C" w:rsidP="007C79A5">
            <w:pPr>
              <w:pStyle w:val="Compact"/>
            </w:pPr>
            <w:r w:rsidRPr="00A67C14">
              <w:t>-0.16</w:t>
            </w:r>
            <w:r w:rsidR="00752552" w:rsidRPr="00A67C14">
              <w:t xml:space="preserve"> (</w:t>
            </w:r>
            <w:r w:rsidR="00A457D2" w:rsidRPr="00A67C14">
              <w:t>0.17</w:t>
            </w:r>
            <w:r w:rsidRPr="00A67C14">
              <w:t xml:space="preserve"> / 56.2</w:t>
            </w:r>
            <w:r w:rsidR="00752552" w:rsidRPr="00A67C14">
              <w:t>)</w:t>
            </w:r>
          </w:p>
        </w:tc>
      </w:tr>
      <w:tr w:rsidR="00246C4A" w:rsidRPr="005A7C03" w14:paraId="77EE9543" w14:textId="77777777" w:rsidTr="0073193E">
        <w:trPr>
          <w:trHeight w:val="291"/>
          <w:jc w:val="center"/>
          <w:trPrChange w:id="1281" w:author="Efthimiou, Orestis (ISPM)" w:date="2019-08-15T11:11:00Z">
            <w:trPr>
              <w:trHeight w:val="288"/>
              <w:jc w:val="center"/>
            </w:trPr>
          </w:trPrChange>
        </w:trPr>
        <w:tc>
          <w:tcPr>
            <w:tcW w:w="1736" w:type="dxa"/>
            <w:shd w:val="clear" w:color="auto" w:fill="F2F2F2" w:themeFill="background1" w:themeFillShade="F2"/>
            <w:vAlign w:val="center"/>
            <w:tcPrChange w:id="1282" w:author="Efthimiou, Orestis (ISPM)" w:date="2019-08-15T11:11:00Z">
              <w:tcPr>
                <w:tcW w:w="2202" w:type="dxa"/>
                <w:shd w:val="clear" w:color="auto" w:fill="F2F2F2" w:themeFill="background1" w:themeFillShade="F2"/>
                <w:vAlign w:val="center"/>
              </w:tcPr>
            </w:tcPrChange>
          </w:tcPr>
          <w:p w14:paraId="3772FD38"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overlap:treat</w:t>
            </w:r>
          </w:p>
        </w:tc>
        <w:tc>
          <w:tcPr>
            <w:tcW w:w="1264" w:type="dxa"/>
            <w:shd w:val="clear" w:color="auto" w:fill="F2F2F2" w:themeFill="background1" w:themeFillShade="F2"/>
            <w:vAlign w:val="center"/>
            <w:tcPrChange w:id="1283" w:author="Efthimiou, Orestis (ISPM)" w:date="2019-08-15T11:11:00Z">
              <w:tcPr>
                <w:tcW w:w="1710" w:type="dxa"/>
                <w:shd w:val="clear" w:color="auto" w:fill="F2F2F2" w:themeFill="background1" w:themeFillShade="F2"/>
                <w:vAlign w:val="center"/>
              </w:tcPr>
            </w:tcPrChange>
          </w:tcPr>
          <w:p w14:paraId="51692D07"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284" w:author="Efthimiou, Orestis (ISPM)" w:date="2019-08-15T11:11:00Z">
              <w:tcPr>
                <w:tcW w:w="1710" w:type="dxa"/>
                <w:shd w:val="clear" w:color="auto" w:fill="F2F2F2" w:themeFill="background1" w:themeFillShade="F2"/>
                <w:vAlign w:val="center"/>
              </w:tcPr>
            </w:tcPrChange>
          </w:tcPr>
          <w:p w14:paraId="4AF13DA9" w14:textId="0D84E57F" w:rsidR="00246C4A" w:rsidRPr="00A67C14" w:rsidRDefault="009234AC" w:rsidP="00FB1224">
            <w:pPr>
              <w:pStyle w:val="Compact"/>
            </w:pPr>
            <w:r>
              <w:t>-0.043</w:t>
            </w:r>
            <w:r w:rsidR="008F08ED" w:rsidRPr="00A67C14">
              <w:t xml:space="preserve"> (0.25)</w:t>
            </w:r>
          </w:p>
        </w:tc>
        <w:tc>
          <w:tcPr>
            <w:tcW w:w="1261" w:type="dxa"/>
            <w:shd w:val="clear" w:color="auto" w:fill="F2F2F2" w:themeFill="background1" w:themeFillShade="F2"/>
            <w:vAlign w:val="center"/>
            <w:tcPrChange w:id="1285" w:author="Efthimiou, Orestis (ISPM)" w:date="2019-08-15T11:11:00Z">
              <w:tcPr>
                <w:tcW w:w="1710" w:type="dxa"/>
                <w:shd w:val="clear" w:color="auto" w:fill="F2F2F2" w:themeFill="background1" w:themeFillShade="F2"/>
                <w:vAlign w:val="center"/>
              </w:tcPr>
            </w:tcPrChange>
          </w:tcPr>
          <w:p w14:paraId="23D74740"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286" w:author="Efthimiou, Orestis (ISPM)" w:date="2019-08-15T11:11:00Z">
              <w:tcPr>
                <w:tcW w:w="1711" w:type="dxa"/>
                <w:shd w:val="clear" w:color="auto" w:fill="F2F2F2" w:themeFill="background1" w:themeFillShade="F2"/>
                <w:vAlign w:val="center"/>
              </w:tcPr>
            </w:tcPrChange>
          </w:tcPr>
          <w:p w14:paraId="14D52756"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287" w:author="Efthimiou, Orestis (ISPM)" w:date="2019-08-15T11:11:00Z">
              <w:tcPr>
                <w:tcW w:w="1710" w:type="dxa"/>
                <w:shd w:val="clear" w:color="auto" w:fill="F2F2F2" w:themeFill="background1" w:themeFillShade="F2"/>
                <w:vAlign w:val="center"/>
              </w:tcPr>
            </w:tcPrChange>
          </w:tcPr>
          <w:p w14:paraId="5052D3DA"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288" w:author="Efthimiou, Orestis (ISPM)" w:date="2019-08-15T11:11:00Z">
              <w:tcPr>
                <w:tcW w:w="1710" w:type="dxa"/>
                <w:shd w:val="clear" w:color="auto" w:fill="F2F2F2" w:themeFill="background1" w:themeFillShade="F2"/>
                <w:vAlign w:val="center"/>
              </w:tcPr>
            </w:tcPrChange>
          </w:tcPr>
          <w:p w14:paraId="14962239" w14:textId="77777777" w:rsidR="00246C4A" w:rsidRPr="00A67C14" w:rsidRDefault="003A6F40" w:rsidP="00FB1224">
            <w:pPr>
              <w:pStyle w:val="Compact"/>
            </w:pPr>
            <w:r w:rsidRPr="00A67C14">
              <w:t>0.016 (0.16)</w:t>
            </w:r>
          </w:p>
        </w:tc>
        <w:tc>
          <w:tcPr>
            <w:tcW w:w="1701" w:type="dxa"/>
            <w:shd w:val="clear" w:color="auto" w:fill="F2F2F2" w:themeFill="background1" w:themeFillShade="F2"/>
            <w:vAlign w:val="center"/>
            <w:tcPrChange w:id="1289" w:author="Efthimiou, Orestis (ISPM)" w:date="2019-08-15T11:11:00Z">
              <w:tcPr>
                <w:tcW w:w="1711" w:type="dxa"/>
                <w:shd w:val="clear" w:color="auto" w:fill="F2F2F2" w:themeFill="background1" w:themeFillShade="F2"/>
                <w:vAlign w:val="center"/>
              </w:tcPr>
            </w:tcPrChange>
          </w:tcPr>
          <w:p w14:paraId="5EAB97E2" w14:textId="77777777" w:rsidR="00246C4A" w:rsidRPr="00A67C14" w:rsidRDefault="006C1B8C" w:rsidP="007C79A5">
            <w:pPr>
              <w:pStyle w:val="Compact"/>
            </w:pPr>
            <w:r w:rsidRPr="00A67C14">
              <w:t>-0.025</w:t>
            </w:r>
            <w:r w:rsidR="00752552" w:rsidRPr="00A67C14">
              <w:t xml:space="preserve"> (</w:t>
            </w:r>
            <w:r w:rsidR="00A457D2" w:rsidRPr="00A67C14">
              <w:t>0.13</w:t>
            </w:r>
            <w:r w:rsidRPr="00A67C14">
              <w:t xml:space="preserve"> / 36</w:t>
            </w:r>
            <w:r w:rsidR="00752552" w:rsidRPr="00A67C14">
              <w:t>)</w:t>
            </w:r>
          </w:p>
        </w:tc>
      </w:tr>
      <w:tr w:rsidR="00246C4A" w:rsidRPr="005A7C03" w14:paraId="23EA05E8" w14:textId="77777777" w:rsidTr="0073193E">
        <w:trPr>
          <w:trHeight w:val="291"/>
          <w:jc w:val="center"/>
          <w:trPrChange w:id="1290" w:author="Efthimiou, Orestis (ISPM)" w:date="2019-08-15T11:11:00Z">
            <w:trPr>
              <w:trHeight w:val="288"/>
              <w:jc w:val="center"/>
            </w:trPr>
          </w:trPrChange>
        </w:trPr>
        <w:tc>
          <w:tcPr>
            <w:tcW w:w="1736" w:type="dxa"/>
            <w:shd w:val="clear" w:color="auto" w:fill="F2F2F2" w:themeFill="background1" w:themeFillShade="F2"/>
            <w:vAlign w:val="center"/>
            <w:tcPrChange w:id="1291" w:author="Efthimiou, Orestis (ISPM)" w:date="2019-08-15T11:11:00Z">
              <w:tcPr>
                <w:tcW w:w="2202" w:type="dxa"/>
                <w:shd w:val="clear" w:color="auto" w:fill="F2F2F2" w:themeFill="background1" w:themeFillShade="F2"/>
                <w:vAlign w:val="center"/>
              </w:tcPr>
            </w:tcPrChange>
          </w:tcPr>
          <w:p w14:paraId="16E11537"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lastRenderedPageBreak/>
              <w:t>m_dia_above_3:treat</w:t>
            </w:r>
          </w:p>
        </w:tc>
        <w:tc>
          <w:tcPr>
            <w:tcW w:w="1264" w:type="dxa"/>
            <w:shd w:val="clear" w:color="auto" w:fill="F2F2F2" w:themeFill="background1" w:themeFillShade="F2"/>
            <w:vAlign w:val="center"/>
            <w:tcPrChange w:id="1292" w:author="Efthimiou, Orestis (ISPM)" w:date="2019-08-15T11:11:00Z">
              <w:tcPr>
                <w:tcW w:w="1710" w:type="dxa"/>
                <w:shd w:val="clear" w:color="auto" w:fill="F2F2F2" w:themeFill="background1" w:themeFillShade="F2"/>
                <w:vAlign w:val="center"/>
              </w:tcPr>
            </w:tcPrChange>
          </w:tcPr>
          <w:p w14:paraId="53F7ABC8"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293" w:author="Efthimiou, Orestis (ISPM)" w:date="2019-08-15T11:11:00Z">
              <w:tcPr>
                <w:tcW w:w="1710" w:type="dxa"/>
                <w:shd w:val="clear" w:color="auto" w:fill="F2F2F2" w:themeFill="background1" w:themeFillShade="F2"/>
                <w:vAlign w:val="center"/>
              </w:tcPr>
            </w:tcPrChange>
          </w:tcPr>
          <w:p w14:paraId="5F85F876" w14:textId="2D723CCC" w:rsidR="00246C4A" w:rsidRPr="00A67C14" w:rsidRDefault="009234AC" w:rsidP="00FB1224">
            <w:pPr>
              <w:pStyle w:val="Compact"/>
            </w:pPr>
            <w:r>
              <w:t>0.53</w:t>
            </w:r>
            <w:r w:rsidR="008F08ED" w:rsidRPr="00A67C14">
              <w:t xml:space="preserve"> (0.41)</w:t>
            </w:r>
          </w:p>
        </w:tc>
        <w:tc>
          <w:tcPr>
            <w:tcW w:w="1261" w:type="dxa"/>
            <w:shd w:val="clear" w:color="auto" w:fill="F2F2F2" w:themeFill="background1" w:themeFillShade="F2"/>
            <w:vAlign w:val="center"/>
            <w:tcPrChange w:id="1294" w:author="Efthimiou, Orestis (ISPM)" w:date="2019-08-15T11:11:00Z">
              <w:tcPr>
                <w:tcW w:w="1710" w:type="dxa"/>
                <w:shd w:val="clear" w:color="auto" w:fill="F2F2F2" w:themeFill="background1" w:themeFillShade="F2"/>
                <w:vAlign w:val="center"/>
              </w:tcPr>
            </w:tcPrChange>
          </w:tcPr>
          <w:p w14:paraId="3199BAC8" w14:textId="77777777" w:rsidR="00246C4A" w:rsidRPr="00A67C14" w:rsidRDefault="00752552" w:rsidP="00FB1224">
            <w:pPr>
              <w:pStyle w:val="Compact"/>
            </w:pPr>
            <w:r w:rsidRPr="00A67C14">
              <w:t>0</w:t>
            </w:r>
          </w:p>
        </w:tc>
        <w:tc>
          <w:tcPr>
            <w:tcW w:w="1266" w:type="dxa"/>
            <w:shd w:val="clear" w:color="auto" w:fill="F2F2F2" w:themeFill="background1" w:themeFillShade="F2"/>
            <w:vAlign w:val="center"/>
            <w:tcPrChange w:id="1295" w:author="Efthimiou, Orestis (ISPM)" w:date="2019-08-15T11:11:00Z">
              <w:tcPr>
                <w:tcW w:w="1711" w:type="dxa"/>
                <w:shd w:val="clear" w:color="auto" w:fill="F2F2F2" w:themeFill="background1" w:themeFillShade="F2"/>
                <w:vAlign w:val="center"/>
              </w:tcPr>
            </w:tcPrChange>
          </w:tcPr>
          <w:p w14:paraId="719F646B"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296" w:author="Efthimiou, Orestis (ISPM)" w:date="2019-08-15T11:11:00Z">
              <w:tcPr>
                <w:tcW w:w="1710" w:type="dxa"/>
                <w:shd w:val="clear" w:color="auto" w:fill="F2F2F2" w:themeFill="background1" w:themeFillShade="F2"/>
                <w:vAlign w:val="center"/>
              </w:tcPr>
            </w:tcPrChange>
          </w:tcPr>
          <w:p w14:paraId="0ADC4DF1"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297" w:author="Efthimiou, Orestis (ISPM)" w:date="2019-08-15T11:11:00Z">
              <w:tcPr>
                <w:tcW w:w="1710" w:type="dxa"/>
                <w:shd w:val="clear" w:color="auto" w:fill="F2F2F2" w:themeFill="background1" w:themeFillShade="F2"/>
                <w:vAlign w:val="center"/>
              </w:tcPr>
            </w:tcPrChange>
          </w:tcPr>
          <w:p w14:paraId="40A6CDC6" w14:textId="77777777" w:rsidR="00246C4A" w:rsidRPr="00A67C14" w:rsidRDefault="003A6F40" w:rsidP="00FB1224">
            <w:pPr>
              <w:pStyle w:val="Compact"/>
            </w:pPr>
            <w:r w:rsidRPr="00A67C14">
              <w:t>0.23 (0.33)</w:t>
            </w:r>
          </w:p>
        </w:tc>
        <w:tc>
          <w:tcPr>
            <w:tcW w:w="1701" w:type="dxa"/>
            <w:shd w:val="clear" w:color="auto" w:fill="F2F2F2" w:themeFill="background1" w:themeFillShade="F2"/>
            <w:vAlign w:val="center"/>
            <w:tcPrChange w:id="1298" w:author="Efthimiou, Orestis (ISPM)" w:date="2019-08-15T11:11:00Z">
              <w:tcPr>
                <w:tcW w:w="1711" w:type="dxa"/>
                <w:shd w:val="clear" w:color="auto" w:fill="F2F2F2" w:themeFill="background1" w:themeFillShade="F2"/>
                <w:vAlign w:val="center"/>
              </w:tcPr>
            </w:tcPrChange>
          </w:tcPr>
          <w:p w14:paraId="5A30F9BF" w14:textId="77777777" w:rsidR="00246C4A" w:rsidRPr="00A67C14" w:rsidRDefault="006C1B8C" w:rsidP="007C79A5">
            <w:pPr>
              <w:pStyle w:val="Compact"/>
            </w:pPr>
            <w:r w:rsidRPr="00A67C14">
              <w:t>0.14</w:t>
            </w:r>
            <w:r w:rsidR="00752552" w:rsidRPr="00A67C14">
              <w:t xml:space="preserve"> (</w:t>
            </w:r>
            <w:r w:rsidR="00A457D2" w:rsidRPr="00A67C14">
              <w:t>0.21</w:t>
            </w:r>
            <w:r w:rsidRPr="00A67C14">
              <w:t xml:space="preserve"> / 49.6</w:t>
            </w:r>
            <w:r w:rsidR="00752552" w:rsidRPr="00A67C14">
              <w:t>)</w:t>
            </w:r>
          </w:p>
        </w:tc>
      </w:tr>
      <w:tr w:rsidR="00246C4A" w:rsidRPr="005A7C03" w14:paraId="15462887" w14:textId="77777777" w:rsidTr="0073193E">
        <w:trPr>
          <w:trHeight w:val="291"/>
          <w:jc w:val="center"/>
          <w:trPrChange w:id="1299" w:author="Efthimiou, Orestis (ISPM)" w:date="2019-08-15T11:11:00Z">
            <w:trPr>
              <w:trHeight w:val="288"/>
              <w:jc w:val="center"/>
            </w:trPr>
          </w:trPrChange>
        </w:trPr>
        <w:tc>
          <w:tcPr>
            <w:tcW w:w="1736" w:type="dxa"/>
            <w:shd w:val="clear" w:color="auto" w:fill="F2F2F2" w:themeFill="background1" w:themeFillShade="F2"/>
            <w:vAlign w:val="center"/>
            <w:tcPrChange w:id="1300" w:author="Efthimiou, Orestis (ISPM)" w:date="2019-08-15T11:11:00Z">
              <w:tcPr>
                <w:tcW w:w="2202" w:type="dxa"/>
                <w:shd w:val="clear" w:color="auto" w:fill="F2F2F2" w:themeFill="background1" w:themeFillShade="F2"/>
                <w:vAlign w:val="center"/>
              </w:tcPr>
            </w:tcPrChange>
          </w:tcPr>
          <w:p w14:paraId="63F14FE0" w14:textId="77777777" w:rsidR="00246C4A" w:rsidRPr="00A67C14" w:rsidRDefault="00246C4A" w:rsidP="00FB1224">
            <w:pPr>
              <w:pStyle w:val="Compact"/>
              <w:rPr>
                <w:rFonts w:eastAsiaTheme="minorEastAsia" w:cs="Times New Roman"/>
                <w:lang w:eastAsia="ko-KR"/>
              </w:rPr>
            </w:pPr>
            <w:r w:rsidRPr="00A67C14">
              <w:rPr>
                <w:rFonts w:eastAsiaTheme="minorEastAsia" w:cs="Times New Roman"/>
                <w:lang w:eastAsia="ko-KR"/>
              </w:rPr>
              <w:t>num_stent:treat</w:t>
            </w:r>
          </w:p>
        </w:tc>
        <w:tc>
          <w:tcPr>
            <w:tcW w:w="1264" w:type="dxa"/>
            <w:shd w:val="clear" w:color="auto" w:fill="F2F2F2" w:themeFill="background1" w:themeFillShade="F2"/>
            <w:vAlign w:val="center"/>
            <w:tcPrChange w:id="1301" w:author="Efthimiou, Orestis (ISPM)" w:date="2019-08-15T11:11:00Z">
              <w:tcPr>
                <w:tcW w:w="1710" w:type="dxa"/>
                <w:shd w:val="clear" w:color="auto" w:fill="F2F2F2" w:themeFill="background1" w:themeFillShade="F2"/>
                <w:vAlign w:val="center"/>
              </w:tcPr>
            </w:tcPrChange>
          </w:tcPr>
          <w:p w14:paraId="3B921FDD" w14:textId="77777777" w:rsidR="00246C4A" w:rsidRPr="00A67C14" w:rsidRDefault="00D827AD" w:rsidP="00FB1224">
            <w:pPr>
              <w:pStyle w:val="Compact"/>
            </w:pPr>
            <w:r w:rsidRPr="00A67C14">
              <w:t>0</w:t>
            </w:r>
          </w:p>
        </w:tc>
        <w:tc>
          <w:tcPr>
            <w:tcW w:w="1265" w:type="dxa"/>
            <w:shd w:val="clear" w:color="auto" w:fill="F2F2F2" w:themeFill="background1" w:themeFillShade="F2"/>
            <w:vAlign w:val="center"/>
            <w:tcPrChange w:id="1302" w:author="Efthimiou, Orestis (ISPM)" w:date="2019-08-15T11:11:00Z">
              <w:tcPr>
                <w:tcW w:w="1710" w:type="dxa"/>
                <w:shd w:val="clear" w:color="auto" w:fill="F2F2F2" w:themeFill="background1" w:themeFillShade="F2"/>
                <w:vAlign w:val="center"/>
              </w:tcPr>
            </w:tcPrChange>
          </w:tcPr>
          <w:p w14:paraId="6FDD32CE" w14:textId="2C35E352" w:rsidR="00246C4A" w:rsidRPr="00A67C14" w:rsidRDefault="009234AC" w:rsidP="00FB1224">
            <w:pPr>
              <w:pStyle w:val="Compact"/>
            </w:pPr>
            <w:r>
              <w:t>-0.077 (0.098</w:t>
            </w:r>
            <w:r w:rsidR="008F08ED" w:rsidRPr="00A67C14">
              <w:t>)</w:t>
            </w:r>
          </w:p>
        </w:tc>
        <w:tc>
          <w:tcPr>
            <w:tcW w:w="1261" w:type="dxa"/>
            <w:shd w:val="clear" w:color="auto" w:fill="F2F2F2" w:themeFill="background1" w:themeFillShade="F2"/>
            <w:vAlign w:val="center"/>
            <w:tcPrChange w:id="1303" w:author="Efthimiou, Orestis (ISPM)" w:date="2019-08-15T11:11:00Z">
              <w:tcPr>
                <w:tcW w:w="1710" w:type="dxa"/>
                <w:shd w:val="clear" w:color="auto" w:fill="F2F2F2" w:themeFill="background1" w:themeFillShade="F2"/>
                <w:vAlign w:val="center"/>
              </w:tcPr>
            </w:tcPrChange>
          </w:tcPr>
          <w:p w14:paraId="13F2FAA8" w14:textId="77777777" w:rsidR="00246C4A" w:rsidRPr="00A67C14" w:rsidRDefault="00752552" w:rsidP="00FB1224">
            <w:pPr>
              <w:pStyle w:val="Compact"/>
            </w:pPr>
            <w:r w:rsidRPr="00A67C14">
              <w:t>-0.11</w:t>
            </w:r>
            <w:r w:rsidR="00A642BF" w:rsidRPr="00A67C14">
              <w:t xml:space="preserve"> (0.074)</w:t>
            </w:r>
          </w:p>
        </w:tc>
        <w:tc>
          <w:tcPr>
            <w:tcW w:w="1266" w:type="dxa"/>
            <w:shd w:val="clear" w:color="auto" w:fill="F2F2F2" w:themeFill="background1" w:themeFillShade="F2"/>
            <w:vAlign w:val="center"/>
            <w:tcPrChange w:id="1304" w:author="Efthimiou, Orestis (ISPM)" w:date="2019-08-15T11:11:00Z">
              <w:tcPr>
                <w:tcW w:w="1711" w:type="dxa"/>
                <w:shd w:val="clear" w:color="auto" w:fill="F2F2F2" w:themeFill="background1" w:themeFillShade="F2"/>
                <w:vAlign w:val="center"/>
              </w:tcPr>
            </w:tcPrChange>
          </w:tcPr>
          <w:p w14:paraId="6B86AF35" w14:textId="77777777" w:rsidR="00246C4A" w:rsidRPr="00A67C14" w:rsidRDefault="00752552" w:rsidP="00FB1224">
            <w:pPr>
              <w:pStyle w:val="Compact"/>
            </w:pPr>
            <w:r w:rsidRPr="00A67C14">
              <w:t>0</w:t>
            </w:r>
          </w:p>
        </w:tc>
        <w:tc>
          <w:tcPr>
            <w:tcW w:w="1265" w:type="dxa"/>
            <w:shd w:val="clear" w:color="auto" w:fill="F2F2F2" w:themeFill="background1" w:themeFillShade="F2"/>
            <w:vAlign w:val="center"/>
            <w:tcPrChange w:id="1305" w:author="Efthimiou, Orestis (ISPM)" w:date="2019-08-15T11:11:00Z">
              <w:tcPr>
                <w:tcW w:w="1710" w:type="dxa"/>
                <w:shd w:val="clear" w:color="auto" w:fill="F2F2F2" w:themeFill="background1" w:themeFillShade="F2"/>
                <w:vAlign w:val="center"/>
              </w:tcPr>
            </w:tcPrChange>
          </w:tcPr>
          <w:p w14:paraId="28FC7C97" w14:textId="77777777" w:rsidR="00246C4A" w:rsidRPr="00A67C14" w:rsidRDefault="00752552" w:rsidP="00FB1224">
            <w:pPr>
              <w:pStyle w:val="Compact"/>
            </w:pPr>
            <w:r w:rsidRPr="00A67C14">
              <w:t>0</w:t>
            </w:r>
          </w:p>
        </w:tc>
        <w:tc>
          <w:tcPr>
            <w:tcW w:w="1152" w:type="dxa"/>
            <w:shd w:val="clear" w:color="auto" w:fill="F2F2F2" w:themeFill="background1" w:themeFillShade="F2"/>
            <w:vAlign w:val="center"/>
            <w:tcPrChange w:id="1306" w:author="Efthimiou, Orestis (ISPM)" w:date="2019-08-15T11:11:00Z">
              <w:tcPr>
                <w:tcW w:w="1710" w:type="dxa"/>
                <w:shd w:val="clear" w:color="auto" w:fill="F2F2F2" w:themeFill="background1" w:themeFillShade="F2"/>
                <w:vAlign w:val="center"/>
              </w:tcPr>
            </w:tcPrChange>
          </w:tcPr>
          <w:p w14:paraId="79447BE7" w14:textId="77777777" w:rsidR="00246C4A" w:rsidRPr="00A67C14" w:rsidRDefault="003A6F40" w:rsidP="00FB1224">
            <w:pPr>
              <w:pStyle w:val="Compact"/>
            </w:pPr>
            <w:r w:rsidRPr="00A67C14">
              <w:t>-0.075 (0.074)</w:t>
            </w:r>
          </w:p>
        </w:tc>
        <w:tc>
          <w:tcPr>
            <w:tcW w:w="1701" w:type="dxa"/>
            <w:shd w:val="clear" w:color="auto" w:fill="F2F2F2" w:themeFill="background1" w:themeFillShade="F2"/>
            <w:vAlign w:val="center"/>
            <w:tcPrChange w:id="1307" w:author="Efthimiou, Orestis (ISPM)" w:date="2019-08-15T11:11:00Z">
              <w:tcPr>
                <w:tcW w:w="1711" w:type="dxa"/>
                <w:shd w:val="clear" w:color="auto" w:fill="F2F2F2" w:themeFill="background1" w:themeFillShade="F2"/>
                <w:vAlign w:val="center"/>
              </w:tcPr>
            </w:tcPrChange>
          </w:tcPr>
          <w:p w14:paraId="53523EF5" w14:textId="77777777" w:rsidR="00246C4A" w:rsidRPr="00A67C14" w:rsidRDefault="006C1B8C" w:rsidP="007C79A5">
            <w:pPr>
              <w:pStyle w:val="Compact"/>
            </w:pPr>
            <w:r w:rsidRPr="00A67C14">
              <w:t>-0.046</w:t>
            </w:r>
            <w:r w:rsidR="00752552" w:rsidRPr="00A67C14">
              <w:t xml:space="preserve"> (</w:t>
            </w:r>
            <w:r w:rsidR="00A457D2" w:rsidRPr="00A67C14">
              <w:t>0.058</w:t>
            </w:r>
            <w:r w:rsidRPr="00A67C14">
              <w:t xml:space="preserve"> / 25.9</w:t>
            </w:r>
            <w:r w:rsidR="00752552" w:rsidRPr="00A67C14">
              <w:t>)</w:t>
            </w:r>
          </w:p>
        </w:tc>
      </w:tr>
    </w:tbl>
    <w:p w14:paraId="3F8D8F9F" w14:textId="6DDB9958" w:rsidR="007E0D47" w:rsidDel="0073193E" w:rsidRDefault="007E0D47" w:rsidP="00A67C14">
      <w:pPr>
        <w:pStyle w:val="Compact"/>
        <w:spacing w:line="360" w:lineRule="auto"/>
        <w:rPr>
          <w:del w:id="1308" w:author="Efthimiou, Orestis (ISPM)" w:date="2019-08-15T11:08:00Z"/>
        </w:rPr>
      </w:pPr>
      <w:del w:id="1309" w:author="Efthimiou, Orestis (ISPM)" w:date="2019-08-15T11:08:00Z">
        <w:r w:rsidDel="0073193E">
          <w:delText>% selected in SSVS shows how many times a given variable is selected throughout the iteration</w:delText>
        </w:r>
      </w:del>
    </w:p>
    <w:p w14:paraId="34CB92AA" w14:textId="324AC07E" w:rsidR="007B7AC3" w:rsidDel="0073193E" w:rsidRDefault="00D658E0" w:rsidP="00A67C14">
      <w:pPr>
        <w:pStyle w:val="Compact"/>
        <w:spacing w:line="360" w:lineRule="auto"/>
        <w:rPr>
          <w:del w:id="1310" w:author="Efthimiou, Orestis (ISPM)" w:date="2019-08-15T11:08:00Z"/>
        </w:rPr>
      </w:pPr>
      <w:del w:id="1311" w:author="Efthimiou, Orestis (ISPM)" w:date="2019-08-15T11:08:00Z">
        <w:r w:rsidDel="0073193E">
          <w:delText>Abbreviation:</w:delText>
        </w:r>
        <w:r w:rsidR="00E10385" w:rsidDel="0073193E">
          <w:delText xml:space="preserve"> num_stents, number of implanted stents; stable_cad, clinical presentation at the time of percutaneous coronary intervention; ladtreated, stent placement in the left anterior descending artery; m_dia_above_3, mean diameter greater than 3 </w:delText>
        </w:r>
      </w:del>
    </w:p>
    <w:p w14:paraId="00C65DAD" w14:textId="77777777" w:rsidR="007B7AC3" w:rsidRDefault="007B7AC3" w:rsidP="00D46913">
      <w:pPr>
        <w:rPr>
          <w:rFonts w:eastAsiaTheme="minorHAnsi"/>
          <w:sz w:val="20"/>
          <w:szCs w:val="24"/>
          <w:lang w:val="en-US" w:eastAsia="en-US"/>
        </w:rPr>
      </w:pPr>
      <w:r w:rsidRPr="00BE116E">
        <w:rPr>
          <w:lang w:val="en-US"/>
        </w:rPr>
        <w:br w:type="page"/>
      </w:r>
    </w:p>
    <w:p w14:paraId="55046820" w14:textId="77777777" w:rsidR="007B7AC3" w:rsidRPr="007C76B5" w:rsidRDefault="007B7AC3" w:rsidP="00A67C14">
      <w:pPr>
        <w:pStyle w:val="Caption"/>
        <w:keepNext/>
        <w:spacing w:line="360" w:lineRule="auto"/>
        <w:rPr>
          <w:rFonts w:eastAsiaTheme="minorEastAsia"/>
          <w:color w:val="auto"/>
          <w:sz w:val="22"/>
          <w:lang w:eastAsia="ko-KR"/>
        </w:rPr>
      </w:pPr>
      <w:r w:rsidRPr="0000532D">
        <w:rPr>
          <w:b/>
          <w:color w:val="auto"/>
          <w:sz w:val="22"/>
        </w:rPr>
        <w:lastRenderedPageBreak/>
        <w:t xml:space="preserve">Table </w:t>
      </w:r>
      <w:r>
        <w:rPr>
          <w:b/>
          <w:color w:val="auto"/>
          <w:sz w:val="22"/>
        </w:rPr>
        <w:t>4</w:t>
      </w:r>
      <w:r w:rsidRPr="0000532D">
        <w:rPr>
          <w:b/>
          <w:color w:val="auto"/>
          <w:sz w:val="22"/>
        </w:rPr>
        <w:t>:</w:t>
      </w:r>
      <w:r w:rsidRPr="0000532D">
        <w:rPr>
          <w:color w:val="auto"/>
          <w:sz w:val="22"/>
        </w:rPr>
        <w:t xml:space="preserve"> </w:t>
      </w:r>
      <w:r>
        <w:rPr>
          <w:color w:val="auto"/>
          <w:sz w:val="22"/>
        </w:rPr>
        <w:t>Estimated treatment effect (and 95% CI) for different subgroup population in Stent dataset</w:t>
      </w:r>
    </w:p>
    <w:tbl>
      <w:tblPr>
        <w:tblStyle w:val="TableGrid"/>
        <w:tblW w:w="14174" w:type="dxa"/>
        <w:tblLook w:val="04A0" w:firstRow="1" w:lastRow="0" w:firstColumn="1" w:lastColumn="0" w:noHBand="0" w:noVBand="1"/>
      </w:tblPr>
      <w:tblGrid>
        <w:gridCol w:w="2202"/>
        <w:gridCol w:w="1710"/>
        <w:gridCol w:w="1710"/>
        <w:gridCol w:w="1710"/>
        <w:gridCol w:w="1711"/>
        <w:gridCol w:w="1710"/>
        <w:gridCol w:w="1710"/>
        <w:gridCol w:w="1711"/>
      </w:tblGrid>
      <w:tr w:rsidR="007B7AC3" w:rsidRPr="00D274B4" w14:paraId="13292207" w14:textId="77777777" w:rsidTr="00A67C14">
        <w:trPr>
          <w:trHeight w:val="365"/>
        </w:trPr>
        <w:tc>
          <w:tcPr>
            <w:tcW w:w="2202" w:type="dxa"/>
            <w:shd w:val="clear" w:color="auto" w:fill="F2F2F2" w:themeFill="background1" w:themeFillShade="F2"/>
            <w:vAlign w:val="center"/>
          </w:tcPr>
          <w:p w14:paraId="251B68E6" w14:textId="77777777" w:rsidR="007B7AC3" w:rsidRPr="00A67C14" w:rsidRDefault="007B7AC3" w:rsidP="00A67C14">
            <w:pPr>
              <w:ind w:firstLine="28"/>
              <w:jc w:val="center"/>
              <w:rPr>
                <w:rFonts w:eastAsiaTheme="minorEastAsia" w:cs="Times New Roman"/>
                <w:b/>
                <w:sz w:val="18"/>
                <w:szCs w:val="18"/>
                <w:lang w:val="en-US" w:eastAsia="ko-KR"/>
              </w:rPr>
            </w:pPr>
            <w:r w:rsidRPr="00A67C14">
              <w:rPr>
                <w:rFonts w:cs="Times New Roman"/>
                <w:b/>
                <w:sz w:val="18"/>
                <w:szCs w:val="18"/>
                <w:lang w:val="en-US"/>
              </w:rPr>
              <w:t>Scenarios</w:t>
            </w:r>
          </w:p>
        </w:tc>
        <w:tc>
          <w:tcPr>
            <w:tcW w:w="1710" w:type="dxa"/>
            <w:shd w:val="clear" w:color="auto" w:fill="F2F2F2" w:themeFill="background1" w:themeFillShade="F2"/>
            <w:vAlign w:val="center"/>
          </w:tcPr>
          <w:p w14:paraId="2793F342" w14:textId="77777777" w:rsidR="007B7AC3" w:rsidRPr="00A67C14" w:rsidRDefault="007B7AC3" w:rsidP="00A67C14">
            <w:pPr>
              <w:ind w:firstLine="28"/>
              <w:jc w:val="center"/>
              <w:rPr>
                <w:rFonts w:eastAsiaTheme="minorEastAsia" w:cs="Times New Roman"/>
                <w:b/>
                <w:sz w:val="18"/>
                <w:szCs w:val="18"/>
                <w:lang w:val="fr-FR" w:eastAsia="ko-KR"/>
              </w:rPr>
            </w:pPr>
            <w:r w:rsidRPr="00A67C14">
              <w:rPr>
                <w:rFonts w:cs="Times New Roman"/>
                <w:b/>
                <w:sz w:val="18"/>
                <w:szCs w:val="18"/>
                <w:lang w:val="fr-FR"/>
              </w:rPr>
              <w:t>Simple null TE</w:t>
            </w:r>
            <w:r w:rsidRPr="00A67C14">
              <w:rPr>
                <w:rFonts w:cs="Times New Roman"/>
                <w:b/>
                <w:sz w:val="18"/>
                <w:szCs w:val="18"/>
                <w:lang w:val="fr-FR"/>
              </w:rPr>
              <w:br/>
              <w:t>(95% CI)</w:t>
            </w:r>
          </w:p>
        </w:tc>
        <w:tc>
          <w:tcPr>
            <w:tcW w:w="1710" w:type="dxa"/>
            <w:shd w:val="clear" w:color="auto" w:fill="F2F2F2" w:themeFill="background1" w:themeFillShade="F2"/>
            <w:vAlign w:val="center"/>
          </w:tcPr>
          <w:p w14:paraId="71E7EB30"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Simple glm TE</w:t>
            </w:r>
            <w:r w:rsidRPr="00A67C14">
              <w:rPr>
                <w:rFonts w:cs="Times New Roman"/>
                <w:b/>
                <w:sz w:val="18"/>
                <w:szCs w:val="18"/>
                <w:lang w:val="en-GB"/>
              </w:rPr>
              <w:br/>
              <w:t>(Std. Err)</w:t>
            </w:r>
          </w:p>
        </w:tc>
        <w:tc>
          <w:tcPr>
            <w:tcW w:w="1710" w:type="dxa"/>
            <w:shd w:val="clear" w:color="auto" w:fill="F2F2F2" w:themeFill="background1" w:themeFillShade="F2"/>
            <w:vAlign w:val="center"/>
          </w:tcPr>
          <w:p w14:paraId="693683D3"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Step-naïve TE</w:t>
            </w:r>
          </w:p>
          <w:p w14:paraId="6B6C2B5D"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(Std. Err)</w:t>
            </w:r>
          </w:p>
        </w:tc>
        <w:tc>
          <w:tcPr>
            <w:tcW w:w="1711" w:type="dxa"/>
            <w:shd w:val="clear" w:color="auto" w:fill="F2F2F2" w:themeFill="background1" w:themeFillShade="F2"/>
            <w:vAlign w:val="center"/>
          </w:tcPr>
          <w:p w14:paraId="2FC87656"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LASSO-naïve TE</w:t>
            </w:r>
          </w:p>
        </w:tc>
        <w:tc>
          <w:tcPr>
            <w:tcW w:w="1710" w:type="dxa"/>
            <w:shd w:val="clear" w:color="auto" w:fill="F2F2F2" w:themeFill="background1" w:themeFillShade="F2"/>
            <w:vAlign w:val="center"/>
          </w:tcPr>
          <w:p w14:paraId="38709C48"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GLMM-LASSO TE</w:t>
            </w:r>
          </w:p>
        </w:tc>
        <w:tc>
          <w:tcPr>
            <w:tcW w:w="1710" w:type="dxa"/>
            <w:shd w:val="clear" w:color="auto" w:fill="F2F2F2" w:themeFill="background1" w:themeFillShade="F2"/>
            <w:vAlign w:val="center"/>
          </w:tcPr>
          <w:p w14:paraId="5328443B"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Bayes-LASSO TE</w:t>
            </w:r>
          </w:p>
          <w:p w14:paraId="4ACE6F9D" w14:textId="77777777" w:rsidR="007B7AC3" w:rsidRPr="00A67C14" w:rsidRDefault="007B7AC3" w:rsidP="00A67C14">
            <w:pPr>
              <w:ind w:firstLine="28"/>
              <w:jc w:val="center"/>
              <w:rPr>
                <w:rFonts w:eastAsiaTheme="minorEastAsia" w:cs="Times New Roman"/>
                <w:b/>
                <w:sz w:val="18"/>
                <w:szCs w:val="18"/>
                <w:lang w:eastAsia="ko-KR"/>
              </w:rPr>
            </w:pPr>
            <w:r w:rsidRPr="00A67C14">
              <w:rPr>
                <w:rFonts w:cs="Times New Roman"/>
                <w:b/>
                <w:sz w:val="18"/>
                <w:szCs w:val="18"/>
              </w:rPr>
              <w:t>(Std. Err)</w:t>
            </w:r>
          </w:p>
        </w:tc>
        <w:tc>
          <w:tcPr>
            <w:tcW w:w="1711" w:type="dxa"/>
            <w:shd w:val="clear" w:color="auto" w:fill="F2F2F2" w:themeFill="background1" w:themeFillShade="F2"/>
            <w:vAlign w:val="center"/>
          </w:tcPr>
          <w:p w14:paraId="6C9CAE41" w14:textId="77777777" w:rsidR="007B7AC3" w:rsidRPr="00A67C14" w:rsidRDefault="007B7AC3" w:rsidP="00A67C14">
            <w:pPr>
              <w:ind w:firstLine="28"/>
              <w:jc w:val="center"/>
              <w:rPr>
                <w:rFonts w:cs="Times New Roman"/>
                <w:b/>
                <w:sz w:val="18"/>
                <w:szCs w:val="18"/>
                <w:lang w:val="en-GB"/>
              </w:rPr>
            </w:pPr>
            <w:r w:rsidRPr="00A67C14">
              <w:rPr>
                <w:rFonts w:cs="Times New Roman"/>
                <w:b/>
                <w:sz w:val="18"/>
                <w:szCs w:val="18"/>
                <w:lang w:val="en-GB"/>
              </w:rPr>
              <w:t>SSVS TE</w:t>
            </w:r>
          </w:p>
          <w:p w14:paraId="51D5D3BF" w14:textId="77777777" w:rsidR="007B7AC3" w:rsidRPr="00A67C14" w:rsidRDefault="007B7AC3" w:rsidP="00A67C14">
            <w:pPr>
              <w:ind w:firstLine="28"/>
              <w:jc w:val="center"/>
              <w:rPr>
                <w:rFonts w:eastAsiaTheme="minorEastAsia" w:cs="Times New Roman"/>
                <w:b/>
                <w:sz w:val="18"/>
                <w:szCs w:val="18"/>
                <w:lang w:val="en-GB" w:eastAsia="ko-KR"/>
              </w:rPr>
            </w:pPr>
            <w:r w:rsidRPr="00A67C14">
              <w:rPr>
                <w:rFonts w:cs="Times New Roman"/>
                <w:b/>
                <w:sz w:val="18"/>
                <w:szCs w:val="18"/>
                <w:lang w:val="en-GB"/>
              </w:rPr>
              <w:t>(Std. Err)</w:t>
            </w:r>
          </w:p>
        </w:tc>
      </w:tr>
      <w:tr w:rsidR="007B7AC3" w:rsidRPr="00D274B4" w14:paraId="4F9263B8" w14:textId="77777777" w:rsidTr="00A67C14">
        <w:trPr>
          <w:trHeight w:val="288"/>
        </w:trPr>
        <w:tc>
          <w:tcPr>
            <w:tcW w:w="2202" w:type="dxa"/>
            <w:vAlign w:val="center"/>
          </w:tcPr>
          <w:p w14:paraId="2C0B1FA4" w14:textId="77777777" w:rsidR="007B7AC3" w:rsidRPr="00F27B22" w:rsidRDefault="007B7AC3" w:rsidP="00A67C14">
            <w:pPr>
              <w:pStyle w:val="Compact"/>
              <w:spacing w:before="0" w:after="0" w:line="360" w:lineRule="auto"/>
              <w:ind w:firstLine="28"/>
              <w:rPr>
                <w:rFonts w:eastAsiaTheme="minorEastAsia" w:cs="Times New Roman"/>
                <w:lang w:eastAsia="ko-KR"/>
              </w:rPr>
            </w:pPr>
            <w:r w:rsidRPr="00F27B22">
              <w:rPr>
                <w:rFonts w:eastAsiaTheme="minorEastAsia" w:cs="Times New Roman"/>
                <w:lang w:eastAsia="ko-KR"/>
              </w:rPr>
              <w:t>ladtreated + 5 num_stents</w:t>
            </w:r>
          </w:p>
        </w:tc>
        <w:tc>
          <w:tcPr>
            <w:tcW w:w="1710" w:type="dxa"/>
            <w:vAlign w:val="center"/>
          </w:tcPr>
          <w:p w14:paraId="41C999CA" w14:textId="77777777" w:rsidR="007B7AC3" w:rsidRPr="009B2DD3" w:rsidRDefault="007B7AC3" w:rsidP="00A67C14">
            <w:pPr>
              <w:pStyle w:val="Compact"/>
              <w:spacing w:before="0" w:after="0" w:line="360" w:lineRule="auto"/>
              <w:ind w:firstLine="28"/>
            </w:pPr>
          </w:p>
        </w:tc>
        <w:tc>
          <w:tcPr>
            <w:tcW w:w="1710" w:type="dxa"/>
            <w:vAlign w:val="center"/>
          </w:tcPr>
          <w:p w14:paraId="6E1DB199" w14:textId="77777777" w:rsidR="007B7AC3" w:rsidRPr="002B765B" w:rsidRDefault="007B7AC3" w:rsidP="00A67C14">
            <w:pPr>
              <w:pStyle w:val="Compact"/>
              <w:spacing w:before="0" w:after="0" w:line="360" w:lineRule="auto"/>
              <w:ind w:firstLine="28"/>
            </w:pPr>
          </w:p>
        </w:tc>
        <w:tc>
          <w:tcPr>
            <w:tcW w:w="1710" w:type="dxa"/>
            <w:vAlign w:val="center"/>
          </w:tcPr>
          <w:p w14:paraId="043324E9" w14:textId="77777777" w:rsidR="007B7AC3" w:rsidRPr="009E0E6A" w:rsidRDefault="007B7AC3" w:rsidP="00A67C14">
            <w:pPr>
              <w:pStyle w:val="Compact"/>
              <w:spacing w:before="0" w:after="0" w:line="360" w:lineRule="auto"/>
              <w:ind w:firstLine="28"/>
            </w:pPr>
          </w:p>
        </w:tc>
        <w:tc>
          <w:tcPr>
            <w:tcW w:w="1711" w:type="dxa"/>
            <w:vAlign w:val="center"/>
          </w:tcPr>
          <w:p w14:paraId="391BA888" w14:textId="77777777" w:rsidR="007B7AC3" w:rsidRPr="005A7B30" w:rsidRDefault="007B7AC3" w:rsidP="00A67C14">
            <w:pPr>
              <w:pStyle w:val="Compact"/>
              <w:spacing w:before="0" w:after="0" w:line="360" w:lineRule="auto"/>
              <w:ind w:firstLine="28"/>
            </w:pPr>
          </w:p>
        </w:tc>
        <w:tc>
          <w:tcPr>
            <w:tcW w:w="1710" w:type="dxa"/>
            <w:vAlign w:val="center"/>
          </w:tcPr>
          <w:p w14:paraId="751D317C" w14:textId="77777777" w:rsidR="007B7AC3" w:rsidRPr="00F27B22" w:rsidRDefault="007B7AC3" w:rsidP="00A67C14">
            <w:pPr>
              <w:pStyle w:val="Compact"/>
              <w:spacing w:before="0" w:after="0" w:line="360" w:lineRule="auto"/>
              <w:ind w:firstLine="28"/>
            </w:pPr>
          </w:p>
        </w:tc>
        <w:tc>
          <w:tcPr>
            <w:tcW w:w="1710" w:type="dxa"/>
            <w:vAlign w:val="center"/>
          </w:tcPr>
          <w:p w14:paraId="7C005835" w14:textId="77777777" w:rsidR="007B7AC3" w:rsidRPr="00F27B22" w:rsidRDefault="007B7AC3" w:rsidP="00A67C14">
            <w:pPr>
              <w:pStyle w:val="Compact"/>
              <w:spacing w:before="0" w:after="0" w:line="360" w:lineRule="auto"/>
              <w:ind w:firstLine="28"/>
            </w:pPr>
          </w:p>
        </w:tc>
        <w:tc>
          <w:tcPr>
            <w:tcW w:w="1711" w:type="dxa"/>
            <w:vAlign w:val="center"/>
          </w:tcPr>
          <w:p w14:paraId="3444D454" w14:textId="77777777" w:rsidR="007B7AC3" w:rsidRPr="00F27B22" w:rsidRDefault="007B7AC3" w:rsidP="00A67C14">
            <w:pPr>
              <w:pStyle w:val="Compact"/>
              <w:spacing w:before="0" w:after="0" w:line="360" w:lineRule="auto"/>
              <w:ind w:firstLine="28"/>
            </w:pPr>
          </w:p>
        </w:tc>
      </w:tr>
      <w:tr w:rsidR="007B7AC3" w:rsidRPr="00D274B4" w14:paraId="5A8B4575" w14:textId="77777777" w:rsidTr="00A67C14">
        <w:trPr>
          <w:trHeight w:val="288"/>
        </w:trPr>
        <w:tc>
          <w:tcPr>
            <w:tcW w:w="2202" w:type="dxa"/>
            <w:vAlign w:val="center"/>
          </w:tcPr>
          <w:p w14:paraId="3E087571" w14:textId="222DCC42" w:rsidR="007B7AC3" w:rsidRPr="00F27B22" w:rsidRDefault="007B7AC3" w:rsidP="00A67C14">
            <w:pPr>
              <w:pStyle w:val="Compact"/>
              <w:spacing w:before="0" w:after="0" w:line="360" w:lineRule="auto"/>
              <w:ind w:firstLine="28"/>
              <w:rPr>
                <w:rFonts w:eastAsiaTheme="minorEastAsia" w:cs="Times New Roman"/>
                <w:lang w:eastAsia="ko-KR"/>
              </w:rPr>
            </w:pPr>
            <w:r w:rsidRPr="00F27B22">
              <w:rPr>
                <w:rFonts w:eastAsiaTheme="minorEastAsia" w:cs="Times New Roman"/>
                <w:lang w:eastAsia="ko-KR"/>
              </w:rPr>
              <w:t>not ladtreated + 1 num_stents</w:t>
            </w:r>
          </w:p>
        </w:tc>
        <w:tc>
          <w:tcPr>
            <w:tcW w:w="1710" w:type="dxa"/>
            <w:vAlign w:val="center"/>
          </w:tcPr>
          <w:p w14:paraId="658E4398" w14:textId="77777777" w:rsidR="007B7AC3" w:rsidRPr="009B2DD3" w:rsidRDefault="007B7AC3" w:rsidP="00A67C14">
            <w:pPr>
              <w:pStyle w:val="Compact"/>
              <w:spacing w:before="0" w:after="0" w:line="360" w:lineRule="auto"/>
              <w:ind w:firstLine="28"/>
              <w:rPr>
                <w:rFonts w:eastAsiaTheme="minorEastAsia"/>
                <w:lang w:eastAsia="ko-KR"/>
              </w:rPr>
            </w:pPr>
          </w:p>
        </w:tc>
        <w:tc>
          <w:tcPr>
            <w:tcW w:w="1710" w:type="dxa"/>
            <w:vAlign w:val="center"/>
          </w:tcPr>
          <w:p w14:paraId="1DC40C5E" w14:textId="77777777" w:rsidR="007B7AC3" w:rsidRPr="002B765B" w:rsidRDefault="007B7AC3" w:rsidP="00A67C14">
            <w:pPr>
              <w:pStyle w:val="Compact"/>
              <w:spacing w:before="0" w:after="0" w:line="360" w:lineRule="auto"/>
              <w:ind w:firstLine="28"/>
            </w:pPr>
          </w:p>
        </w:tc>
        <w:tc>
          <w:tcPr>
            <w:tcW w:w="1710" w:type="dxa"/>
            <w:vAlign w:val="center"/>
          </w:tcPr>
          <w:p w14:paraId="051B2614" w14:textId="77777777" w:rsidR="007B7AC3" w:rsidRPr="009E0E6A" w:rsidRDefault="007B7AC3" w:rsidP="00A67C14">
            <w:pPr>
              <w:pStyle w:val="Compact"/>
              <w:spacing w:before="0" w:after="0" w:line="360" w:lineRule="auto"/>
              <w:ind w:firstLine="28"/>
            </w:pPr>
          </w:p>
        </w:tc>
        <w:tc>
          <w:tcPr>
            <w:tcW w:w="1711" w:type="dxa"/>
            <w:vAlign w:val="center"/>
          </w:tcPr>
          <w:p w14:paraId="7D907C04" w14:textId="77777777" w:rsidR="007B7AC3" w:rsidRPr="005A7B30" w:rsidRDefault="007B7AC3" w:rsidP="00A67C14">
            <w:pPr>
              <w:pStyle w:val="Compact"/>
              <w:spacing w:before="0" w:after="0" w:line="360" w:lineRule="auto"/>
              <w:ind w:firstLine="28"/>
            </w:pPr>
          </w:p>
        </w:tc>
        <w:tc>
          <w:tcPr>
            <w:tcW w:w="1710" w:type="dxa"/>
            <w:vAlign w:val="center"/>
          </w:tcPr>
          <w:p w14:paraId="2AF2B2D8" w14:textId="77777777" w:rsidR="007B7AC3" w:rsidRPr="00F27B22" w:rsidRDefault="007B7AC3" w:rsidP="00A67C14">
            <w:pPr>
              <w:pStyle w:val="Compact"/>
              <w:spacing w:before="0" w:after="0" w:line="360" w:lineRule="auto"/>
              <w:ind w:firstLine="28"/>
            </w:pPr>
          </w:p>
        </w:tc>
        <w:tc>
          <w:tcPr>
            <w:tcW w:w="1710" w:type="dxa"/>
            <w:vAlign w:val="center"/>
          </w:tcPr>
          <w:p w14:paraId="3BC3D904" w14:textId="77777777" w:rsidR="007B7AC3" w:rsidRPr="00F27B22" w:rsidRDefault="007B7AC3" w:rsidP="00A67C14">
            <w:pPr>
              <w:pStyle w:val="Compact"/>
              <w:spacing w:before="0" w:after="0" w:line="360" w:lineRule="auto"/>
              <w:ind w:firstLine="28"/>
            </w:pPr>
          </w:p>
        </w:tc>
        <w:tc>
          <w:tcPr>
            <w:tcW w:w="1711" w:type="dxa"/>
            <w:vAlign w:val="center"/>
          </w:tcPr>
          <w:p w14:paraId="63695268" w14:textId="77777777" w:rsidR="007B7AC3" w:rsidRPr="00F27B22" w:rsidRDefault="007B7AC3" w:rsidP="00A67C14">
            <w:pPr>
              <w:pStyle w:val="Compact"/>
              <w:spacing w:before="0" w:after="0" w:line="360" w:lineRule="auto"/>
              <w:ind w:firstLine="28"/>
            </w:pPr>
          </w:p>
        </w:tc>
      </w:tr>
      <w:tr w:rsidR="007B7AC3" w:rsidRPr="00D274B4" w14:paraId="480D126D" w14:textId="77777777" w:rsidTr="00A67C14">
        <w:trPr>
          <w:trHeight w:val="288"/>
        </w:trPr>
        <w:tc>
          <w:tcPr>
            <w:tcW w:w="2202" w:type="dxa"/>
            <w:vAlign w:val="center"/>
          </w:tcPr>
          <w:p w14:paraId="2BF48600" w14:textId="77777777" w:rsidR="007B7AC3" w:rsidRPr="00F27B22" w:rsidRDefault="007B7AC3" w:rsidP="00A67C14">
            <w:pPr>
              <w:pStyle w:val="Compact"/>
              <w:spacing w:before="0" w:after="0" w:line="360" w:lineRule="auto"/>
              <w:ind w:firstLine="28"/>
              <w:rPr>
                <w:rFonts w:eastAsiaTheme="minorEastAsia" w:cs="Times New Roman"/>
                <w:lang w:eastAsia="ko-KR"/>
              </w:rPr>
            </w:pPr>
          </w:p>
        </w:tc>
        <w:tc>
          <w:tcPr>
            <w:tcW w:w="1710" w:type="dxa"/>
            <w:vAlign w:val="center"/>
          </w:tcPr>
          <w:p w14:paraId="5EC58870" w14:textId="77777777" w:rsidR="007B7AC3" w:rsidRPr="00F27B22" w:rsidRDefault="007B7AC3" w:rsidP="00A67C14">
            <w:pPr>
              <w:pStyle w:val="Compact"/>
              <w:spacing w:before="0" w:after="0" w:line="360" w:lineRule="auto"/>
              <w:ind w:firstLine="28"/>
            </w:pPr>
          </w:p>
        </w:tc>
        <w:tc>
          <w:tcPr>
            <w:tcW w:w="1710" w:type="dxa"/>
            <w:vAlign w:val="center"/>
          </w:tcPr>
          <w:p w14:paraId="5B1013BE" w14:textId="77777777" w:rsidR="007B7AC3" w:rsidRPr="009B2DD3" w:rsidRDefault="007B7AC3" w:rsidP="00A67C14">
            <w:pPr>
              <w:pStyle w:val="Compact"/>
              <w:spacing w:before="0" w:after="0" w:line="360" w:lineRule="auto"/>
              <w:ind w:firstLine="28"/>
            </w:pPr>
          </w:p>
        </w:tc>
        <w:tc>
          <w:tcPr>
            <w:tcW w:w="1710" w:type="dxa"/>
            <w:vAlign w:val="center"/>
          </w:tcPr>
          <w:p w14:paraId="12D23ED0" w14:textId="77777777" w:rsidR="007B7AC3" w:rsidRPr="002B765B" w:rsidRDefault="007B7AC3" w:rsidP="00A67C14">
            <w:pPr>
              <w:pStyle w:val="Compact"/>
              <w:spacing w:before="0" w:after="0" w:line="360" w:lineRule="auto"/>
              <w:ind w:firstLine="28"/>
            </w:pPr>
          </w:p>
        </w:tc>
        <w:tc>
          <w:tcPr>
            <w:tcW w:w="1711" w:type="dxa"/>
            <w:vAlign w:val="center"/>
          </w:tcPr>
          <w:p w14:paraId="26C05C6C" w14:textId="77777777" w:rsidR="007B7AC3" w:rsidRPr="009E0E6A" w:rsidRDefault="007B7AC3" w:rsidP="00A67C14">
            <w:pPr>
              <w:pStyle w:val="Compact"/>
              <w:spacing w:before="0" w:after="0" w:line="360" w:lineRule="auto"/>
              <w:ind w:firstLine="28"/>
            </w:pPr>
          </w:p>
        </w:tc>
        <w:tc>
          <w:tcPr>
            <w:tcW w:w="1710" w:type="dxa"/>
            <w:vAlign w:val="center"/>
          </w:tcPr>
          <w:p w14:paraId="3CA6712D" w14:textId="77777777" w:rsidR="007B7AC3" w:rsidRPr="005A7B30" w:rsidRDefault="007B7AC3" w:rsidP="00A67C14">
            <w:pPr>
              <w:pStyle w:val="Compact"/>
              <w:spacing w:before="0" w:after="0" w:line="360" w:lineRule="auto"/>
              <w:ind w:firstLine="28"/>
            </w:pPr>
          </w:p>
        </w:tc>
        <w:tc>
          <w:tcPr>
            <w:tcW w:w="1710" w:type="dxa"/>
            <w:vAlign w:val="center"/>
          </w:tcPr>
          <w:p w14:paraId="5850B24C" w14:textId="77777777" w:rsidR="007B7AC3" w:rsidRPr="00F27B22" w:rsidRDefault="007B7AC3" w:rsidP="00A67C14">
            <w:pPr>
              <w:pStyle w:val="Compact"/>
              <w:spacing w:before="0" w:after="0" w:line="360" w:lineRule="auto"/>
              <w:ind w:firstLine="28"/>
            </w:pPr>
          </w:p>
        </w:tc>
        <w:tc>
          <w:tcPr>
            <w:tcW w:w="1711" w:type="dxa"/>
            <w:vAlign w:val="center"/>
          </w:tcPr>
          <w:p w14:paraId="2AD4FD7B" w14:textId="77777777" w:rsidR="007B7AC3" w:rsidRPr="00F27B22" w:rsidRDefault="007B7AC3" w:rsidP="00A67C14">
            <w:pPr>
              <w:pStyle w:val="Compact"/>
              <w:spacing w:before="0" w:after="0" w:line="360" w:lineRule="auto"/>
              <w:ind w:firstLine="28"/>
            </w:pPr>
          </w:p>
        </w:tc>
      </w:tr>
      <w:tr w:rsidR="007B7AC3" w:rsidRPr="00D274B4" w14:paraId="744EDCB7" w14:textId="77777777" w:rsidTr="00A67C14">
        <w:trPr>
          <w:trHeight w:val="288"/>
        </w:trPr>
        <w:tc>
          <w:tcPr>
            <w:tcW w:w="2202" w:type="dxa"/>
            <w:vAlign w:val="center"/>
          </w:tcPr>
          <w:p w14:paraId="3888C906" w14:textId="77777777" w:rsidR="007B7AC3" w:rsidRPr="00F27B22" w:rsidRDefault="007B7AC3" w:rsidP="00A67C14">
            <w:pPr>
              <w:pStyle w:val="Compact"/>
              <w:spacing w:before="0" w:after="0" w:line="360" w:lineRule="auto"/>
              <w:ind w:firstLine="28"/>
              <w:rPr>
                <w:rFonts w:eastAsiaTheme="minorEastAsia" w:cs="Times New Roman"/>
                <w:lang w:eastAsia="ko-KR"/>
              </w:rPr>
            </w:pPr>
          </w:p>
        </w:tc>
        <w:tc>
          <w:tcPr>
            <w:tcW w:w="1710" w:type="dxa"/>
            <w:vAlign w:val="center"/>
          </w:tcPr>
          <w:p w14:paraId="7294B475" w14:textId="77777777" w:rsidR="007B7AC3" w:rsidRPr="00F27B22" w:rsidRDefault="007B7AC3" w:rsidP="00A67C14">
            <w:pPr>
              <w:pStyle w:val="Compact"/>
              <w:spacing w:before="0" w:after="0" w:line="360" w:lineRule="auto"/>
              <w:ind w:firstLine="28"/>
            </w:pPr>
          </w:p>
        </w:tc>
        <w:tc>
          <w:tcPr>
            <w:tcW w:w="1710" w:type="dxa"/>
            <w:vAlign w:val="center"/>
          </w:tcPr>
          <w:p w14:paraId="4DDBDF12" w14:textId="77777777" w:rsidR="007B7AC3" w:rsidRPr="009B2DD3" w:rsidRDefault="007B7AC3" w:rsidP="00A67C14">
            <w:pPr>
              <w:pStyle w:val="Compact"/>
              <w:spacing w:before="0" w:after="0" w:line="360" w:lineRule="auto"/>
              <w:ind w:firstLine="28"/>
            </w:pPr>
          </w:p>
        </w:tc>
        <w:tc>
          <w:tcPr>
            <w:tcW w:w="1710" w:type="dxa"/>
            <w:vAlign w:val="center"/>
          </w:tcPr>
          <w:p w14:paraId="0709850B" w14:textId="77777777" w:rsidR="007B7AC3" w:rsidRPr="002B765B" w:rsidRDefault="007B7AC3" w:rsidP="00A67C14">
            <w:pPr>
              <w:pStyle w:val="Compact"/>
              <w:spacing w:before="0" w:after="0" w:line="360" w:lineRule="auto"/>
              <w:ind w:firstLine="28"/>
            </w:pPr>
          </w:p>
        </w:tc>
        <w:tc>
          <w:tcPr>
            <w:tcW w:w="1711" w:type="dxa"/>
            <w:vAlign w:val="center"/>
          </w:tcPr>
          <w:p w14:paraId="13419FC3" w14:textId="77777777" w:rsidR="007B7AC3" w:rsidRPr="009E0E6A" w:rsidRDefault="007B7AC3" w:rsidP="00A67C14">
            <w:pPr>
              <w:pStyle w:val="Compact"/>
              <w:spacing w:before="0" w:after="0" w:line="360" w:lineRule="auto"/>
              <w:ind w:firstLine="28"/>
            </w:pPr>
          </w:p>
        </w:tc>
        <w:tc>
          <w:tcPr>
            <w:tcW w:w="1710" w:type="dxa"/>
            <w:vAlign w:val="center"/>
          </w:tcPr>
          <w:p w14:paraId="579AA81F" w14:textId="77777777" w:rsidR="007B7AC3" w:rsidRPr="005A7B30" w:rsidRDefault="007B7AC3" w:rsidP="00A67C14">
            <w:pPr>
              <w:pStyle w:val="Compact"/>
              <w:spacing w:before="0" w:after="0" w:line="360" w:lineRule="auto"/>
              <w:ind w:firstLine="28"/>
            </w:pPr>
          </w:p>
        </w:tc>
        <w:tc>
          <w:tcPr>
            <w:tcW w:w="1710" w:type="dxa"/>
            <w:vAlign w:val="center"/>
          </w:tcPr>
          <w:p w14:paraId="63309483" w14:textId="77777777" w:rsidR="007B7AC3" w:rsidRPr="00F27B22" w:rsidRDefault="007B7AC3" w:rsidP="00A67C14">
            <w:pPr>
              <w:pStyle w:val="Compact"/>
              <w:spacing w:before="0" w:after="0" w:line="360" w:lineRule="auto"/>
              <w:ind w:firstLine="28"/>
            </w:pPr>
          </w:p>
        </w:tc>
        <w:tc>
          <w:tcPr>
            <w:tcW w:w="1711" w:type="dxa"/>
            <w:vAlign w:val="center"/>
          </w:tcPr>
          <w:p w14:paraId="59BE4AF7" w14:textId="77777777" w:rsidR="007B7AC3" w:rsidRPr="00F27B22" w:rsidRDefault="007B7AC3" w:rsidP="00A67C14">
            <w:pPr>
              <w:pStyle w:val="Compact"/>
              <w:spacing w:before="0" w:after="0" w:line="360" w:lineRule="auto"/>
              <w:ind w:firstLine="28"/>
            </w:pPr>
          </w:p>
        </w:tc>
      </w:tr>
    </w:tbl>
    <w:p w14:paraId="10764368" w14:textId="77777777" w:rsidR="007B7AC3" w:rsidRPr="007D7B0E" w:rsidRDefault="007B7AC3" w:rsidP="00A67C14">
      <w:pPr>
        <w:pStyle w:val="Compact"/>
        <w:spacing w:line="360" w:lineRule="auto"/>
      </w:pPr>
      <w:r>
        <w:t>Abbreviation: num_stents, number of implanted stents;</w:t>
      </w:r>
      <w:r w:rsidRPr="00E956E7">
        <w:t xml:space="preserve"> </w:t>
      </w:r>
      <w:r>
        <w:t>ladtreated, stent placement in the left anterior descending artery; TE, treatment effect; CI, confidence interval</w:t>
      </w:r>
    </w:p>
    <w:p w14:paraId="2404A80D" w14:textId="2D470DB2" w:rsidR="00E10385" w:rsidRPr="007D7B0E" w:rsidRDefault="00E10385" w:rsidP="00A67C14">
      <w:pPr>
        <w:pStyle w:val="Compact"/>
        <w:spacing w:line="360" w:lineRule="auto"/>
      </w:pPr>
    </w:p>
    <w:sectPr w:rsidR="00E10385" w:rsidRPr="007D7B0E" w:rsidSect="00870212">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Efthimiou, Orestis (ISPM)" w:date="2019-08-15T09:18:00Z" w:initials="EO(">
    <w:p w14:paraId="2BC1C015" w14:textId="4F68EC32" w:rsidR="0073193E" w:rsidRDefault="0073193E">
      <w:pPr>
        <w:pStyle w:val="CommentText"/>
      </w:pPr>
      <w:r>
        <w:rPr>
          <w:rStyle w:val="CommentReference"/>
        </w:rPr>
        <w:annotationRef/>
      </w:r>
      <w:r>
        <w:t>I think it will also lead to an increase in standard errors</w:t>
      </w:r>
    </w:p>
  </w:comment>
  <w:comment w:id="4" w:author="Seo, Michael Juhn Uh (ISPM)" w:date="2019-08-10T01:02:00Z" w:initials="SMJU(">
    <w:p w14:paraId="4CB4F7D9" w14:textId="4755825B" w:rsidR="0073193E" w:rsidRDefault="0073193E">
      <w:pPr>
        <w:pStyle w:val="CommentText"/>
      </w:pPr>
      <w:r>
        <w:rPr>
          <w:rStyle w:val="CommentReference"/>
        </w:rPr>
        <w:annotationRef/>
      </w:r>
      <w:r>
        <w:t>Added some more detail in this paragraph</w:t>
      </w:r>
    </w:p>
  </w:comment>
  <w:comment w:id="5" w:author="Efthimiou, Orestis (ISPM)" w:date="2019-08-15T09:19:00Z" w:initials="EO(">
    <w:p w14:paraId="073A16EE" w14:textId="3E232D19" w:rsidR="0073193E" w:rsidRDefault="0073193E" w:rsidP="00645C25">
      <w:pPr>
        <w:pStyle w:val="CommentText"/>
        <w:ind w:firstLine="0"/>
      </w:pPr>
      <w:r>
        <w:rPr>
          <w:rStyle w:val="CommentReference"/>
        </w:rPr>
        <w:annotationRef/>
      </w:r>
      <w:r>
        <w:t>let’s discuss</w:t>
      </w:r>
    </w:p>
  </w:comment>
  <w:comment w:id="43" w:author="Efthimiou, Orestis (ISPM)" w:date="2019-08-15T09:49:00Z" w:initials="EO(">
    <w:p w14:paraId="35957D3B" w14:textId="5C068B30" w:rsidR="0073193E" w:rsidRDefault="0073193E">
      <w:pPr>
        <w:pStyle w:val="CommentText"/>
      </w:pPr>
      <w:r>
        <w:rPr>
          <w:rStyle w:val="CommentReference"/>
        </w:rPr>
        <w:annotationRef/>
      </w:r>
      <w:r>
        <w:t>?</w:t>
      </w:r>
    </w:p>
  </w:comment>
  <w:comment w:id="46" w:author="Efthimiou, Orestis (ISPM)" w:date="2019-08-15T09:29:00Z" w:initials="EO(">
    <w:p w14:paraId="0D1129A9" w14:textId="77777777" w:rsidR="0073193E" w:rsidRDefault="0073193E" w:rsidP="00813775">
      <w:pPr>
        <w:pStyle w:val="CommentText"/>
        <w:ind w:firstLine="0"/>
      </w:pPr>
      <w:r>
        <w:rPr>
          <w:rStyle w:val="CommentReference"/>
        </w:rPr>
        <w:annotationRef/>
      </w:r>
      <w:r>
        <w:t>What is the connection with y?</w:t>
      </w:r>
    </w:p>
  </w:comment>
  <w:comment w:id="47" w:author="Efthimiou, Orestis (ISPM)" w:date="2019-08-15T09:44:00Z" w:initials="EO(">
    <w:p w14:paraId="2ED43C9B" w14:textId="43C264FA" w:rsidR="0073193E" w:rsidRDefault="0073193E">
      <w:pPr>
        <w:pStyle w:val="CommentText"/>
      </w:pPr>
      <w:r>
        <w:rPr>
          <w:rStyle w:val="CommentReference"/>
        </w:rPr>
        <w:annotationRef/>
      </w:r>
      <w:r>
        <w:t>just copy and paste this when you want to enter numbered equations. Then you can link them with references in text</w:t>
      </w:r>
    </w:p>
  </w:comment>
  <w:comment w:id="77" w:author="Efthimiou, Orestis (ISPM)" w:date="2019-08-15T09:29:00Z" w:initials="EO(">
    <w:p w14:paraId="3A15CAD1" w14:textId="566169CC" w:rsidR="0073193E" w:rsidRDefault="0073193E" w:rsidP="002259AC">
      <w:pPr>
        <w:pStyle w:val="CommentText"/>
        <w:ind w:firstLine="0"/>
      </w:pPr>
      <w:r>
        <w:rPr>
          <w:rStyle w:val="CommentReference"/>
        </w:rPr>
        <w:annotationRef/>
      </w:r>
      <w:r>
        <w:t>What is the connection with y?</w:t>
      </w:r>
    </w:p>
  </w:comment>
  <w:comment w:id="79" w:author="Efthimiou, Orestis (ISPM)" w:date="2019-08-15T09:32:00Z" w:initials="EO(">
    <w:p w14:paraId="72249C56" w14:textId="73338B03" w:rsidR="0073193E" w:rsidRDefault="0073193E">
      <w:pPr>
        <w:pStyle w:val="CommentText"/>
      </w:pPr>
      <w:r>
        <w:rPr>
          <w:rStyle w:val="CommentReference"/>
        </w:rPr>
        <w:annotationRef/>
      </w:r>
      <w:r>
        <w:t xml:space="preserve">instead of this, can we write specifically what g and </w:t>
      </w:r>
      <w:r w:rsidRPr="002259AC">
        <w:rPr>
          <w:lang w:val="en-GB"/>
        </w:rPr>
        <w:t xml:space="preserve"> </w:t>
      </w:r>
      <w:r>
        <w:rPr>
          <w:lang w:val="el-GR"/>
        </w:rPr>
        <w:t>θ</w:t>
      </w:r>
      <w:r w:rsidRPr="002259AC">
        <w:rPr>
          <w:lang w:val="en-GB"/>
        </w:rPr>
        <w:t xml:space="preserve"> </w:t>
      </w:r>
      <w:r>
        <w:t>can be for continuous and binary outcomes?</w:t>
      </w:r>
    </w:p>
  </w:comment>
  <w:comment w:id="83" w:author="Efthimiou, Orestis (ISPM)" w:date="2019-08-15T09:41:00Z" w:initials="EO(">
    <w:p w14:paraId="660EBFC5" w14:textId="0287D133" w:rsidR="0073193E" w:rsidRDefault="0073193E">
      <w:pPr>
        <w:pStyle w:val="CommentText"/>
      </w:pPr>
      <w:r>
        <w:rPr>
          <w:rStyle w:val="CommentReference"/>
        </w:rPr>
        <w:annotationRef/>
      </w:r>
      <w:r>
        <w:t>what assumptions do we make about alpha?</w:t>
      </w:r>
    </w:p>
  </w:comment>
  <w:comment w:id="118" w:author="Efthimiou, Orestis (ISPM)" w:date="2019-08-09T13:00:00Z" w:initials="EO(">
    <w:p w14:paraId="37CE1CB4" w14:textId="0BA369AD" w:rsidR="0073193E" w:rsidRDefault="0073193E">
      <w:pPr>
        <w:pStyle w:val="CommentText"/>
      </w:pPr>
      <w:r>
        <w:rPr>
          <w:rStyle w:val="CommentReference"/>
        </w:rPr>
        <w:annotationRef/>
      </w:r>
      <w:r>
        <w:t>what about p-value based methods? I thought these were more common</w:t>
      </w:r>
    </w:p>
  </w:comment>
  <w:comment w:id="119" w:author="Seo, Michael Juhn Uh (ISPM)" w:date="2019-08-10T19:08:00Z" w:initials="SMJU(">
    <w:p w14:paraId="15A4DFCC" w14:textId="50FB349D" w:rsidR="0073193E" w:rsidRDefault="0073193E">
      <w:pPr>
        <w:pStyle w:val="CommentText"/>
      </w:pPr>
      <w:r>
        <w:rPr>
          <w:rStyle w:val="CommentReference"/>
        </w:rPr>
        <w:annotationRef/>
      </w:r>
      <w:r>
        <w:t>step function uses AIC or BIC and p-value is not used.</w:t>
      </w:r>
    </w:p>
  </w:comment>
  <w:comment w:id="120" w:author="Efthimiou, Orestis (ISPM)" w:date="2019-08-15T09:49:00Z" w:initials="EO(">
    <w:p w14:paraId="37DFFF27" w14:textId="1D9C88A6" w:rsidR="0073193E" w:rsidRDefault="0073193E">
      <w:pPr>
        <w:pStyle w:val="CommentText"/>
      </w:pPr>
      <w:r>
        <w:rPr>
          <w:rStyle w:val="CommentReference"/>
        </w:rPr>
        <w:annotationRef/>
      </w:r>
      <w:r>
        <w:t xml:space="preserve">But this paragraph is about the method in general, not about the implementation in R. </w:t>
      </w:r>
    </w:p>
  </w:comment>
  <w:comment w:id="121" w:author="Efthimiou, Orestis (ISPM)" w:date="2019-08-15T09:50:00Z" w:initials="EO(">
    <w:p w14:paraId="1933084C" w14:textId="2FF339EA" w:rsidR="0073193E" w:rsidRDefault="0073193E">
      <w:pPr>
        <w:pStyle w:val="CommentText"/>
      </w:pPr>
      <w:r>
        <w:rPr>
          <w:rStyle w:val="CommentReference"/>
        </w:rPr>
        <w:annotationRef/>
      </w:r>
      <w:r>
        <w:t xml:space="preserve">In addition to AIC and p-values, you could use BIC instead of AIC. I think we need to mention these choices here. </w:t>
      </w:r>
    </w:p>
  </w:comment>
  <w:comment w:id="125" w:author="Efthimiou, Orestis (ISPM)" w:date="2019-08-15T10:03:00Z" w:initials="EO(">
    <w:p w14:paraId="1FCE9131" w14:textId="099D2852" w:rsidR="0073193E" w:rsidRDefault="0073193E">
      <w:pPr>
        <w:pStyle w:val="CommentText"/>
      </w:pPr>
      <w:r>
        <w:rPr>
          <w:rStyle w:val="CommentReference"/>
        </w:rPr>
        <w:annotationRef/>
      </w:r>
      <w:r>
        <w:t xml:space="preserve">We need to say that since we do not know what PF/EM/nuisance parameters are, here we include all suspected covariates in x^PF and x^EM. </w:t>
      </w:r>
    </w:p>
  </w:comment>
  <w:comment w:id="126" w:author="Efthimiou, Orestis (ISPM)" w:date="2019-08-15T09:53:00Z" w:initials="EO(">
    <w:p w14:paraId="5EA79A7F" w14:textId="3F6D3CF1" w:rsidR="0073193E" w:rsidRDefault="0073193E">
      <w:pPr>
        <w:pStyle w:val="CommentText"/>
      </w:pPr>
      <w:r>
        <w:rPr>
          <w:rStyle w:val="CommentReference"/>
        </w:rPr>
        <w:annotationRef/>
      </w:r>
      <w:r>
        <w:t>or by minimizing AIC or BIC?</w:t>
      </w:r>
    </w:p>
  </w:comment>
  <w:comment w:id="127" w:author="Efthimiou, Orestis (ISPM)" w:date="2019-08-15T09:53:00Z" w:initials="EO(">
    <w:p w14:paraId="5CC7C2A4" w14:textId="46EC276F" w:rsidR="0073193E" w:rsidRDefault="0073193E">
      <w:pPr>
        <w:pStyle w:val="CommentText"/>
      </w:pPr>
      <w:r>
        <w:rPr>
          <w:rStyle w:val="CommentReference"/>
        </w:rPr>
        <w:annotationRef/>
      </w:r>
      <w:r>
        <w:t>I think we need to add a line or twoabout what cross-validation is (k-fold cross validation)</w:t>
      </w:r>
    </w:p>
  </w:comment>
  <w:comment w:id="130" w:author="Efthimiou, Orestis (ISPM)" w:date="2019-08-15T10:01:00Z" w:initials="EO(">
    <w:p w14:paraId="5B841D20" w14:textId="5F7B7F46" w:rsidR="0073193E" w:rsidRDefault="0073193E">
      <w:pPr>
        <w:pStyle w:val="CommentText"/>
      </w:pPr>
      <w:r>
        <w:rPr>
          <w:rStyle w:val="CommentReference"/>
        </w:rPr>
        <w:annotationRef/>
      </w:r>
      <w:r>
        <w:t xml:space="preserve">we need to clarify here that the treatment effect is not shrunk, i.e. we only add beta and </w:t>
      </w:r>
    </w:p>
  </w:comment>
  <w:comment w:id="138" w:author="Efthimiou, Orestis (ISPM)" w:date="2019-08-15T09:56:00Z" w:initials="EO(">
    <w:p w14:paraId="5CE4B4F3" w14:textId="661893CA" w:rsidR="0073193E" w:rsidRDefault="0073193E">
      <w:pPr>
        <w:pStyle w:val="CommentText"/>
      </w:pPr>
      <w:r>
        <w:rPr>
          <w:rStyle w:val="CommentReference"/>
        </w:rPr>
        <w:annotationRef/>
      </w:r>
      <w:r>
        <w:t>no need to introduce abbreviations you are not going to use again</w:t>
      </w:r>
    </w:p>
  </w:comment>
  <w:comment w:id="140" w:author="Efthimiou, Orestis (ISPM)" w:date="2019-08-15T09:56:00Z" w:initials="EO(">
    <w:p w14:paraId="57EA9B6D" w14:textId="618038D8" w:rsidR="0073193E" w:rsidRDefault="0073193E" w:rsidP="00D73A65">
      <w:pPr>
        <w:pStyle w:val="CommentText"/>
        <w:ind w:firstLine="0"/>
      </w:pPr>
      <w:r>
        <w:rPr>
          <w:rStyle w:val="CommentReference"/>
        </w:rPr>
        <w:annotationRef/>
      </w:r>
      <w:r>
        <w:t>Abbreviation not introduced, until now EM=effect modifier. See also previous comment</w:t>
      </w:r>
    </w:p>
  </w:comment>
  <w:comment w:id="141" w:author="Efthimiou, Orestis (ISPM)" w:date="2019-08-15T10:00:00Z" w:initials="EO(">
    <w:p w14:paraId="4400A8EF" w14:textId="6F265ECD" w:rsidR="0073193E" w:rsidRDefault="0073193E">
      <w:pPr>
        <w:pStyle w:val="CommentText"/>
      </w:pPr>
      <w:r>
        <w:rPr>
          <w:rStyle w:val="CommentReference"/>
        </w:rPr>
        <w:annotationRef/>
      </w:r>
      <w:r>
        <w:t>Citation missing</w:t>
      </w:r>
    </w:p>
  </w:comment>
  <w:comment w:id="143" w:author="Efthimiou, Orestis (ISPM)" w:date="2019-08-15T10:05:00Z" w:initials="EO(">
    <w:p w14:paraId="0F11ABBC" w14:textId="5D9505DF" w:rsidR="0073193E" w:rsidRDefault="0073193E">
      <w:pPr>
        <w:pStyle w:val="CommentText"/>
      </w:pPr>
      <w:r>
        <w:rPr>
          <w:rStyle w:val="CommentReference"/>
        </w:rPr>
        <w:annotationRef/>
      </w:r>
      <w:r>
        <w:t>please add a line about the connection with the frequentist lasso</w:t>
      </w:r>
    </w:p>
  </w:comment>
  <w:comment w:id="148" w:author="Efthimiou, Orestis (ISPM)" w:date="2019-08-15T10:06:00Z" w:initials="EO(">
    <w:p w14:paraId="390F2D9B" w14:textId="26B69EAC" w:rsidR="0073193E" w:rsidRDefault="0073193E">
      <w:pPr>
        <w:pStyle w:val="CommentText"/>
      </w:pPr>
      <w:r>
        <w:rPr>
          <w:rStyle w:val="CommentReference"/>
        </w:rPr>
        <w:annotationRef/>
      </w:r>
      <w:r>
        <w:t>what is this?</w:t>
      </w:r>
    </w:p>
  </w:comment>
  <w:comment w:id="154" w:author="Efthimiou, Orestis (ISPM)" w:date="2019-08-15T10:07:00Z" w:initials="EO(">
    <w:p w14:paraId="25790B1C" w14:textId="04A902C5" w:rsidR="0073193E" w:rsidRDefault="0073193E">
      <w:pPr>
        <w:pStyle w:val="CommentText"/>
      </w:pPr>
      <w:r>
        <w:rPr>
          <w:rStyle w:val="CommentReference"/>
        </w:rPr>
        <w:annotationRef/>
      </w:r>
      <w:r>
        <w:t>steeper than what?</w:t>
      </w:r>
    </w:p>
  </w:comment>
  <w:comment w:id="159" w:author="Efthimiou, Orestis (ISPM)" w:date="2019-08-15T10:07:00Z" w:initials="EO(">
    <w:p w14:paraId="17F1C89F" w14:textId="6D6DA1AD" w:rsidR="0073193E" w:rsidRDefault="0073193E">
      <w:pPr>
        <w:pStyle w:val="CommentText"/>
      </w:pPr>
      <w:r>
        <w:rPr>
          <w:rStyle w:val="CommentReference"/>
        </w:rPr>
        <w:annotationRef/>
      </w:r>
      <w:r>
        <w:t>describe what this is</w:t>
      </w:r>
    </w:p>
  </w:comment>
  <w:comment w:id="160" w:author="Efthimiou, Orestis (ISPM)" w:date="2019-08-15T10:08:00Z" w:initials="EO(">
    <w:p w14:paraId="14C1E7FE" w14:textId="27D00AA7" w:rsidR="0073193E" w:rsidRDefault="0073193E">
      <w:pPr>
        <w:pStyle w:val="CommentText"/>
      </w:pPr>
      <w:r>
        <w:rPr>
          <w:rStyle w:val="CommentReference"/>
        </w:rPr>
        <w:annotationRef/>
      </w:r>
      <w:r>
        <w:t xml:space="preserve">Here we need to write that this process does not strictly perform selection, i.e. covariates are not shrunk all the way down to zero. </w:t>
      </w:r>
    </w:p>
  </w:comment>
  <w:comment w:id="162" w:author="Efthimiou, Orestis (ISPM)" w:date="2019-08-15T10:09:00Z" w:initials="EO(">
    <w:p w14:paraId="30A16916" w14:textId="001032B1" w:rsidR="0073193E" w:rsidRDefault="0073193E">
      <w:pPr>
        <w:pStyle w:val="CommentText"/>
      </w:pPr>
      <w:r>
        <w:rPr>
          <w:rStyle w:val="CommentReference"/>
        </w:rPr>
        <w:annotationRef/>
      </w:r>
      <w:r>
        <w:t>citation</w:t>
      </w:r>
    </w:p>
  </w:comment>
  <w:comment w:id="181" w:author="Efthimiou, Orestis (ISPM)" w:date="2019-08-15T10:14:00Z" w:initials="EO(">
    <w:p w14:paraId="5DB5B2B4" w14:textId="6DAADDC0" w:rsidR="0073193E" w:rsidRDefault="0073193E" w:rsidP="00F4086E">
      <w:pPr>
        <w:pStyle w:val="CommentText"/>
        <w:ind w:firstLine="0"/>
      </w:pPr>
      <w:r>
        <w:rPr>
          <w:rStyle w:val="CommentReference"/>
        </w:rPr>
        <w:annotationRef/>
      </w:r>
      <w:r>
        <w:t>What is I_b? Please describe.</w:t>
      </w:r>
    </w:p>
  </w:comment>
  <w:comment w:id="182" w:author="Efthimiou, Orestis (ISPM)" w:date="2019-08-15T10:14:00Z" w:initials="EO(">
    <w:p w14:paraId="070A5AF5" w14:textId="5A6AB81E" w:rsidR="0073193E" w:rsidRDefault="0073193E">
      <w:pPr>
        <w:pStyle w:val="CommentText"/>
      </w:pPr>
      <w:r>
        <w:rPr>
          <w:rStyle w:val="CommentReference"/>
        </w:rPr>
        <w:annotationRef/>
      </w:r>
      <w:r>
        <w:t>not clear. Say what g is (e.g. a large number?)</w:t>
      </w:r>
    </w:p>
  </w:comment>
  <w:comment w:id="184" w:author="Efthimiou, Orestis (ISPM)" w:date="2019-08-15T10:12:00Z" w:initials="EO(">
    <w:p w14:paraId="444E8205" w14:textId="45C57C4D" w:rsidR="0073193E" w:rsidRDefault="0073193E">
      <w:pPr>
        <w:pStyle w:val="CommentText"/>
      </w:pPr>
      <w:r>
        <w:rPr>
          <w:rStyle w:val="CommentReference"/>
        </w:rPr>
        <w:annotationRef/>
      </w:r>
      <w:r>
        <w:t>citation</w:t>
      </w:r>
    </w:p>
  </w:comment>
  <w:comment w:id="185" w:author="Efthimiou, Orestis (ISPM)" w:date="2019-08-15T11:03:00Z" w:initials="EO(">
    <w:p w14:paraId="1AB264DC" w14:textId="008E30EF" w:rsidR="0073193E" w:rsidRDefault="0073193E">
      <w:pPr>
        <w:pStyle w:val="CommentText"/>
      </w:pPr>
      <w:r>
        <w:rPr>
          <w:rStyle w:val="CommentReference"/>
        </w:rPr>
        <w:annotationRef/>
      </w:r>
      <w:r>
        <w:t>we need to describe that here again there is no variable selection on the strict sense. This model is actually performing model averaging. We need to clarify that the role of these indicators are to inform us how often each covariate has been included in the model</w:t>
      </w:r>
    </w:p>
  </w:comment>
  <w:comment w:id="188" w:author="Efthimiou, Orestis (ISPM)" w:date="2019-08-15T10:15:00Z" w:initials="EO(">
    <w:p w14:paraId="5E754ECA" w14:textId="74BE34CA" w:rsidR="0073193E" w:rsidRDefault="0073193E">
      <w:pPr>
        <w:pStyle w:val="CommentText"/>
      </w:pPr>
      <w:r>
        <w:rPr>
          <w:rStyle w:val="CommentReference"/>
        </w:rPr>
        <w:annotationRef/>
      </w:r>
      <w:r>
        <w:t>lets move this to discussion</w:t>
      </w:r>
    </w:p>
  </w:comment>
  <w:comment w:id="197" w:author="Efthimiou, Orestis (ISPM)" w:date="2019-08-15T10:17:00Z" w:initials="EO(">
    <w:p w14:paraId="50C9BE32" w14:textId="0B5AFC8C" w:rsidR="0073193E" w:rsidRDefault="0073193E">
      <w:pPr>
        <w:pStyle w:val="CommentText"/>
      </w:pPr>
      <w:r>
        <w:rPr>
          <w:rStyle w:val="CommentReference"/>
        </w:rPr>
        <w:annotationRef/>
      </w:r>
      <w:r>
        <w:t>to write better when we have finalized the scenarios</w:t>
      </w:r>
    </w:p>
  </w:comment>
  <w:comment w:id="226" w:author="Efthimiou, Orestis (ISPM)" w:date="2019-08-09T14:08:00Z" w:initials="EO(">
    <w:p w14:paraId="446C9FEE" w14:textId="0A635EC3" w:rsidR="0073193E" w:rsidRDefault="0073193E">
      <w:pPr>
        <w:pStyle w:val="CommentText"/>
      </w:pPr>
      <w:r>
        <w:rPr>
          <w:rStyle w:val="CommentReference"/>
        </w:rPr>
        <w:annotationRef/>
      </w:r>
      <w:r w:rsidRPr="00607E2B">
        <w:t xml:space="preserve">We need </w:t>
      </w:r>
      <w:r>
        <w:t>to add a brief description here, to do once we finalized the scenarios</w:t>
      </w:r>
    </w:p>
  </w:comment>
  <w:comment w:id="329" w:author="Efthimiou, Orestis (ISPM)" w:date="2019-08-15T10:46:00Z" w:initials="EO(">
    <w:p w14:paraId="032B89C4" w14:textId="3F21B47C" w:rsidR="0073193E" w:rsidRDefault="0073193E">
      <w:pPr>
        <w:pStyle w:val="CommentText"/>
      </w:pPr>
      <w:r>
        <w:rPr>
          <w:rStyle w:val="CommentReference"/>
        </w:rPr>
        <w:annotationRef/>
      </w:r>
      <w:r>
        <w:t>is it really infeasible? What if we only did a small number of bootstraps, e.g. 50?</w:t>
      </w:r>
    </w:p>
  </w:comment>
  <w:comment w:id="336" w:author="Efthimiou, Orestis (ISPM)" w:date="2019-08-15T10:48:00Z" w:initials="EO(">
    <w:p w14:paraId="28651CA0" w14:textId="72875BB2" w:rsidR="0073193E" w:rsidRDefault="0073193E">
      <w:pPr>
        <w:pStyle w:val="CommentText"/>
      </w:pPr>
      <w:r>
        <w:rPr>
          <w:rStyle w:val="CommentReference"/>
        </w:rPr>
        <w:annotationRef/>
      </w:r>
      <w:r>
        <w:t>I don’t understand this sentence</w:t>
      </w:r>
    </w:p>
  </w:comment>
  <w:comment w:id="344" w:author="Efthimiou, Orestis (ISPM)" w:date="2019-08-15T10:49:00Z" w:initials="EO(">
    <w:p w14:paraId="5BF56F67" w14:textId="303886AF" w:rsidR="0073193E" w:rsidRDefault="0073193E">
      <w:pPr>
        <w:pStyle w:val="CommentText"/>
      </w:pPr>
      <w:r>
        <w:rPr>
          <w:rStyle w:val="CommentReference"/>
        </w:rPr>
        <w:annotationRef/>
      </w:r>
      <w:r>
        <w:t>can you name the command?</w:t>
      </w:r>
    </w:p>
  </w:comment>
  <w:comment w:id="345" w:author="Seo, Michael Juhn Uh (ISPM)" w:date="2019-08-13T23:51:00Z" w:initials="SMJU(">
    <w:p w14:paraId="09180885" w14:textId="07BAC9CC" w:rsidR="0073193E" w:rsidRDefault="0073193E">
      <w:pPr>
        <w:pStyle w:val="CommentText"/>
      </w:pPr>
      <w:r>
        <w:rPr>
          <w:rStyle w:val="CommentReference"/>
        </w:rPr>
        <w:annotationRef/>
      </w:r>
      <w:r>
        <w:t>Added description</w:t>
      </w:r>
    </w:p>
  </w:comment>
  <w:comment w:id="381" w:author="Efthimiou, Orestis (ISPM)" w:date="2019-08-15T10:51:00Z" w:initials="EO(">
    <w:p w14:paraId="544C5ACE" w14:textId="45F5A613" w:rsidR="0073193E" w:rsidRDefault="0073193E">
      <w:pPr>
        <w:pStyle w:val="CommentText"/>
      </w:pPr>
      <w:r>
        <w:rPr>
          <w:rStyle w:val="CommentReference"/>
        </w:rPr>
        <w:annotationRef/>
      </w:r>
      <w:r>
        <w:t>10-fold? please clarify</w:t>
      </w:r>
    </w:p>
  </w:comment>
  <w:comment w:id="383" w:author="Efthimiou, Orestis (ISPM)" w:date="2019-08-15T10:52:00Z" w:initials="EO(">
    <w:p w14:paraId="7BF10B87" w14:textId="5A1ECA8B" w:rsidR="0073193E" w:rsidRDefault="0073193E">
      <w:pPr>
        <w:pStyle w:val="CommentText"/>
      </w:pPr>
      <w:r>
        <w:rPr>
          <w:rStyle w:val="CommentReference"/>
        </w:rPr>
        <w:annotationRef/>
      </w:r>
      <w:r>
        <w:t>there is no baseline risk in continuous model!</w:t>
      </w:r>
    </w:p>
  </w:comment>
  <w:comment w:id="397" w:author="Efthimiou, Orestis (ISPM)" w:date="2019-08-15T10:54:00Z" w:initials="EO(">
    <w:p w14:paraId="7672D827" w14:textId="1EF8307C" w:rsidR="0073193E" w:rsidRDefault="0073193E">
      <w:pPr>
        <w:pStyle w:val="CommentText"/>
      </w:pPr>
      <w:r>
        <w:rPr>
          <w:rStyle w:val="CommentReference"/>
        </w:rPr>
        <w:annotationRef/>
      </w:r>
      <w:r>
        <w:t>what is tau_beta? Could not find it</w:t>
      </w:r>
    </w:p>
  </w:comment>
  <w:comment w:id="401" w:author="Efthimiou, Orestis (ISPM)" w:date="2019-08-09T14:52:00Z" w:initials="EO(">
    <w:p w14:paraId="369CD907" w14:textId="2CE835EA" w:rsidR="0073193E" w:rsidRDefault="0073193E">
      <w:pPr>
        <w:pStyle w:val="CommentText"/>
      </w:pPr>
      <w:r>
        <w:rPr>
          <w:rStyle w:val="CommentReference"/>
        </w:rPr>
        <w:annotationRef/>
      </w:r>
      <w:r>
        <w:t>We need to discuss results and provide an overview – to do later</w:t>
      </w:r>
    </w:p>
  </w:comment>
  <w:comment w:id="405" w:author="Seo, Michael Juhn Uh (ISPM)" w:date="2019-08-14T01:06:00Z" w:initials="SMJU(">
    <w:p w14:paraId="4B61BCD2" w14:textId="7FEFC00E" w:rsidR="0073193E" w:rsidRDefault="0073193E">
      <w:pPr>
        <w:pStyle w:val="CommentText"/>
      </w:pPr>
      <w:r>
        <w:rPr>
          <w:rStyle w:val="CommentReference"/>
        </w:rPr>
        <w:annotationRef/>
      </w:r>
      <w:r>
        <w:t>Do I need to link all tables sections etc?</w:t>
      </w:r>
    </w:p>
  </w:comment>
  <w:comment w:id="406" w:author="Efthimiou, Orestis (ISPM)" w:date="2019-08-15T10:56:00Z" w:initials="EO(">
    <w:p w14:paraId="3268D8AB" w14:textId="020B5535" w:rsidR="0073193E" w:rsidRDefault="0073193E">
      <w:pPr>
        <w:pStyle w:val="CommentText"/>
      </w:pPr>
      <w:r>
        <w:rPr>
          <w:rStyle w:val="CommentReference"/>
        </w:rPr>
        <w:annotationRef/>
      </w:r>
      <w:r>
        <w:t>I think yes</w:t>
      </w:r>
    </w:p>
  </w:comment>
  <w:comment w:id="415" w:author="Efthimiou, Orestis (ISPM)" w:date="2019-08-15T11:16:00Z" w:initials="EO(">
    <w:p w14:paraId="0C24D847" w14:textId="35BEF4F1" w:rsidR="00E07E37" w:rsidRDefault="00E07E37">
      <w:pPr>
        <w:pStyle w:val="CommentText"/>
      </w:pPr>
      <w:r>
        <w:rPr>
          <w:rStyle w:val="CommentReference"/>
        </w:rPr>
        <w:annotationRef/>
      </w:r>
      <w:r>
        <w:t>add a couple of lines first describing the prognostic factors</w:t>
      </w:r>
    </w:p>
  </w:comment>
  <w:comment w:id="417" w:author="Efthimiou, Orestis (ISPM)" w:date="2019-08-15T11:17:00Z" w:initials="EO(">
    <w:p w14:paraId="4F4A5A9F" w14:textId="5B10C586" w:rsidR="00E07E37" w:rsidRDefault="00E07E37">
      <w:pPr>
        <w:pStyle w:val="CommentText"/>
      </w:pPr>
      <w:r>
        <w:rPr>
          <w:rStyle w:val="CommentReference"/>
        </w:rPr>
        <w:annotationRef/>
      </w:r>
      <w:r>
        <w:t>please rephrase, this model does not strictly select variables</w:t>
      </w:r>
    </w:p>
  </w:comment>
  <w:comment w:id="418" w:author="Efthimiou, Orestis (ISPM)" w:date="2019-08-09T15:19:00Z" w:initials="EO(">
    <w:p w14:paraId="05EC3172" w14:textId="0A637157" w:rsidR="0073193E" w:rsidRDefault="0073193E">
      <w:pPr>
        <w:pStyle w:val="CommentText"/>
      </w:pPr>
      <w:r>
        <w:rPr>
          <w:rStyle w:val="CommentReference"/>
        </w:rPr>
        <w:annotationRef/>
      </w:r>
      <w:r>
        <w:t>use only the SSVS, since this was shown to be the best-performing model</w:t>
      </w:r>
    </w:p>
  </w:comment>
  <w:comment w:id="427" w:author="Efthimiou, Orestis (ISPM)" w:date="2019-08-15T11:18:00Z" w:initials="EO(">
    <w:p w14:paraId="2D7699BF" w14:textId="09F34E6F" w:rsidR="00E07E37" w:rsidRDefault="00E07E37">
      <w:pPr>
        <w:pStyle w:val="CommentText"/>
      </w:pPr>
      <w:r>
        <w:rPr>
          <w:rStyle w:val="CommentReference"/>
        </w:rPr>
        <w:annotationRef/>
      </w:r>
      <w:r>
        <w:t xml:space="preserve">to do </w:t>
      </w:r>
    </w:p>
  </w:comment>
  <w:comment w:id="1076" w:author="Efthimiou, Orestis (ISPM)" w:date="2019-08-15T11:14:00Z" w:initials="EO(">
    <w:p w14:paraId="71E044BD" w14:textId="486BE097" w:rsidR="00E07E37" w:rsidRDefault="00E07E37">
      <w:pPr>
        <w:pStyle w:val="CommentText"/>
      </w:pPr>
      <w:r>
        <w:rPr>
          <w:rStyle w:val="CommentReference"/>
        </w:rPr>
        <w:annotationRef/>
      </w:r>
      <w:r>
        <w:t>round everything to the second digit</w:t>
      </w:r>
    </w:p>
  </w:comment>
  <w:comment w:id="1132" w:author="Efthimiou, Orestis (ISPM)" w:date="2019-08-15T11:15:00Z" w:initials="EO(">
    <w:p w14:paraId="6D93CDCE" w14:textId="74E6CB77" w:rsidR="00E07E37" w:rsidRDefault="00E07E37">
      <w:pPr>
        <w:pStyle w:val="CommentText"/>
      </w:pPr>
      <w:r>
        <w:rPr>
          <w:rStyle w:val="CommentReference"/>
        </w:rPr>
        <w:annotationRef/>
      </w:r>
      <w:r>
        <w:t>are you sure? Maybe a minus sign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1C015" w15:done="0"/>
  <w15:commentEx w15:paraId="4CB4F7D9" w15:done="0"/>
  <w15:commentEx w15:paraId="073A16EE" w15:done="0"/>
  <w15:commentEx w15:paraId="35957D3B" w15:done="0"/>
  <w15:commentEx w15:paraId="0D1129A9" w15:done="0"/>
  <w15:commentEx w15:paraId="2ED43C9B" w15:done="0"/>
  <w15:commentEx w15:paraId="3A15CAD1" w15:done="0"/>
  <w15:commentEx w15:paraId="72249C56" w15:done="0"/>
  <w15:commentEx w15:paraId="660EBFC5" w15:done="0"/>
  <w15:commentEx w15:paraId="37CE1CB4" w15:done="0"/>
  <w15:commentEx w15:paraId="15A4DFCC" w15:paraIdParent="37CE1CB4" w15:done="0"/>
  <w15:commentEx w15:paraId="37DFFF27" w15:paraIdParent="37CE1CB4" w15:done="0"/>
  <w15:commentEx w15:paraId="1933084C" w15:done="0"/>
  <w15:commentEx w15:paraId="1FCE9131" w15:done="0"/>
  <w15:commentEx w15:paraId="5EA79A7F" w15:done="0"/>
  <w15:commentEx w15:paraId="5CC7C2A4" w15:done="0"/>
  <w15:commentEx w15:paraId="5B841D20" w15:done="0"/>
  <w15:commentEx w15:paraId="5CE4B4F3" w15:done="0"/>
  <w15:commentEx w15:paraId="57EA9B6D" w15:done="0"/>
  <w15:commentEx w15:paraId="4400A8EF" w15:done="0"/>
  <w15:commentEx w15:paraId="0F11ABBC" w15:done="0"/>
  <w15:commentEx w15:paraId="390F2D9B" w15:done="0"/>
  <w15:commentEx w15:paraId="25790B1C" w15:done="0"/>
  <w15:commentEx w15:paraId="17F1C89F" w15:done="0"/>
  <w15:commentEx w15:paraId="14C1E7FE" w15:done="0"/>
  <w15:commentEx w15:paraId="30A16916" w15:done="0"/>
  <w15:commentEx w15:paraId="5DB5B2B4" w15:done="0"/>
  <w15:commentEx w15:paraId="070A5AF5" w15:done="0"/>
  <w15:commentEx w15:paraId="444E8205" w15:done="0"/>
  <w15:commentEx w15:paraId="1AB264DC" w15:done="0"/>
  <w15:commentEx w15:paraId="5E754ECA" w15:done="0"/>
  <w15:commentEx w15:paraId="50C9BE32" w15:done="0"/>
  <w15:commentEx w15:paraId="446C9FEE" w15:done="0"/>
  <w15:commentEx w15:paraId="032B89C4" w15:done="0"/>
  <w15:commentEx w15:paraId="28651CA0" w15:done="0"/>
  <w15:commentEx w15:paraId="5BF56F67" w15:done="0"/>
  <w15:commentEx w15:paraId="09180885" w15:done="0"/>
  <w15:commentEx w15:paraId="544C5ACE" w15:done="0"/>
  <w15:commentEx w15:paraId="7BF10B87" w15:done="0"/>
  <w15:commentEx w15:paraId="7672D827" w15:done="0"/>
  <w15:commentEx w15:paraId="369CD907" w15:done="0"/>
  <w15:commentEx w15:paraId="4B61BCD2" w15:done="0"/>
  <w15:commentEx w15:paraId="3268D8AB" w15:paraIdParent="4B61BCD2" w15:done="0"/>
  <w15:commentEx w15:paraId="0C24D847" w15:done="0"/>
  <w15:commentEx w15:paraId="4F4A5A9F" w15:done="0"/>
  <w15:commentEx w15:paraId="05EC3172" w15:done="0"/>
  <w15:commentEx w15:paraId="2D7699BF" w15:done="0"/>
  <w15:commentEx w15:paraId="71E044BD" w15:done="0"/>
  <w15:commentEx w15:paraId="6D93CD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68BFB" w14:textId="77777777" w:rsidR="00594140" w:rsidRDefault="00594140" w:rsidP="00A5220E">
      <w:pPr>
        <w:spacing w:line="240" w:lineRule="auto"/>
      </w:pPr>
      <w:r>
        <w:separator/>
      </w:r>
    </w:p>
  </w:endnote>
  <w:endnote w:type="continuationSeparator" w:id="0">
    <w:p w14:paraId="6AE3457F" w14:textId="77777777" w:rsidR="00594140" w:rsidRDefault="00594140" w:rsidP="00A52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9ECEF" w14:textId="77777777" w:rsidR="00594140" w:rsidRDefault="00594140" w:rsidP="00A5220E">
      <w:pPr>
        <w:spacing w:line="240" w:lineRule="auto"/>
      </w:pPr>
      <w:r>
        <w:separator/>
      </w:r>
    </w:p>
  </w:footnote>
  <w:footnote w:type="continuationSeparator" w:id="0">
    <w:p w14:paraId="24354177" w14:textId="77777777" w:rsidR="00594140" w:rsidRDefault="00594140" w:rsidP="00A522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8BFAAF"/>
    <w:multiLevelType w:val="multilevel"/>
    <w:tmpl w:val="461864C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85506D"/>
    <w:multiLevelType w:val="hybridMultilevel"/>
    <w:tmpl w:val="5F5492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147D15"/>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2068E5"/>
    <w:multiLevelType w:val="hybridMultilevel"/>
    <w:tmpl w:val="D6900A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F24170B"/>
    <w:multiLevelType w:val="hybridMultilevel"/>
    <w:tmpl w:val="6D5000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55778CA"/>
    <w:multiLevelType w:val="hybridMultilevel"/>
    <w:tmpl w:val="A2DECF3E"/>
    <w:lvl w:ilvl="0" w:tplc="B0DC88D4">
      <w:start w:val="1"/>
      <w:numFmt w:val="lowerRoman"/>
      <w:lvlText w:val="%1."/>
      <w:lvlJc w:val="left"/>
      <w:pPr>
        <w:ind w:left="3200" w:hanging="720"/>
      </w:pPr>
      <w:rPr>
        <w:rFonts w:hint="default"/>
      </w:rPr>
    </w:lvl>
    <w:lvl w:ilvl="1" w:tplc="08070019" w:tentative="1">
      <w:start w:val="1"/>
      <w:numFmt w:val="lowerLetter"/>
      <w:lvlText w:val="%2."/>
      <w:lvlJc w:val="left"/>
      <w:pPr>
        <w:ind w:left="3560" w:hanging="360"/>
      </w:pPr>
    </w:lvl>
    <w:lvl w:ilvl="2" w:tplc="0807001B" w:tentative="1">
      <w:start w:val="1"/>
      <w:numFmt w:val="lowerRoman"/>
      <w:lvlText w:val="%3."/>
      <w:lvlJc w:val="right"/>
      <w:pPr>
        <w:ind w:left="4280" w:hanging="180"/>
      </w:pPr>
    </w:lvl>
    <w:lvl w:ilvl="3" w:tplc="0807000F" w:tentative="1">
      <w:start w:val="1"/>
      <w:numFmt w:val="decimal"/>
      <w:lvlText w:val="%4."/>
      <w:lvlJc w:val="left"/>
      <w:pPr>
        <w:ind w:left="5000" w:hanging="360"/>
      </w:pPr>
    </w:lvl>
    <w:lvl w:ilvl="4" w:tplc="08070019" w:tentative="1">
      <w:start w:val="1"/>
      <w:numFmt w:val="lowerLetter"/>
      <w:lvlText w:val="%5."/>
      <w:lvlJc w:val="left"/>
      <w:pPr>
        <w:ind w:left="5720" w:hanging="360"/>
      </w:pPr>
    </w:lvl>
    <w:lvl w:ilvl="5" w:tplc="0807001B" w:tentative="1">
      <w:start w:val="1"/>
      <w:numFmt w:val="lowerRoman"/>
      <w:lvlText w:val="%6."/>
      <w:lvlJc w:val="right"/>
      <w:pPr>
        <w:ind w:left="6440" w:hanging="180"/>
      </w:pPr>
    </w:lvl>
    <w:lvl w:ilvl="6" w:tplc="0807000F" w:tentative="1">
      <w:start w:val="1"/>
      <w:numFmt w:val="decimal"/>
      <w:lvlText w:val="%7."/>
      <w:lvlJc w:val="left"/>
      <w:pPr>
        <w:ind w:left="7160" w:hanging="360"/>
      </w:pPr>
    </w:lvl>
    <w:lvl w:ilvl="7" w:tplc="08070019" w:tentative="1">
      <w:start w:val="1"/>
      <w:numFmt w:val="lowerLetter"/>
      <w:lvlText w:val="%8."/>
      <w:lvlJc w:val="left"/>
      <w:pPr>
        <w:ind w:left="7880" w:hanging="360"/>
      </w:pPr>
    </w:lvl>
    <w:lvl w:ilvl="8" w:tplc="0807001B" w:tentative="1">
      <w:start w:val="1"/>
      <w:numFmt w:val="lowerRoman"/>
      <w:lvlText w:val="%9."/>
      <w:lvlJc w:val="right"/>
      <w:pPr>
        <w:ind w:left="8600" w:hanging="180"/>
      </w:pPr>
    </w:lvl>
  </w:abstractNum>
  <w:abstractNum w:abstractNumId="6" w15:restartNumberingAfterBreak="0">
    <w:nsid w:val="70204552"/>
    <w:multiLevelType w:val="hybridMultilevel"/>
    <w:tmpl w:val="28C8CA3A"/>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fthimiou, Orestis (ISPM)">
    <w15:presenceInfo w15:providerId="AD" w15:userId="S-1-5-21-1442852101-4018948630-3783845812-122734"/>
  </w15:person>
  <w15:person w15:author="Seo, Michael Juhn Uh (ISPM)">
    <w15:presenceInfo w15:providerId="None" w15:userId="Seo, Michael Juhn Uh (ISP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D7"/>
    <w:rsid w:val="00001372"/>
    <w:rsid w:val="00001DED"/>
    <w:rsid w:val="00004A56"/>
    <w:rsid w:val="00004E7B"/>
    <w:rsid w:val="00007456"/>
    <w:rsid w:val="0001276F"/>
    <w:rsid w:val="0001683F"/>
    <w:rsid w:val="00022834"/>
    <w:rsid w:val="00024583"/>
    <w:rsid w:val="000300C0"/>
    <w:rsid w:val="00030AE0"/>
    <w:rsid w:val="00033143"/>
    <w:rsid w:val="00033B5D"/>
    <w:rsid w:val="00042D5C"/>
    <w:rsid w:val="0004427D"/>
    <w:rsid w:val="00053260"/>
    <w:rsid w:val="00055693"/>
    <w:rsid w:val="000567A7"/>
    <w:rsid w:val="00057165"/>
    <w:rsid w:val="000608C3"/>
    <w:rsid w:val="000626C8"/>
    <w:rsid w:val="00062DE0"/>
    <w:rsid w:val="000636BE"/>
    <w:rsid w:val="0006598C"/>
    <w:rsid w:val="0006688C"/>
    <w:rsid w:val="00067133"/>
    <w:rsid w:val="00071A9B"/>
    <w:rsid w:val="00071C6B"/>
    <w:rsid w:val="000759D3"/>
    <w:rsid w:val="00080B54"/>
    <w:rsid w:val="000867F7"/>
    <w:rsid w:val="00091233"/>
    <w:rsid w:val="000915DF"/>
    <w:rsid w:val="000950CF"/>
    <w:rsid w:val="000963AE"/>
    <w:rsid w:val="000A6B8B"/>
    <w:rsid w:val="000B001A"/>
    <w:rsid w:val="000B35D4"/>
    <w:rsid w:val="000B79E0"/>
    <w:rsid w:val="000B7E53"/>
    <w:rsid w:val="000C64B7"/>
    <w:rsid w:val="000D1034"/>
    <w:rsid w:val="000D3A04"/>
    <w:rsid w:val="000D798F"/>
    <w:rsid w:val="000E47C8"/>
    <w:rsid w:val="000E4839"/>
    <w:rsid w:val="000F0EAF"/>
    <w:rsid w:val="000F2521"/>
    <w:rsid w:val="000F49FC"/>
    <w:rsid w:val="000F7B63"/>
    <w:rsid w:val="00102C11"/>
    <w:rsid w:val="00103DAB"/>
    <w:rsid w:val="00103FA9"/>
    <w:rsid w:val="001126F5"/>
    <w:rsid w:val="00113A8A"/>
    <w:rsid w:val="00114254"/>
    <w:rsid w:val="00116B15"/>
    <w:rsid w:val="00117D7E"/>
    <w:rsid w:val="00120654"/>
    <w:rsid w:val="001211AD"/>
    <w:rsid w:val="0012488A"/>
    <w:rsid w:val="00124F7A"/>
    <w:rsid w:val="00125A0C"/>
    <w:rsid w:val="00125BE3"/>
    <w:rsid w:val="0012703D"/>
    <w:rsid w:val="001301EB"/>
    <w:rsid w:val="001309ED"/>
    <w:rsid w:val="00130AE6"/>
    <w:rsid w:val="0013418C"/>
    <w:rsid w:val="00134B63"/>
    <w:rsid w:val="00136E6E"/>
    <w:rsid w:val="00143A63"/>
    <w:rsid w:val="00144A31"/>
    <w:rsid w:val="00146A20"/>
    <w:rsid w:val="00146FBB"/>
    <w:rsid w:val="00147C2C"/>
    <w:rsid w:val="001515B4"/>
    <w:rsid w:val="00155B0A"/>
    <w:rsid w:val="00156BEE"/>
    <w:rsid w:val="00156C64"/>
    <w:rsid w:val="00162068"/>
    <w:rsid w:val="00162393"/>
    <w:rsid w:val="001625BF"/>
    <w:rsid w:val="00163159"/>
    <w:rsid w:val="0016457A"/>
    <w:rsid w:val="00166F63"/>
    <w:rsid w:val="001741E1"/>
    <w:rsid w:val="00175B36"/>
    <w:rsid w:val="00175EDE"/>
    <w:rsid w:val="001847DD"/>
    <w:rsid w:val="00193E25"/>
    <w:rsid w:val="00196F1E"/>
    <w:rsid w:val="00196FA2"/>
    <w:rsid w:val="001A6D61"/>
    <w:rsid w:val="001A72AC"/>
    <w:rsid w:val="001B373D"/>
    <w:rsid w:val="001B5ACB"/>
    <w:rsid w:val="001C1102"/>
    <w:rsid w:val="001C3398"/>
    <w:rsid w:val="001C66FB"/>
    <w:rsid w:val="001C720D"/>
    <w:rsid w:val="001C7600"/>
    <w:rsid w:val="001D1AC1"/>
    <w:rsid w:val="001D62F1"/>
    <w:rsid w:val="001E031A"/>
    <w:rsid w:val="001E07E1"/>
    <w:rsid w:val="001E13F9"/>
    <w:rsid w:val="001E5D09"/>
    <w:rsid w:val="001F497E"/>
    <w:rsid w:val="002040C4"/>
    <w:rsid w:val="00210290"/>
    <w:rsid w:val="002109A6"/>
    <w:rsid w:val="00210A69"/>
    <w:rsid w:val="00210AA3"/>
    <w:rsid w:val="00211162"/>
    <w:rsid w:val="002122C2"/>
    <w:rsid w:val="002125FB"/>
    <w:rsid w:val="00220597"/>
    <w:rsid w:val="002259AC"/>
    <w:rsid w:val="0023317E"/>
    <w:rsid w:val="00233C63"/>
    <w:rsid w:val="002355BF"/>
    <w:rsid w:val="002402C6"/>
    <w:rsid w:val="00245FD1"/>
    <w:rsid w:val="00246C15"/>
    <w:rsid w:val="00246C4A"/>
    <w:rsid w:val="00247A2F"/>
    <w:rsid w:val="00250072"/>
    <w:rsid w:val="002528A9"/>
    <w:rsid w:val="002547C7"/>
    <w:rsid w:val="0027082C"/>
    <w:rsid w:val="00270DFB"/>
    <w:rsid w:val="00272D8B"/>
    <w:rsid w:val="002736E3"/>
    <w:rsid w:val="00275221"/>
    <w:rsid w:val="00277AA2"/>
    <w:rsid w:val="00277AF4"/>
    <w:rsid w:val="00281E44"/>
    <w:rsid w:val="00282912"/>
    <w:rsid w:val="00286936"/>
    <w:rsid w:val="002932E3"/>
    <w:rsid w:val="00293F12"/>
    <w:rsid w:val="00294277"/>
    <w:rsid w:val="00296359"/>
    <w:rsid w:val="002A3B7B"/>
    <w:rsid w:val="002A5D9D"/>
    <w:rsid w:val="002A64E3"/>
    <w:rsid w:val="002A6C51"/>
    <w:rsid w:val="002A7513"/>
    <w:rsid w:val="002A7F03"/>
    <w:rsid w:val="002B2D37"/>
    <w:rsid w:val="002B445D"/>
    <w:rsid w:val="002B732D"/>
    <w:rsid w:val="002B765B"/>
    <w:rsid w:val="002C2FF6"/>
    <w:rsid w:val="002C40F0"/>
    <w:rsid w:val="002C5991"/>
    <w:rsid w:val="002D0317"/>
    <w:rsid w:val="002D19B0"/>
    <w:rsid w:val="002D706B"/>
    <w:rsid w:val="002E0549"/>
    <w:rsid w:val="002E0FEE"/>
    <w:rsid w:val="002E1C70"/>
    <w:rsid w:val="002E36CF"/>
    <w:rsid w:val="002E5455"/>
    <w:rsid w:val="002E5878"/>
    <w:rsid w:val="002F3A29"/>
    <w:rsid w:val="002F4C2D"/>
    <w:rsid w:val="002F574D"/>
    <w:rsid w:val="0030228D"/>
    <w:rsid w:val="00304144"/>
    <w:rsid w:val="0030526E"/>
    <w:rsid w:val="00307EDE"/>
    <w:rsid w:val="003131CE"/>
    <w:rsid w:val="00314D39"/>
    <w:rsid w:val="00315BA0"/>
    <w:rsid w:val="003268CA"/>
    <w:rsid w:val="00326E0C"/>
    <w:rsid w:val="00331C6B"/>
    <w:rsid w:val="00331D57"/>
    <w:rsid w:val="00337655"/>
    <w:rsid w:val="00337DF8"/>
    <w:rsid w:val="003420C3"/>
    <w:rsid w:val="00343643"/>
    <w:rsid w:val="003457D5"/>
    <w:rsid w:val="00352E38"/>
    <w:rsid w:val="00355E3C"/>
    <w:rsid w:val="00357924"/>
    <w:rsid w:val="00366687"/>
    <w:rsid w:val="003708E4"/>
    <w:rsid w:val="0037192A"/>
    <w:rsid w:val="00376CD3"/>
    <w:rsid w:val="00377BB7"/>
    <w:rsid w:val="0038073C"/>
    <w:rsid w:val="003864F4"/>
    <w:rsid w:val="00387B07"/>
    <w:rsid w:val="0039144F"/>
    <w:rsid w:val="0039213A"/>
    <w:rsid w:val="003922FC"/>
    <w:rsid w:val="003925D8"/>
    <w:rsid w:val="00392E6F"/>
    <w:rsid w:val="00394446"/>
    <w:rsid w:val="00396E90"/>
    <w:rsid w:val="003A08A1"/>
    <w:rsid w:val="003A45DD"/>
    <w:rsid w:val="003A6F40"/>
    <w:rsid w:val="003B0A66"/>
    <w:rsid w:val="003B1535"/>
    <w:rsid w:val="003B61C9"/>
    <w:rsid w:val="003B6366"/>
    <w:rsid w:val="003B65AD"/>
    <w:rsid w:val="003B75B0"/>
    <w:rsid w:val="003C022C"/>
    <w:rsid w:val="003C1DA4"/>
    <w:rsid w:val="003D2D65"/>
    <w:rsid w:val="003D3379"/>
    <w:rsid w:val="003D4189"/>
    <w:rsid w:val="003D492E"/>
    <w:rsid w:val="003D4CA4"/>
    <w:rsid w:val="003D6805"/>
    <w:rsid w:val="003D7743"/>
    <w:rsid w:val="003E6558"/>
    <w:rsid w:val="003E69A3"/>
    <w:rsid w:val="003E73F5"/>
    <w:rsid w:val="003E7E50"/>
    <w:rsid w:val="003F095A"/>
    <w:rsid w:val="003F49D8"/>
    <w:rsid w:val="003F4D9B"/>
    <w:rsid w:val="003F5345"/>
    <w:rsid w:val="003F5F53"/>
    <w:rsid w:val="004015A5"/>
    <w:rsid w:val="00401FFE"/>
    <w:rsid w:val="00402DEF"/>
    <w:rsid w:val="00410901"/>
    <w:rsid w:val="004124BD"/>
    <w:rsid w:val="004136BA"/>
    <w:rsid w:val="004161C7"/>
    <w:rsid w:val="00420012"/>
    <w:rsid w:val="00420490"/>
    <w:rsid w:val="004227F1"/>
    <w:rsid w:val="004228F4"/>
    <w:rsid w:val="004242D9"/>
    <w:rsid w:val="00425C26"/>
    <w:rsid w:val="0042798D"/>
    <w:rsid w:val="00436CA4"/>
    <w:rsid w:val="00440961"/>
    <w:rsid w:val="004429EA"/>
    <w:rsid w:val="004439AB"/>
    <w:rsid w:val="00450A94"/>
    <w:rsid w:val="0045407C"/>
    <w:rsid w:val="004574A6"/>
    <w:rsid w:val="00457696"/>
    <w:rsid w:val="00460BC1"/>
    <w:rsid w:val="004629DE"/>
    <w:rsid w:val="004656A7"/>
    <w:rsid w:val="0047246B"/>
    <w:rsid w:val="00473ECE"/>
    <w:rsid w:val="00483735"/>
    <w:rsid w:val="004841F3"/>
    <w:rsid w:val="00484307"/>
    <w:rsid w:val="00484957"/>
    <w:rsid w:val="0048540B"/>
    <w:rsid w:val="0049238D"/>
    <w:rsid w:val="004969B9"/>
    <w:rsid w:val="004A4A70"/>
    <w:rsid w:val="004B6360"/>
    <w:rsid w:val="004B64E8"/>
    <w:rsid w:val="004B6B98"/>
    <w:rsid w:val="004C135B"/>
    <w:rsid w:val="004D014E"/>
    <w:rsid w:val="004D3468"/>
    <w:rsid w:val="004D5F98"/>
    <w:rsid w:val="004E2592"/>
    <w:rsid w:val="004E35C9"/>
    <w:rsid w:val="004E3F14"/>
    <w:rsid w:val="004E471C"/>
    <w:rsid w:val="004E4DFD"/>
    <w:rsid w:val="004E51CB"/>
    <w:rsid w:val="004F75AB"/>
    <w:rsid w:val="004F7950"/>
    <w:rsid w:val="004F7DE2"/>
    <w:rsid w:val="0050373A"/>
    <w:rsid w:val="0050548F"/>
    <w:rsid w:val="005113AE"/>
    <w:rsid w:val="00513E8E"/>
    <w:rsid w:val="0051528B"/>
    <w:rsid w:val="00515C93"/>
    <w:rsid w:val="0052192F"/>
    <w:rsid w:val="00522144"/>
    <w:rsid w:val="00522B51"/>
    <w:rsid w:val="00526404"/>
    <w:rsid w:val="00527FCB"/>
    <w:rsid w:val="00533EF4"/>
    <w:rsid w:val="00534AC7"/>
    <w:rsid w:val="005433B3"/>
    <w:rsid w:val="00544A98"/>
    <w:rsid w:val="0054620A"/>
    <w:rsid w:val="00546797"/>
    <w:rsid w:val="00546E9B"/>
    <w:rsid w:val="00550DAD"/>
    <w:rsid w:val="005511DB"/>
    <w:rsid w:val="005540A6"/>
    <w:rsid w:val="00555EB6"/>
    <w:rsid w:val="00556EA0"/>
    <w:rsid w:val="00562BF9"/>
    <w:rsid w:val="00571192"/>
    <w:rsid w:val="005729CE"/>
    <w:rsid w:val="00575167"/>
    <w:rsid w:val="0057613F"/>
    <w:rsid w:val="005763BE"/>
    <w:rsid w:val="00577125"/>
    <w:rsid w:val="005775BD"/>
    <w:rsid w:val="00584135"/>
    <w:rsid w:val="00584D72"/>
    <w:rsid w:val="005925DA"/>
    <w:rsid w:val="00593DE2"/>
    <w:rsid w:val="00594140"/>
    <w:rsid w:val="005969A5"/>
    <w:rsid w:val="005A05BC"/>
    <w:rsid w:val="005A1405"/>
    <w:rsid w:val="005A3054"/>
    <w:rsid w:val="005A5040"/>
    <w:rsid w:val="005A5293"/>
    <w:rsid w:val="005A5738"/>
    <w:rsid w:val="005A573D"/>
    <w:rsid w:val="005A5F0F"/>
    <w:rsid w:val="005A7B30"/>
    <w:rsid w:val="005A7C03"/>
    <w:rsid w:val="005B0541"/>
    <w:rsid w:val="005B2AD1"/>
    <w:rsid w:val="005B5B6B"/>
    <w:rsid w:val="005C367B"/>
    <w:rsid w:val="005D45BF"/>
    <w:rsid w:val="005D5D47"/>
    <w:rsid w:val="005D68F7"/>
    <w:rsid w:val="005E32BE"/>
    <w:rsid w:val="005E4844"/>
    <w:rsid w:val="005E503F"/>
    <w:rsid w:val="005E76C8"/>
    <w:rsid w:val="005E7CD9"/>
    <w:rsid w:val="005F3277"/>
    <w:rsid w:val="005F3D2D"/>
    <w:rsid w:val="005F3D99"/>
    <w:rsid w:val="005F646B"/>
    <w:rsid w:val="005F7D7D"/>
    <w:rsid w:val="00601918"/>
    <w:rsid w:val="006023AA"/>
    <w:rsid w:val="00604012"/>
    <w:rsid w:val="00604AE5"/>
    <w:rsid w:val="0060583A"/>
    <w:rsid w:val="00606BF1"/>
    <w:rsid w:val="00606E0B"/>
    <w:rsid w:val="00607E2B"/>
    <w:rsid w:val="00610417"/>
    <w:rsid w:val="00617476"/>
    <w:rsid w:val="0062563E"/>
    <w:rsid w:val="00625C7A"/>
    <w:rsid w:val="00625FED"/>
    <w:rsid w:val="006304AF"/>
    <w:rsid w:val="00630627"/>
    <w:rsid w:val="00642CCA"/>
    <w:rsid w:val="00645847"/>
    <w:rsid w:val="00645C25"/>
    <w:rsid w:val="006477B7"/>
    <w:rsid w:val="00656CF3"/>
    <w:rsid w:val="00662678"/>
    <w:rsid w:val="00664277"/>
    <w:rsid w:val="00665285"/>
    <w:rsid w:val="006665CF"/>
    <w:rsid w:val="00666E61"/>
    <w:rsid w:val="0066796E"/>
    <w:rsid w:val="00672490"/>
    <w:rsid w:val="006756B4"/>
    <w:rsid w:val="006768C1"/>
    <w:rsid w:val="00677748"/>
    <w:rsid w:val="00683C59"/>
    <w:rsid w:val="0068410A"/>
    <w:rsid w:val="00691425"/>
    <w:rsid w:val="00692008"/>
    <w:rsid w:val="00693DE9"/>
    <w:rsid w:val="006943E0"/>
    <w:rsid w:val="006965EB"/>
    <w:rsid w:val="006A074E"/>
    <w:rsid w:val="006A528F"/>
    <w:rsid w:val="006A52E3"/>
    <w:rsid w:val="006B05DF"/>
    <w:rsid w:val="006B0750"/>
    <w:rsid w:val="006B34CB"/>
    <w:rsid w:val="006B4E88"/>
    <w:rsid w:val="006C0F9F"/>
    <w:rsid w:val="006C1B8C"/>
    <w:rsid w:val="006C32C9"/>
    <w:rsid w:val="006C34D1"/>
    <w:rsid w:val="006C35D9"/>
    <w:rsid w:val="006C4C5B"/>
    <w:rsid w:val="006C5BD7"/>
    <w:rsid w:val="006C66EB"/>
    <w:rsid w:val="006C7338"/>
    <w:rsid w:val="006C746F"/>
    <w:rsid w:val="006D0DEE"/>
    <w:rsid w:val="006D26FC"/>
    <w:rsid w:val="006D2729"/>
    <w:rsid w:val="006E03F0"/>
    <w:rsid w:val="006E0ABD"/>
    <w:rsid w:val="006E124A"/>
    <w:rsid w:val="006E1E42"/>
    <w:rsid w:val="006E5047"/>
    <w:rsid w:val="006F3424"/>
    <w:rsid w:val="006F665D"/>
    <w:rsid w:val="006F678B"/>
    <w:rsid w:val="006F6858"/>
    <w:rsid w:val="006F69E0"/>
    <w:rsid w:val="006F7086"/>
    <w:rsid w:val="006F7F30"/>
    <w:rsid w:val="007005BE"/>
    <w:rsid w:val="00705C7F"/>
    <w:rsid w:val="007071DB"/>
    <w:rsid w:val="00711072"/>
    <w:rsid w:val="0071261F"/>
    <w:rsid w:val="00712772"/>
    <w:rsid w:val="007131FA"/>
    <w:rsid w:val="0072114C"/>
    <w:rsid w:val="0072332F"/>
    <w:rsid w:val="00724B54"/>
    <w:rsid w:val="00724CB1"/>
    <w:rsid w:val="0072555A"/>
    <w:rsid w:val="0072658C"/>
    <w:rsid w:val="00731137"/>
    <w:rsid w:val="0073193E"/>
    <w:rsid w:val="00743847"/>
    <w:rsid w:val="00752552"/>
    <w:rsid w:val="0075290D"/>
    <w:rsid w:val="00753E2C"/>
    <w:rsid w:val="00760852"/>
    <w:rsid w:val="007608DE"/>
    <w:rsid w:val="0076293B"/>
    <w:rsid w:val="00762F8E"/>
    <w:rsid w:val="00766534"/>
    <w:rsid w:val="00770831"/>
    <w:rsid w:val="00771B95"/>
    <w:rsid w:val="00780B0C"/>
    <w:rsid w:val="00781D6F"/>
    <w:rsid w:val="00783AAE"/>
    <w:rsid w:val="00784AAC"/>
    <w:rsid w:val="00787CB6"/>
    <w:rsid w:val="0079125A"/>
    <w:rsid w:val="00791375"/>
    <w:rsid w:val="00795DB7"/>
    <w:rsid w:val="007A0AAB"/>
    <w:rsid w:val="007A2AE7"/>
    <w:rsid w:val="007A2B91"/>
    <w:rsid w:val="007B0D26"/>
    <w:rsid w:val="007B22EB"/>
    <w:rsid w:val="007B4584"/>
    <w:rsid w:val="007B4F04"/>
    <w:rsid w:val="007B5673"/>
    <w:rsid w:val="007B7AC3"/>
    <w:rsid w:val="007C111C"/>
    <w:rsid w:val="007C1420"/>
    <w:rsid w:val="007C34F0"/>
    <w:rsid w:val="007C76B5"/>
    <w:rsid w:val="007C79A5"/>
    <w:rsid w:val="007D7B0E"/>
    <w:rsid w:val="007D7EA3"/>
    <w:rsid w:val="007E0D47"/>
    <w:rsid w:val="007E38CB"/>
    <w:rsid w:val="007F008D"/>
    <w:rsid w:val="007F1898"/>
    <w:rsid w:val="007F6946"/>
    <w:rsid w:val="00807540"/>
    <w:rsid w:val="0081270D"/>
    <w:rsid w:val="00813332"/>
    <w:rsid w:val="00813775"/>
    <w:rsid w:val="00817330"/>
    <w:rsid w:val="00822F6D"/>
    <w:rsid w:val="00823039"/>
    <w:rsid w:val="00824818"/>
    <w:rsid w:val="008253F1"/>
    <w:rsid w:val="00827040"/>
    <w:rsid w:val="00830373"/>
    <w:rsid w:val="00832A2A"/>
    <w:rsid w:val="00840579"/>
    <w:rsid w:val="00840A63"/>
    <w:rsid w:val="008413B0"/>
    <w:rsid w:val="00843233"/>
    <w:rsid w:val="00846DE1"/>
    <w:rsid w:val="008501A4"/>
    <w:rsid w:val="00850CD8"/>
    <w:rsid w:val="008512D1"/>
    <w:rsid w:val="0085168A"/>
    <w:rsid w:val="00853AA6"/>
    <w:rsid w:val="008542B6"/>
    <w:rsid w:val="00865627"/>
    <w:rsid w:val="00865B92"/>
    <w:rsid w:val="00866BF2"/>
    <w:rsid w:val="00867D69"/>
    <w:rsid w:val="00870212"/>
    <w:rsid w:val="00872D98"/>
    <w:rsid w:val="008732BF"/>
    <w:rsid w:val="00873A55"/>
    <w:rsid w:val="008759ED"/>
    <w:rsid w:val="00877398"/>
    <w:rsid w:val="00887B94"/>
    <w:rsid w:val="0089388D"/>
    <w:rsid w:val="008A17B2"/>
    <w:rsid w:val="008A2739"/>
    <w:rsid w:val="008A2B04"/>
    <w:rsid w:val="008A45D1"/>
    <w:rsid w:val="008A6724"/>
    <w:rsid w:val="008B00B4"/>
    <w:rsid w:val="008B22E5"/>
    <w:rsid w:val="008B27F6"/>
    <w:rsid w:val="008C00A8"/>
    <w:rsid w:val="008C39D5"/>
    <w:rsid w:val="008C40EE"/>
    <w:rsid w:val="008D1389"/>
    <w:rsid w:val="008D3A57"/>
    <w:rsid w:val="008D41E3"/>
    <w:rsid w:val="008D589E"/>
    <w:rsid w:val="008D5C31"/>
    <w:rsid w:val="008D6D00"/>
    <w:rsid w:val="008E4AB8"/>
    <w:rsid w:val="008E58E2"/>
    <w:rsid w:val="008E595E"/>
    <w:rsid w:val="008E652D"/>
    <w:rsid w:val="008E6ED7"/>
    <w:rsid w:val="008F08ED"/>
    <w:rsid w:val="008F0AA9"/>
    <w:rsid w:val="008F473C"/>
    <w:rsid w:val="008F7540"/>
    <w:rsid w:val="009017D8"/>
    <w:rsid w:val="009018EC"/>
    <w:rsid w:val="0090216C"/>
    <w:rsid w:val="00902D0C"/>
    <w:rsid w:val="00905861"/>
    <w:rsid w:val="0090615E"/>
    <w:rsid w:val="0090646C"/>
    <w:rsid w:val="00911037"/>
    <w:rsid w:val="00915A17"/>
    <w:rsid w:val="00915FFA"/>
    <w:rsid w:val="0092100F"/>
    <w:rsid w:val="009234AC"/>
    <w:rsid w:val="00924DDA"/>
    <w:rsid w:val="0092719B"/>
    <w:rsid w:val="00927CFD"/>
    <w:rsid w:val="00932C97"/>
    <w:rsid w:val="00934943"/>
    <w:rsid w:val="00935C8F"/>
    <w:rsid w:val="00936CBD"/>
    <w:rsid w:val="009426F6"/>
    <w:rsid w:val="00943EFB"/>
    <w:rsid w:val="00944917"/>
    <w:rsid w:val="00945148"/>
    <w:rsid w:val="00945C3B"/>
    <w:rsid w:val="00950EBC"/>
    <w:rsid w:val="0096042C"/>
    <w:rsid w:val="00960F93"/>
    <w:rsid w:val="0096477B"/>
    <w:rsid w:val="009652A6"/>
    <w:rsid w:val="00965514"/>
    <w:rsid w:val="00965F10"/>
    <w:rsid w:val="00967709"/>
    <w:rsid w:val="0097361A"/>
    <w:rsid w:val="00974CDC"/>
    <w:rsid w:val="009756F9"/>
    <w:rsid w:val="0097589A"/>
    <w:rsid w:val="00977718"/>
    <w:rsid w:val="00980615"/>
    <w:rsid w:val="00983677"/>
    <w:rsid w:val="00984F8B"/>
    <w:rsid w:val="00986895"/>
    <w:rsid w:val="009875B6"/>
    <w:rsid w:val="009876E5"/>
    <w:rsid w:val="00991D44"/>
    <w:rsid w:val="00991D9A"/>
    <w:rsid w:val="00992E34"/>
    <w:rsid w:val="00995063"/>
    <w:rsid w:val="0099517E"/>
    <w:rsid w:val="00995CC9"/>
    <w:rsid w:val="009A1E24"/>
    <w:rsid w:val="009A22C4"/>
    <w:rsid w:val="009A69E2"/>
    <w:rsid w:val="009B0A75"/>
    <w:rsid w:val="009B1033"/>
    <w:rsid w:val="009B129B"/>
    <w:rsid w:val="009B27C9"/>
    <w:rsid w:val="009B2DD3"/>
    <w:rsid w:val="009B5E42"/>
    <w:rsid w:val="009C2D07"/>
    <w:rsid w:val="009D059F"/>
    <w:rsid w:val="009D1FEB"/>
    <w:rsid w:val="009D222F"/>
    <w:rsid w:val="009D4B4D"/>
    <w:rsid w:val="009D4CC2"/>
    <w:rsid w:val="009E0E6A"/>
    <w:rsid w:val="009E24D2"/>
    <w:rsid w:val="009E394A"/>
    <w:rsid w:val="009E42EA"/>
    <w:rsid w:val="009E6510"/>
    <w:rsid w:val="009E688E"/>
    <w:rsid w:val="009F13E0"/>
    <w:rsid w:val="009F16AE"/>
    <w:rsid w:val="009F6B31"/>
    <w:rsid w:val="009F798A"/>
    <w:rsid w:val="00A003BF"/>
    <w:rsid w:val="00A02750"/>
    <w:rsid w:val="00A0580E"/>
    <w:rsid w:val="00A05F04"/>
    <w:rsid w:val="00A118EE"/>
    <w:rsid w:val="00A13645"/>
    <w:rsid w:val="00A151F5"/>
    <w:rsid w:val="00A20DEF"/>
    <w:rsid w:val="00A23792"/>
    <w:rsid w:val="00A24D86"/>
    <w:rsid w:val="00A30C2C"/>
    <w:rsid w:val="00A31357"/>
    <w:rsid w:val="00A34AEA"/>
    <w:rsid w:val="00A3525C"/>
    <w:rsid w:val="00A3639A"/>
    <w:rsid w:val="00A3644F"/>
    <w:rsid w:val="00A40185"/>
    <w:rsid w:val="00A457D2"/>
    <w:rsid w:val="00A46A2C"/>
    <w:rsid w:val="00A46C6F"/>
    <w:rsid w:val="00A5220E"/>
    <w:rsid w:val="00A545DE"/>
    <w:rsid w:val="00A5470A"/>
    <w:rsid w:val="00A55609"/>
    <w:rsid w:val="00A572A2"/>
    <w:rsid w:val="00A607B5"/>
    <w:rsid w:val="00A609E2"/>
    <w:rsid w:val="00A61124"/>
    <w:rsid w:val="00A641D8"/>
    <w:rsid w:val="00A642BF"/>
    <w:rsid w:val="00A67C14"/>
    <w:rsid w:val="00A67D43"/>
    <w:rsid w:val="00A70D50"/>
    <w:rsid w:val="00A72443"/>
    <w:rsid w:val="00A75319"/>
    <w:rsid w:val="00A77E47"/>
    <w:rsid w:val="00A8477B"/>
    <w:rsid w:val="00A85D43"/>
    <w:rsid w:val="00A87F46"/>
    <w:rsid w:val="00A9274E"/>
    <w:rsid w:val="00A9317C"/>
    <w:rsid w:val="00A931B2"/>
    <w:rsid w:val="00A93782"/>
    <w:rsid w:val="00A94397"/>
    <w:rsid w:val="00A94D06"/>
    <w:rsid w:val="00A94DAF"/>
    <w:rsid w:val="00A94F4F"/>
    <w:rsid w:val="00A96D3D"/>
    <w:rsid w:val="00AA13F8"/>
    <w:rsid w:val="00AA1858"/>
    <w:rsid w:val="00AA6114"/>
    <w:rsid w:val="00AB2CC5"/>
    <w:rsid w:val="00AB30A7"/>
    <w:rsid w:val="00AB5418"/>
    <w:rsid w:val="00AC1ADC"/>
    <w:rsid w:val="00AC263A"/>
    <w:rsid w:val="00AC31EC"/>
    <w:rsid w:val="00AC46CC"/>
    <w:rsid w:val="00AC765E"/>
    <w:rsid w:val="00AD25C3"/>
    <w:rsid w:val="00AD2EE9"/>
    <w:rsid w:val="00AD41AA"/>
    <w:rsid w:val="00AD61DB"/>
    <w:rsid w:val="00AE11C4"/>
    <w:rsid w:val="00AE35DB"/>
    <w:rsid w:val="00AE6997"/>
    <w:rsid w:val="00AE7E4A"/>
    <w:rsid w:val="00AF1EEF"/>
    <w:rsid w:val="00AF2D42"/>
    <w:rsid w:val="00AF2FA6"/>
    <w:rsid w:val="00AF7FDF"/>
    <w:rsid w:val="00B00767"/>
    <w:rsid w:val="00B01401"/>
    <w:rsid w:val="00B06C19"/>
    <w:rsid w:val="00B134BF"/>
    <w:rsid w:val="00B15220"/>
    <w:rsid w:val="00B17996"/>
    <w:rsid w:val="00B217AD"/>
    <w:rsid w:val="00B24AA2"/>
    <w:rsid w:val="00B257A6"/>
    <w:rsid w:val="00B3324F"/>
    <w:rsid w:val="00B33783"/>
    <w:rsid w:val="00B37081"/>
    <w:rsid w:val="00B37384"/>
    <w:rsid w:val="00B37668"/>
    <w:rsid w:val="00B4060E"/>
    <w:rsid w:val="00B45D1F"/>
    <w:rsid w:val="00B462DC"/>
    <w:rsid w:val="00B47DDA"/>
    <w:rsid w:val="00B5173D"/>
    <w:rsid w:val="00B54A2A"/>
    <w:rsid w:val="00B5513E"/>
    <w:rsid w:val="00B5721E"/>
    <w:rsid w:val="00B620D0"/>
    <w:rsid w:val="00B6350F"/>
    <w:rsid w:val="00B64DE9"/>
    <w:rsid w:val="00B6609A"/>
    <w:rsid w:val="00B728F8"/>
    <w:rsid w:val="00B758E5"/>
    <w:rsid w:val="00B7677B"/>
    <w:rsid w:val="00B76BF1"/>
    <w:rsid w:val="00B76DA2"/>
    <w:rsid w:val="00B7736F"/>
    <w:rsid w:val="00B83195"/>
    <w:rsid w:val="00B8365D"/>
    <w:rsid w:val="00B85EA5"/>
    <w:rsid w:val="00B9259C"/>
    <w:rsid w:val="00B93C31"/>
    <w:rsid w:val="00B95C7B"/>
    <w:rsid w:val="00B95F32"/>
    <w:rsid w:val="00B96A7C"/>
    <w:rsid w:val="00B97855"/>
    <w:rsid w:val="00BA28A2"/>
    <w:rsid w:val="00BA3BA5"/>
    <w:rsid w:val="00BB02AC"/>
    <w:rsid w:val="00BB21C7"/>
    <w:rsid w:val="00BB5CA2"/>
    <w:rsid w:val="00BC3792"/>
    <w:rsid w:val="00BC4223"/>
    <w:rsid w:val="00BC6367"/>
    <w:rsid w:val="00BC6CBD"/>
    <w:rsid w:val="00BD6C22"/>
    <w:rsid w:val="00BE0846"/>
    <w:rsid w:val="00BE116E"/>
    <w:rsid w:val="00BE2573"/>
    <w:rsid w:val="00BE393A"/>
    <w:rsid w:val="00BE6546"/>
    <w:rsid w:val="00BE7AE7"/>
    <w:rsid w:val="00BF1843"/>
    <w:rsid w:val="00BF7F3E"/>
    <w:rsid w:val="00C0186D"/>
    <w:rsid w:val="00C01988"/>
    <w:rsid w:val="00C01AC4"/>
    <w:rsid w:val="00C03D76"/>
    <w:rsid w:val="00C0731E"/>
    <w:rsid w:val="00C07BF0"/>
    <w:rsid w:val="00C13466"/>
    <w:rsid w:val="00C159F7"/>
    <w:rsid w:val="00C16EE6"/>
    <w:rsid w:val="00C214CA"/>
    <w:rsid w:val="00C23651"/>
    <w:rsid w:val="00C2505F"/>
    <w:rsid w:val="00C2756A"/>
    <w:rsid w:val="00C300CD"/>
    <w:rsid w:val="00C301A0"/>
    <w:rsid w:val="00C327E7"/>
    <w:rsid w:val="00C3563C"/>
    <w:rsid w:val="00C360D1"/>
    <w:rsid w:val="00C41271"/>
    <w:rsid w:val="00C449A9"/>
    <w:rsid w:val="00C462C3"/>
    <w:rsid w:val="00C5020B"/>
    <w:rsid w:val="00C54570"/>
    <w:rsid w:val="00C56C79"/>
    <w:rsid w:val="00C87B95"/>
    <w:rsid w:val="00C90E7B"/>
    <w:rsid w:val="00C9614B"/>
    <w:rsid w:val="00C9788C"/>
    <w:rsid w:val="00CA1B9B"/>
    <w:rsid w:val="00CA1F0C"/>
    <w:rsid w:val="00CB0300"/>
    <w:rsid w:val="00CB22CD"/>
    <w:rsid w:val="00CB5EE0"/>
    <w:rsid w:val="00CB6B83"/>
    <w:rsid w:val="00CB7533"/>
    <w:rsid w:val="00CB7FEE"/>
    <w:rsid w:val="00CC4234"/>
    <w:rsid w:val="00CC48DA"/>
    <w:rsid w:val="00CC6106"/>
    <w:rsid w:val="00CC6C12"/>
    <w:rsid w:val="00CC7151"/>
    <w:rsid w:val="00CD09FB"/>
    <w:rsid w:val="00CD1B03"/>
    <w:rsid w:val="00CD24EB"/>
    <w:rsid w:val="00CD7A2B"/>
    <w:rsid w:val="00CE107F"/>
    <w:rsid w:val="00CE7E15"/>
    <w:rsid w:val="00CE7FC4"/>
    <w:rsid w:val="00CF2A6A"/>
    <w:rsid w:val="00CF4D26"/>
    <w:rsid w:val="00CF5351"/>
    <w:rsid w:val="00CF6411"/>
    <w:rsid w:val="00D01E8E"/>
    <w:rsid w:val="00D04305"/>
    <w:rsid w:val="00D057A8"/>
    <w:rsid w:val="00D11F41"/>
    <w:rsid w:val="00D17588"/>
    <w:rsid w:val="00D24B1C"/>
    <w:rsid w:val="00D25B67"/>
    <w:rsid w:val="00D25D8B"/>
    <w:rsid w:val="00D3196D"/>
    <w:rsid w:val="00D32C90"/>
    <w:rsid w:val="00D334D9"/>
    <w:rsid w:val="00D36083"/>
    <w:rsid w:val="00D36FE4"/>
    <w:rsid w:val="00D3774D"/>
    <w:rsid w:val="00D41D70"/>
    <w:rsid w:val="00D420E6"/>
    <w:rsid w:val="00D43D9B"/>
    <w:rsid w:val="00D46913"/>
    <w:rsid w:val="00D46BAE"/>
    <w:rsid w:val="00D47DE4"/>
    <w:rsid w:val="00D50DA9"/>
    <w:rsid w:val="00D55A5D"/>
    <w:rsid w:val="00D55FF6"/>
    <w:rsid w:val="00D5760F"/>
    <w:rsid w:val="00D610CD"/>
    <w:rsid w:val="00D619F0"/>
    <w:rsid w:val="00D64A3A"/>
    <w:rsid w:val="00D6530C"/>
    <w:rsid w:val="00D658E0"/>
    <w:rsid w:val="00D65A2C"/>
    <w:rsid w:val="00D73A65"/>
    <w:rsid w:val="00D73D3F"/>
    <w:rsid w:val="00D76C35"/>
    <w:rsid w:val="00D7733B"/>
    <w:rsid w:val="00D81745"/>
    <w:rsid w:val="00D827AD"/>
    <w:rsid w:val="00D82830"/>
    <w:rsid w:val="00D844E1"/>
    <w:rsid w:val="00D85DCA"/>
    <w:rsid w:val="00D87AEA"/>
    <w:rsid w:val="00D87F4C"/>
    <w:rsid w:val="00D93D6C"/>
    <w:rsid w:val="00D94409"/>
    <w:rsid w:val="00D9686B"/>
    <w:rsid w:val="00D96CAF"/>
    <w:rsid w:val="00D96D5E"/>
    <w:rsid w:val="00DA11B0"/>
    <w:rsid w:val="00DA15B6"/>
    <w:rsid w:val="00DA3152"/>
    <w:rsid w:val="00DA4F4D"/>
    <w:rsid w:val="00DB2527"/>
    <w:rsid w:val="00DB28D7"/>
    <w:rsid w:val="00DB3FDE"/>
    <w:rsid w:val="00DB5554"/>
    <w:rsid w:val="00DB5E27"/>
    <w:rsid w:val="00DC1CB0"/>
    <w:rsid w:val="00DC2605"/>
    <w:rsid w:val="00DC4190"/>
    <w:rsid w:val="00DC4E59"/>
    <w:rsid w:val="00DD1DD8"/>
    <w:rsid w:val="00DD6B04"/>
    <w:rsid w:val="00DE1399"/>
    <w:rsid w:val="00DE2430"/>
    <w:rsid w:val="00DE5000"/>
    <w:rsid w:val="00DE6182"/>
    <w:rsid w:val="00DE6B44"/>
    <w:rsid w:val="00DF1688"/>
    <w:rsid w:val="00DF50C4"/>
    <w:rsid w:val="00E00D34"/>
    <w:rsid w:val="00E00ED5"/>
    <w:rsid w:val="00E01976"/>
    <w:rsid w:val="00E03062"/>
    <w:rsid w:val="00E076D3"/>
    <w:rsid w:val="00E07C24"/>
    <w:rsid w:val="00E07E37"/>
    <w:rsid w:val="00E10385"/>
    <w:rsid w:val="00E12CA3"/>
    <w:rsid w:val="00E1416C"/>
    <w:rsid w:val="00E14A61"/>
    <w:rsid w:val="00E15ACF"/>
    <w:rsid w:val="00E1744F"/>
    <w:rsid w:val="00E22D26"/>
    <w:rsid w:val="00E2370D"/>
    <w:rsid w:val="00E24465"/>
    <w:rsid w:val="00E25B82"/>
    <w:rsid w:val="00E27FA6"/>
    <w:rsid w:val="00E30175"/>
    <w:rsid w:val="00E42B66"/>
    <w:rsid w:val="00E42D9E"/>
    <w:rsid w:val="00E4357B"/>
    <w:rsid w:val="00E44A4F"/>
    <w:rsid w:val="00E508B7"/>
    <w:rsid w:val="00E50C40"/>
    <w:rsid w:val="00E533FE"/>
    <w:rsid w:val="00E539A6"/>
    <w:rsid w:val="00E54EBB"/>
    <w:rsid w:val="00E55147"/>
    <w:rsid w:val="00E5734F"/>
    <w:rsid w:val="00E63088"/>
    <w:rsid w:val="00E67C10"/>
    <w:rsid w:val="00E719A7"/>
    <w:rsid w:val="00E806ED"/>
    <w:rsid w:val="00E84329"/>
    <w:rsid w:val="00E8486C"/>
    <w:rsid w:val="00E84CEF"/>
    <w:rsid w:val="00E84EA8"/>
    <w:rsid w:val="00E863B5"/>
    <w:rsid w:val="00E86A36"/>
    <w:rsid w:val="00E87822"/>
    <w:rsid w:val="00E903C0"/>
    <w:rsid w:val="00E943D0"/>
    <w:rsid w:val="00E9715C"/>
    <w:rsid w:val="00EA5B4D"/>
    <w:rsid w:val="00EB261D"/>
    <w:rsid w:val="00EB3A3B"/>
    <w:rsid w:val="00EB6F0B"/>
    <w:rsid w:val="00EC20DA"/>
    <w:rsid w:val="00EC3AEA"/>
    <w:rsid w:val="00EC5487"/>
    <w:rsid w:val="00EC695B"/>
    <w:rsid w:val="00ED1014"/>
    <w:rsid w:val="00ED21F6"/>
    <w:rsid w:val="00ED246A"/>
    <w:rsid w:val="00ED547A"/>
    <w:rsid w:val="00EE23FA"/>
    <w:rsid w:val="00EE3119"/>
    <w:rsid w:val="00EE62C4"/>
    <w:rsid w:val="00EE7CFC"/>
    <w:rsid w:val="00EF2077"/>
    <w:rsid w:val="00EF5AF7"/>
    <w:rsid w:val="00F00828"/>
    <w:rsid w:val="00F012AA"/>
    <w:rsid w:val="00F03711"/>
    <w:rsid w:val="00F039F4"/>
    <w:rsid w:val="00F045DC"/>
    <w:rsid w:val="00F060A5"/>
    <w:rsid w:val="00F100C6"/>
    <w:rsid w:val="00F21EED"/>
    <w:rsid w:val="00F23521"/>
    <w:rsid w:val="00F238E3"/>
    <w:rsid w:val="00F23FF4"/>
    <w:rsid w:val="00F249B2"/>
    <w:rsid w:val="00F26CDF"/>
    <w:rsid w:val="00F27B22"/>
    <w:rsid w:val="00F30DA7"/>
    <w:rsid w:val="00F35D82"/>
    <w:rsid w:val="00F370F7"/>
    <w:rsid w:val="00F4086E"/>
    <w:rsid w:val="00F41D03"/>
    <w:rsid w:val="00F423F0"/>
    <w:rsid w:val="00F516F3"/>
    <w:rsid w:val="00F5572F"/>
    <w:rsid w:val="00F56CBA"/>
    <w:rsid w:val="00F56E79"/>
    <w:rsid w:val="00F57170"/>
    <w:rsid w:val="00F66701"/>
    <w:rsid w:val="00F71CB4"/>
    <w:rsid w:val="00F80D3D"/>
    <w:rsid w:val="00F83210"/>
    <w:rsid w:val="00F83848"/>
    <w:rsid w:val="00F85942"/>
    <w:rsid w:val="00F863F7"/>
    <w:rsid w:val="00F932C7"/>
    <w:rsid w:val="00F94A5C"/>
    <w:rsid w:val="00FA0DB2"/>
    <w:rsid w:val="00FA23A7"/>
    <w:rsid w:val="00FA527D"/>
    <w:rsid w:val="00FA63B4"/>
    <w:rsid w:val="00FA785C"/>
    <w:rsid w:val="00FB0B41"/>
    <w:rsid w:val="00FB1224"/>
    <w:rsid w:val="00FB46E0"/>
    <w:rsid w:val="00FB47AE"/>
    <w:rsid w:val="00FB5285"/>
    <w:rsid w:val="00FC1B95"/>
    <w:rsid w:val="00FC2338"/>
    <w:rsid w:val="00FC69D0"/>
    <w:rsid w:val="00FC6F6D"/>
    <w:rsid w:val="00FD4246"/>
    <w:rsid w:val="00FD6DC3"/>
    <w:rsid w:val="00FE163E"/>
    <w:rsid w:val="00FE4701"/>
    <w:rsid w:val="00FE4D97"/>
    <w:rsid w:val="00FE51A9"/>
    <w:rsid w:val="00FE67D3"/>
    <w:rsid w:val="00FF0799"/>
    <w:rsid w:val="00FF0FFB"/>
    <w:rsid w:val="00FF1B2F"/>
    <w:rsid w:val="00FF323D"/>
    <w:rsid w:val="00FF75D6"/>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90CB4"/>
  <w15:docId w15:val="{E3E26AB1-026A-4520-A554-080CB74A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FE"/>
    <w:pPr>
      <w:spacing w:before="120" w:after="0" w:line="360" w:lineRule="auto"/>
      <w:ind w:firstLine="284"/>
      <w:jc w:val="both"/>
    </w:pPr>
    <w:rPr>
      <w:rFonts w:ascii="Times New Roman" w:hAnsi="Times New Roman"/>
    </w:rPr>
  </w:style>
  <w:style w:type="paragraph" w:styleId="Heading1">
    <w:name w:val="heading 1"/>
    <w:basedOn w:val="Normal"/>
    <w:next w:val="Normal"/>
    <w:link w:val="Heading1Char"/>
    <w:uiPriority w:val="9"/>
    <w:qFormat/>
    <w:rsid w:val="00D46913"/>
    <w:pPr>
      <w:keepNext/>
      <w:keepLines/>
      <w:numPr>
        <w:numId w:val="5"/>
      </w:numPr>
      <w:adjustRightInd w:val="0"/>
      <w:spacing w:before="240" w:after="120"/>
      <w:ind w:left="0" w:firstLine="284"/>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84307"/>
    <w:pPr>
      <w:keepNext/>
      <w:keepLines/>
      <w:numPr>
        <w:ilvl w:val="1"/>
        <w:numId w:val="5"/>
      </w:numPr>
      <w:ind w:left="0" w:firstLine="284"/>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6C5BD7"/>
    <w:pPr>
      <w:keepNext/>
      <w:keepLines/>
      <w:numPr>
        <w:ilvl w:val="2"/>
        <w:numId w:val="5"/>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BD7"/>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5BD7"/>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5BD7"/>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5BD7"/>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5BD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5BD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BD7"/>
    <w:pPr>
      <w:spacing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6C5BD7"/>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D4691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84307"/>
    <w:rPr>
      <w:rFonts w:ascii="Times New Roman" w:eastAsiaTheme="majorEastAsia" w:hAnsi="Times New Roman" w:cstheme="majorBidi"/>
      <w:b/>
      <w:i/>
      <w:szCs w:val="26"/>
    </w:rPr>
  </w:style>
  <w:style w:type="character" w:customStyle="1" w:styleId="Heading3Char">
    <w:name w:val="Heading 3 Char"/>
    <w:basedOn w:val="DefaultParagraphFont"/>
    <w:link w:val="Heading3"/>
    <w:uiPriority w:val="9"/>
    <w:semiHidden/>
    <w:rsid w:val="006C5B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5BD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5BD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5BD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5BD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5B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5BD7"/>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332F"/>
    <w:pPr>
      <w:tabs>
        <w:tab w:val="left" w:pos="384"/>
      </w:tabs>
      <w:spacing w:after="240" w:line="240" w:lineRule="auto"/>
      <w:ind w:left="384" w:hanging="384"/>
    </w:pPr>
  </w:style>
  <w:style w:type="paragraph" w:customStyle="1" w:styleId="FirstParagraph">
    <w:name w:val="First Paragraph"/>
    <w:basedOn w:val="BodyText"/>
    <w:next w:val="BodyText"/>
    <w:qFormat/>
    <w:rsid w:val="006D0DEE"/>
    <w:pPr>
      <w:spacing w:before="180" w:after="180" w:line="240" w:lineRule="auto"/>
    </w:pPr>
    <w:rPr>
      <w:rFonts w:asciiTheme="minorHAnsi" w:eastAsiaTheme="minorHAnsi" w:hAnsiTheme="minorHAnsi"/>
      <w:sz w:val="24"/>
      <w:szCs w:val="24"/>
      <w:lang w:val="en-US" w:eastAsia="en-US"/>
    </w:rPr>
  </w:style>
  <w:style w:type="paragraph" w:styleId="BodyText">
    <w:name w:val="Body Text"/>
    <w:basedOn w:val="Normal"/>
    <w:link w:val="BodyTextChar"/>
    <w:uiPriority w:val="99"/>
    <w:semiHidden/>
    <w:unhideWhenUsed/>
    <w:rsid w:val="006D0DEE"/>
    <w:pPr>
      <w:spacing w:after="120"/>
    </w:pPr>
  </w:style>
  <w:style w:type="character" w:customStyle="1" w:styleId="BodyTextChar">
    <w:name w:val="Body Text Char"/>
    <w:basedOn w:val="DefaultParagraphFont"/>
    <w:link w:val="BodyText"/>
    <w:uiPriority w:val="99"/>
    <w:semiHidden/>
    <w:rsid w:val="006D0DEE"/>
    <w:rPr>
      <w:rFonts w:ascii="Times New Roman" w:hAnsi="Times New Roman"/>
    </w:rPr>
  </w:style>
  <w:style w:type="character" w:styleId="PlaceholderText">
    <w:name w:val="Placeholder Text"/>
    <w:basedOn w:val="DefaultParagraphFont"/>
    <w:uiPriority w:val="99"/>
    <w:semiHidden/>
    <w:rsid w:val="003925D8"/>
    <w:rPr>
      <w:color w:val="808080"/>
    </w:rPr>
  </w:style>
  <w:style w:type="character" w:styleId="Hyperlink">
    <w:name w:val="Hyperlink"/>
    <w:basedOn w:val="DefaultParagraphFont"/>
    <w:uiPriority w:val="99"/>
    <w:unhideWhenUsed/>
    <w:rsid w:val="00C449A9"/>
    <w:rPr>
      <w:color w:val="0000FF"/>
      <w:u w:val="single"/>
    </w:rPr>
  </w:style>
  <w:style w:type="paragraph" w:styleId="ListParagraph">
    <w:name w:val="List Paragraph"/>
    <w:basedOn w:val="Normal"/>
    <w:link w:val="ListParagraphChar"/>
    <w:uiPriority w:val="34"/>
    <w:qFormat/>
    <w:rsid w:val="00760852"/>
    <w:pPr>
      <w:ind w:left="720"/>
      <w:contextualSpacing/>
    </w:pPr>
  </w:style>
  <w:style w:type="table" w:styleId="TableGrid">
    <w:name w:val="Table Grid"/>
    <w:basedOn w:val="TableNormal"/>
    <w:uiPriority w:val="39"/>
    <w:rsid w:val="0087021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FB1224"/>
    <w:pPr>
      <w:spacing w:before="36" w:after="36" w:line="240" w:lineRule="auto"/>
      <w:ind w:firstLine="0"/>
      <w:jc w:val="center"/>
    </w:pPr>
    <w:rPr>
      <w:rFonts w:eastAsiaTheme="minorHAnsi"/>
      <w:sz w:val="18"/>
      <w:szCs w:val="24"/>
      <w:lang w:val="en-US" w:eastAsia="en-US"/>
    </w:rPr>
  </w:style>
  <w:style w:type="paragraph" w:styleId="Caption">
    <w:name w:val="caption"/>
    <w:basedOn w:val="Normal"/>
    <w:next w:val="Normal"/>
    <w:uiPriority w:val="35"/>
    <w:unhideWhenUsed/>
    <w:qFormat/>
    <w:rsid w:val="00870212"/>
    <w:pPr>
      <w:spacing w:after="200" w:line="240" w:lineRule="auto"/>
    </w:pPr>
    <w:rPr>
      <w:rFonts w:eastAsiaTheme="minorHAnsi"/>
      <w:i/>
      <w:iCs/>
      <w:color w:val="44546A" w:themeColor="text2"/>
      <w:sz w:val="18"/>
      <w:szCs w:val="18"/>
      <w:lang w:val="en-US" w:eastAsia="en-US"/>
    </w:rPr>
  </w:style>
  <w:style w:type="character" w:styleId="CommentReference">
    <w:name w:val="annotation reference"/>
    <w:basedOn w:val="DefaultParagraphFont"/>
    <w:uiPriority w:val="99"/>
    <w:semiHidden/>
    <w:unhideWhenUsed/>
    <w:rsid w:val="00870212"/>
    <w:rPr>
      <w:sz w:val="16"/>
      <w:szCs w:val="16"/>
    </w:rPr>
  </w:style>
  <w:style w:type="paragraph" w:styleId="CommentText">
    <w:name w:val="annotation text"/>
    <w:basedOn w:val="Normal"/>
    <w:link w:val="CommentTextChar"/>
    <w:uiPriority w:val="99"/>
    <w:semiHidden/>
    <w:unhideWhenUsed/>
    <w:rsid w:val="00870212"/>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70212"/>
    <w:rPr>
      <w:rFonts w:ascii="Times New Roman" w:eastAsiaTheme="minorHAnsi" w:hAnsi="Times New Roman"/>
      <w:sz w:val="20"/>
      <w:szCs w:val="20"/>
      <w:lang w:val="en-US" w:eastAsia="en-US"/>
    </w:rPr>
  </w:style>
  <w:style w:type="paragraph" w:styleId="BalloonText">
    <w:name w:val="Balloon Text"/>
    <w:basedOn w:val="Normal"/>
    <w:link w:val="BalloonTextChar"/>
    <w:uiPriority w:val="99"/>
    <w:semiHidden/>
    <w:unhideWhenUsed/>
    <w:rsid w:val="008702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212"/>
    <w:rPr>
      <w:rFonts w:ascii="Segoe UI" w:hAnsi="Segoe UI" w:cs="Segoe UI"/>
      <w:sz w:val="18"/>
      <w:szCs w:val="18"/>
    </w:rPr>
  </w:style>
  <w:style w:type="paragraph" w:styleId="Header">
    <w:name w:val="header"/>
    <w:basedOn w:val="Normal"/>
    <w:link w:val="HeaderChar"/>
    <w:uiPriority w:val="99"/>
    <w:unhideWhenUsed/>
    <w:rsid w:val="00A5220E"/>
    <w:pPr>
      <w:tabs>
        <w:tab w:val="center" w:pos="4680"/>
        <w:tab w:val="right" w:pos="9360"/>
      </w:tabs>
      <w:spacing w:line="240" w:lineRule="auto"/>
    </w:pPr>
  </w:style>
  <w:style w:type="character" w:customStyle="1" w:styleId="HeaderChar">
    <w:name w:val="Header Char"/>
    <w:basedOn w:val="DefaultParagraphFont"/>
    <w:link w:val="Header"/>
    <w:uiPriority w:val="99"/>
    <w:rsid w:val="00A5220E"/>
    <w:rPr>
      <w:rFonts w:ascii="Times New Roman" w:hAnsi="Times New Roman"/>
    </w:rPr>
  </w:style>
  <w:style w:type="paragraph" w:styleId="Footer">
    <w:name w:val="footer"/>
    <w:basedOn w:val="Normal"/>
    <w:link w:val="FooterChar"/>
    <w:uiPriority w:val="99"/>
    <w:unhideWhenUsed/>
    <w:rsid w:val="00A5220E"/>
    <w:pPr>
      <w:tabs>
        <w:tab w:val="center" w:pos="4680"/>
        <w:tab w:val="right" w:pos="9360"/>
      </w:tabs>
      <w:spacing w:line="240" w:lineRule="auto"/>
    </w:pPr>
  </w:style>
  <w:style w:type="character" w:customStyle="1" w:styleId="FooterChar">
    <w:name w:val="Footer Char"/>
    <w:basedOn w:val="DefaultParagraphFont"/>
    <w:link w:val="Footer"/>
    <w:uiPriority w:val="99"/>
    <w:rsid w:val="00A5220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A7513"/>
    <w:pPr>
      <w:spacing w:after="160"/>
    </w:pPr>
    <w:rPr>
      <w:rFonts w:eastAsiaTheme="minorEastAsia"/>
      <w:b/>
      <w:bCs/>
      <w:lang w:val="de-CH" w:eastAsia="ko-KR"/>
    </w:rPr>
  </w:style>
  <w:style w:type="character" w:customStyle="1" w:styleId="CommentSubjectChar">
    <w:name w:val="Comment Subject Char"/>
    <w:basedOn w:val="CommentTextChar"/>
    <w:link w:val="CommentSubject"/>
    <w:uiPriority w:val="99"/>
    <w:semiHidden/>
    <w:rsid w:val="002A7513"/>
    <w:rPr>
      <w:rFonts w:ascii="Times New Roman" w:eastAsiaTheme="minorHAnsi" w:hAnsi="Times New Roman"/>
      <w:b/>
      <w:bCs/>
      <w:sz w:val="20"/>
      <w:szCs w:val="20"/>
      <w:lang w:val="en-US" w:eastAsia="en-US"/>
    </w:rPr>
  </w:style>
  <w:style w:type="paragraph" w:styleId="Revision">
    <w:name w:val="Revision"/>
    <w:hidden/>
    <w:uiPriority w:val="99"/>
    <w:semiHidden/>
    <w:rsid w:val="004B6360"/>
    <w:pPr>
      <w:spacing w:after="0" w:line="240" w:lineRule="auto"/>
    </w:pPr>
    <w:rPr>
      <w:rFonts w:ascii="Times New Roman" w:hAnsi="Times New Roman"/>
    </w:rPr>
  </w:style>
  <w:style w:type="character" w:customStyle="1" w:styleId="ListParagraphChar">
    <w:name w:val="List Paragraph Char"/>
    <w:basedOn w:val="DefaultParagraphFont"/>
    <w:link w:val="ListParagraph"/>
    <w:uiPriority w:val="34"/>
    <w:rsid w:val="0081377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5E452-9A36-45AA-B849-34C603E29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16863</Words>
  <Characters>106239</Characters>
  <Application>Microsoft Office Word</Application>
  <DocSecurity>0</DocSecurity>
  <Lines>885</Lines>
  <Paragraphs>245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Universität Bern - ISPM</Company>
  <LinksUpToDate>false</LinksUpToDate>
  <CharactersWithSpaces>122857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Michael Juhn Uh (ISPM)</dc:creator>
  <cp:keywords/>
  <dc:description/>
  <cp:lastModifiedBy>Seo, Michael Juhn Uh (ISPM)</cp:lastModifiedBy>
  <cp:revision>62</cp:revision>
  <dcterms:created xsi:type="dcterms:W3CDTF">2019-08-15T12:19:00Z</dcterms:created>
  <dcterms:modified xsi:type="dcterms:W3CDTF">2019-08-15T14:51:00Z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id="RXHax8lx"/&gt;&lt;style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